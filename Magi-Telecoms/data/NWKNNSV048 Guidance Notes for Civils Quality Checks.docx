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46AA1" w14:textId="77777777"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32"/>
        <w:gridCol w:w="3529"/>
        <w:gridCol w:w="2516"/>
      </w:tblGrid>
      <w:tr w:rsidR="00497B48" w:rsidRPr="00A52926" w14:paraId="5B44A53E" w14:textId="77777777" w:rsidTr="00AE5637">
        <w:tc>
          <w:tcPr>
            <w:tcW w:w="3525" w:type="dxa"/>
            <w:tcBorders>
              <w:bottom w:val="single" w:sz="18" w:space="0" w:color="808080"/>
              <w:right w:val="single" w:sz="18" w:space="0" w:color="808080"/>
            </w:tcBorders>
            <w:vAlign w:val="center"/>
          </w:tcPr>
          <w:p w14:paraId="712B6240" w14:textId="77777777" w:rsidR="00497B48" w:rsidRPr="004A2572" w:rsidRDefault="00482EF2" w:rsidP="00AE5637">
            <w:pPr>
              <w:pStyle w:val="NoSpacing"/>
            </w:pPr>
            <w:r>
              <w:rPr>
                <w:noProof/>
                <w:lang w:eastAsia="en-GB"/>
              </w:rPr>
              <w:drawing>
                <wp:inline distT="0" distB="0" distL="0" distR="0" wp14:anchorId="36C97E12" wp14:editId="6AF64736">
                  <wp:extent cx="209550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14:paraId="28652132" w14:textId="77777777"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A52926" w14:paraId="7242AAA5" w14:textId="77777777" w:rsidTr="00AE5637">
              <w:trPr>
                <w:trHeight w:val="693"/>
              </w:trPr>
              <w:tc>
                <w:tcPr>
                  <w:tcW w:w="5317" w:type="dxa"/>
                  <w:shd w:val="clear" w:color="auto" w:fill="000000"/>
                </w:tcPr>
                <w:p w14:paraId="4AB73D07" w14:textId="77777777" w:rsidR="00D71112" w:rsidRDefault="00D71112" w:rsidP="000128B9">
                  <w:pPr>
                    <w:pStyle w:val="ContactDetails"/>
                  </w:pPr>
                  <w:bookmarkStart w:id="1" w:name="Bookmark_DocType"/>
                  <w:bookmarkEnd w:id="1"/>
                  <w:r>
                    <w:t>ISIS Directive</w:t>
                  </w:r>
                </w:p>
                <w:p w14:paraId="72AD026B" w14:textId="77777777" w:rsidR="00497B48" w:rsidRPr="00170F69" w:rsidRDefault="00D71112" w:rsidP="000128B9">
                  <w:pPr>
                    <w:pStyle w:val="ContactDetails"/>
                  </w:pPr>
                  <w:r>
                    <w:t>All Openreach and Contract people</w:t>
                  </w:r>
                </w:p>
              </w:tc>
            </w:tr>
            <w:tr w:rsidR="00497B48" w:rsidRPr="00A52926" w14:paraId="21A60AA3" w14:textId="77777777" w:rsidTr="00AE5637">
              <w:trPr>
                <w:trHeight w:val="584"/>
              </w:trPr>
              <w:tc>
                <w:tcPr>
                  <w:tcW w:w="5317" w:type="dxa"/>
                  <w:shd w:val="clear" w:color="auto" w:fill="auto"/>
                </w:tcPr>
                <w:p w14:paraId="02996BD0" w14:textId="77777777" w:rsidR="00497B48" w:rsidRPr="00AE5637" w:rsidRDefault="00497B48" w:rsidP="000128B9">
                  <w:pPr>
                    <w:pStyle w:val="ContactDetails"/>
                  </w:pPr>
                  <w:bookmarkStart w:id="2" w:name="Bookmark_Audience"/>
                  <w:bookmarkEnd w:id="2"/>
                </w:p>
                <w:p w14:paraId="52C9C561" w14:textId="77777777" w:rsidR="00497B48" w:rsidRPr="00AE5637" w:rsidRDefault="00D71112" w:rsidP="000128B9">
                  <w:pPr>
                    <w:pStyle w:val="ContactDetails"/>
                  </w:pPr>
                  <w:bookmarkStart w:id="3" w:name="Bookmark_Ref"/>
                  <w:bookmarkEnd w:id="3"/>
                  <w:r>
                    <w:t>NWK/NNS/V048</w:t>
                  </w:r>
                </w:p>
              </w:tc>
            </w:tr>
            <w:tr w:rsidR="00497B48" w:rsidRPr="00A52926" w14:paraId="0A28E74B" w14:textId="77777777" w:rsidTr="00AE5637">
              <w:trPr>
                <w:trHeight w:val="607"/>
              </w:trPr>
              <w:tc>
                <w:tcPr>
                  <w:tcW w:w="5317" w:type="dxa"/>
                  <w:shd w:val="clear" w:color="auto" w:fill="auto"/>
                </w:tcPr>
                <w:p w14:paraId="79F2C503" w14:textId="77777777" w:rsidR="00497B48" w:rsidRPr="00AE5637" w:rsidRDefault="00497B48" w:rsidP="000128B9">
                  <w:pPr>
                    <w:pStyle w:val="ContactDetails"/>
                  </w:pPr>
                </w:p>
                <w:p w14:paraId="717CEDF6" w14:textId="77777777" w:rsidR="00D71112" w:rsidRDefault="00D71112" w:rsidP="000128B9">
                  <w:pPr>
                    <w:pStyle w:val="ContactDetails"/>
                  </w:pPr>
                  <w:bookmarkStart w:id="4" w:name="Bookmark_Version"/>
                  <w:bookmarkEnd w:id="4"/>
                  <w:r>
                    <w:t>Issue 2, 14-Mar-2019</w:t>
                  </w:r>
                </w:p>
                <w:p w14:paraId="60C1E988" w14:textId="77777777" w:rsidR="00497B48" w:rsidRPr="00AE5637" w:rsidRDefault="00D71112" w:rsidP="000128B9">
                  <w:pPr>
                    <w:pStyle w:val="ContactDetails"/>
                  </w:pPr>
                  <w:r>
                    <w:t>Use until 14-Mar-2020</w:t>
                  </w:r>
                </w:p>
              </w:tc>
            </w:tr>
            <w:tr w:rsidR="00497B48" w:rsidRPr="00A52926" w14:paraId="761D47E3" w14:textId="77777777" w:rsidTr="00AE5637">
              <w:trPr>
                <w:trHeight w:val="596"/>
              </w:trPr>
              <w:tc>
                <w:tcPr>
                  <w:tcW w:w="5317" w:type="dxa"/>
                  <w:shd w:val="clear" w:color="auto" w:fill="auto"/>
                </w:tcPr>
                <w:p w14:paraId="5E3DD667" w14:textId="77777777" w:rsidR="00497B48" w:rsidRPr="00AE5637" w:rsidRDefault="00497B48" w:rsidP="000128B9">
                  <w:pPr>
                    <w:pStyle w:val="ContactDetails"/>
                  </w:pPr>
                </w:p>
                <w:p w14:paraId="05570311" w14:textId="77777777" w:rsidR="00497B48" w:rsidRPr="00AE5637" w:rsidRDefault="00D71112" w:rsidP="000128B9">
                  <w:pPr>
                    <w:pStyle w:val="ContactDetails"/>
                  </w:pPr>
                  <w:bookmarkStart w:id="5" w:name="Bookmark_Origin"/>
                  <w:bookmarkEnd w:id="5"/>
                  <w:r>
                    <w:t xml:space="preserve">Published by Chief Engineer Network Engineering </w:t>
                  </w:r>
                </w:p>
              </w:tc>
            </w:tr>
            <w:tr w:rsidR="00497B48" w:rsidRPr="00A52926" w14:paraId="46608CCA" w14:textId="77777777" w:rsidTr="00AE5637">
              <w:trPr>
                <w:trHeight w:val="596"/>
              </w:trPr>
              <w:tc>
                <w:tcPr>
                  <w:tcW w:w="5317" w:type="dxa"/>
                  <w:shd w:val="clear" w:color="auto" w:fill="auto"/>
                </w:tcPr>
                <w:p w14:paraId="5C5BCFD1" w14:textId="77777777" w:rsidR="00497B48" w:rsidRPr="00AE5637" w:rsidRDefault="00497B48" w:rsidP="000128B9">
                  <w:pPr>
                    <w:pStyle w:val="ContactDetails"/>
                  </w:pPr>
                </w:p>
                <w:p w14:paraId="4940649C" w14:textId="77777777" w:rsidR="00497B48" w:rsidRPr="00AE5637" w:rsidRDefault="00D71112" w:rsidP="000128B9">
                  <w:pPr>
                    <w:pStyle w:val="ContactDetails"/>
                  </w:pPr>
                  <w:bookmarkStart w:id="6" w:name="Bookmark_PrivacyMarking"/>
                  <w:bookmarkEnd w:id="6"/>
                  <w:r>
                    <w:t>Privacy- Internal</w:t>
                  </w:r>
                </w:p>
              </w:tc>
            </w:tr>
          </w:tbl>
          <w:p w14:paraId="0105EC3E" w14:textId="77777777" w:rsidR="00497B48" w:rsidRPr="00980A65" w:rsidRDefault="00497B48" w:rsidP="00AE5637">
            <w:pPr>
              <w:pStyle w:val="NoSpacing"/>
              <w:rPr>
                <w:color w:val="4F81BD"/>
                <w:sz w:val="200"/>
                <w:szCs w:val="200"/>
              </w:rPr>
            </w:pPr>
          </w:p>
        </w:tc>
      </w:tr>
      <w:tr w:rsidR="00497B48" w:rsidRPr="00A52926" w14:paraId="0DF9E1BA" w14:textId="77777777" w:rsidTr="00AE5637">
        <w:tc>
          <w:tcPr>
            <w:tcW w:w="7054" w:type="dxa"/>
            <w:gridSpan w:val="2"/>
            <w:tcBorders>
              <w:top w:val="single" w:sz="18" w:space="0" w:color="808080"/>
              <w:bottom w:val="single" w:sz="18" w:space="0" w:color="808080"/>
            </w:tcBorders>
            <w:vAlign w:val="center"/>
          </w:tcPr>
          <w:p w14:paraId="7384277E" w14:textId="77777777" w:rsidR="00497B48" w:rsidRDefault="00D71112" w:rsidP="00291CFF">
            <w:pPr>
              <w:pStyle w:val="Title"/>
            </w:pPr>
            <w:bookmarkStart w:id="7" w:name="Bookmark_Title"/>
            <w:bookmarkEnd w:id="7"/>
            <w:r>
              <w:t>Guidance Notes for Civils Quality Checks</w:t>
            </w:r>
          </w:p>
        </w:tc>
        <w:tc>
          <w:tcPr>
            <w:tcW w:w="2738" w:type="dxa"/>
            <w:tcBorders>
              <w:top w:val="single" w:sz="18" w:space="0" w:color="808080"/>
              <w:bottom w:val="single" w:sz="18" w:space="0" w:color="808080"/>
            </w:tcBorders>
            <w:vAlign w:val="center"/>
          </w:tcPr>
          <w:p w14:paraId="2FEC0EA0" w14:textId="77777777" w:rsidR="00497B48" w:rsidRPr="00980A65" w:rsidRDefault="00497B48" w:rsidP="00AE5637">
            <w:pPr>
              <w:pStyle w:val="NoSpacing"/>
              <w:rPr>
                <w:rFonts w:ascii="Cambria" w:eastAsia="Times New Roman" w:hAnsi="Cambria"/>
                <w:sz w:val="36"/>
                <w:szCs w:val="36"/>
              </w:rPr>
            </w:pPr>
          </w:p>
        </w:tc>
      </w:tr>
      <w:tr w:rsidR="00497B48" w:rsidRPr="00A52926" w14:paraId="5AA24F1E" w14:textId="77777777" w:rsidTr="00AE5637">
        <w:tc>
          <w:tcPr>
            <w:tcW w:w="7054" w:type="dxa"/>
            <w:gridSpan w:val="2"/>
            <w:tcBorders>
              <w:top w:val="single" w:sz="18" w:space="0" w:color="808080"/>
            </w:tcBorders>
            <w:vAlign w:val="center"/>
          </w:tcPr>
          <w:p w14:paraId="465548A1" w14:textId="77777777"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14:paraId="50D01AD5" w14:textId="77777777" w:rsidR="00497B48" w:rsidRPr="00980A65" w:rsidRDefault="00497B48" w:rsidP="00AE5637">
            <w:pPr>
              <w:pStyle w:val="NoSpacing"/>
              <w:rPr>
                <w:rFonts w:ascii="Cambria" w:eastAsia="Times New Roman" w:hAnsi="Cambria"/>
                <w:sz w:val="36"/>
                <w:szCs w:val="36"/>
              </w:rPr>
            </w:pPr>
          </w:p>
        </w:tc>
      </w:tr>
    </w:tbl>
    <w:p w14:paraId="1FC227C3" w14:textId="77777777"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14:paraId="767C32F6" w14:textId="77777777" w:rsidR="00497B48" w:rsidRPr="00DB1898" w:rsidRDefault="00497B48" w:rsidP="00DB1898">
      <w:pPr>
        <w:pStyle w:val="Heading1TOC"/>
        <w:rPr>
          <w:rStyle w:val="Bold"/>
          <w:b/>
        </w:rPr>
      </w:pPr>
      <w:r>
        <w:lastRenderedPageBreak/>
        <w:t>About this document ...</w:t>
      </w:r>
    </w:p>
    <w:p w14:paraId="15BC0061" w14:textId="77777777" w:rsidR="00497B48" w:rsidRDefault="00497B48" w:rsidP="00497B48">
      <w:pPr>
        <w:pStyle w:val="Heading2TOC"/>
        <w:numPr>
          <w:ilvl w:val="0"/>
          <w:numId w:val="0"/>
        </w:numPr>
        <w:ind w:left="2880" w:hanging="1440"/>
      </w:pPr>
      <w:r>
        <w:t>Author</w:t>
      </w:r>
    </w:p>
    <w:p w14:paraId="68674A33" w14:textId="77777777" w:rsidR="00497B48" w:rsidRDefault="00497B48" w:rsidP="00497B48">
      <w:pPr>
        <w:pStyle w:val="BodyText"/>
      </w:pPr>
      <w:r>
        <w:t>The author of this document may be contacted at:</w:t>
      </w:r>
    </w:p>
    <w:p w14:paraId="5D9672DF" w14:textId="77777777"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A52926" w14:paraId="781DC7AB" w14:textId="77777777" w:rsidTr="00AE5637">
        <w:tc>
          <w:tcPr>
            <w:tcW w:w="6570" w:type="dxa"/>
          </w:tcPr>
          <w:p w14:paraId="6FC1C7E0" w14:textId="77777777" w:rsidR="00497B48" w:rsidRDefault="00D71112" w:rsidP="005E19E0">
            <w:pPr>
              <w:pStyle w:val="ContactDetails"/>
            </w:pPr>
            <w:bookmarkStart w:id="9" w:name="Bookmark_AuthorName"/>
            <w:bookmarkEnd w:id="9"/>
            <w:r>
              <w:t>Ben Noakes</w:t>
            </w:r>
          </w:p>
        </w:tc>
      </w:tr>
      <w:tr w:rsidR="00497B48" w:rsidRPr="00A52926" w14:paraId="78CE99A7" w14:textId="77777777" w:rsidTr="00AE5637">
        <w:tc>
          <w:tcPr>
            <w:tcW w:w="6570" w:type="dxa"/>
          </w:tcPr>
          <w:p w14:paraId="2981EF85" w14:textId="77777777" w:rsidR="00497B48" w:rsidRDefault="00D71112" w:rsidP="00AE5637">
            <w:pPr>
              <w:pStyle w:val="ContactDetails"/>
            </w:pPr>
            <w:bookmarkStart w:id="10" w:name="Bookmark_AuthorJobTitle"/>
            <w:bookmarkEnd w:id="10"/>
            <w:r>
              <w:t>Quality &amp; Audit Standards Manager</w:t>
            </w:r>
          </w:p>
        </w:tc>
      </w:tr>
      <w:tr w:rsidR="00497B48" w:rsidRPr="00A52926" w14:paraId="25F0A19E" w14:textId="77777777" w:rsidTr="00AE5637">
        <w:tc>
          <w:tcPr>
            <w:tcW w:w="6570" w:type="dxa"/>
          </w:tcPr>
          <w:p w14:paraId="28E9A1CB" w14:textId="77777777" w:rsidR="00497B48" w:rsidRDefault="00D71112" w:rsidP="008A21B7">
            <w:pPr>
              <w:pStyle w:val="ContactDetails"/>
            </w:pPr>
            <w:bookmarkStart w:id="11" w:name="Bookmark_AuthorBusinessUnit"/>
            <w:bookmarkEnd w:id="11"/>
            <w:r>
              <w:t>Openreach  (BOI)</w:t>
            </w:r>
          </w:p>
        </w:tc>
      </w:tr>
      <w:tr w:rsidR="00497B48" w:rsidRPr="00A52926" w14:paraId="12B3A4F0" w14:textId="77777777" w:rsidTr="00AE5637">
        <w:tc>
          <w:tcPr>
            <w:tcW w:w="6570" w:type="dxa"/>
          </w:tcPr>
          <w:p w14:paraId="1B74FF12" w14:textId="77777777" w:rsidR="00D71112" w:rsidRDefault="00D71112" w:rsidP="00615A91">
            <w:pPr>
              <w:pStyle w:val="ContactDetails"/>
            </w:pPr>
            <w:bookmarkStart w:id="12" w:name="Bookmark_AuthorAddress"/>
            <w:bookmarkEnd w:id="12"/>
            <w:r>
              <w:t>Post Point FHarrogate Spa TE</w:t>
            </w:r>
          </w:p>
          <w:p w14:paraId="726A12C1" w14:textId="77777777" w:rsidR="00D71112" w:rsidRDefault="00D71112" w:rsidP="00615A91">
            <w:pPr>
              <w:pStyle w:val="ContactDetails"/>
            </w:pPr>
            <w:r>
              <w:t>Back Royal Parade</w:t>
            </w:r>
          </w:p>
          <w:p w14:paraId="6A5E5F4F" w14:textId="77777777" w:rsidR="00D71112" w:rsidRDefault="00D71112" w:rsidP="00615A91">
            <w:pPr>
              <w:pStyle w:val="ContactDetails"/>
            </w:pPr>
            <w:r>
              <w:t>Harrogate</w:t>
            </w:r>
          </w:p>
          <w:p w14:paraId="417B5ACD" w14:textId="77777777" w:rsidR="00D71112" w:rsidRDefault="00D71112" w:rsidP="00615A91">
            <w:pPr>
              <w:pStyle w:val="ContactDetails"/>
            </w:pPr>
            <w:r>
              <w:t>NYORKS</w:t>
            </w:r>
          </w:p>
          <w:p w14:paraId="3457430A" w14:textId="77777777" w:rsidR="00497B48" w:rsidRDefault="00D71112" w:rsidP="00615A91">
            <w:pPr>
              <w:pStyle w:val="ContactDetails"/>
            </w:pPr>
            <w:r>
              <w:t>HG2 0NG</w:t>
            </w:r>
          </w:p>
        </w:tc>
      </w:tr>
      <w:tr w:rsidR="00497B48" w:rsidRPr="00A52926" w14:paraId="5F1EBDB7" w14:textId="77777777" w:rsidTr="00AE5637">
        <w:trPr>
          <w:trHeight w:hRule="exact" w:val="120"/>
        </w:trPr>
        <w:tc>
          <w:tcPr>
            <w:tcW w:w="6570" w:type="dxa"/>
          </w:tcPr>
          <w:p w14:paraId="10CB378C" w14:textId="77777777" w:rsidR="00497B48" w:rsidRDefault="00497B48" w:rsidP="00AE5637">
            <w:pPr>
              <w:pStyle w:val="ContactDetails"/>
            </w:pPr>
          </w:p>
        </w:tc>
      </w:tr>
      <w:tr w:rsidR="00497B48" w:rsidRPr="00A52926" w14:paraId="57E681A8" w14:textId="77777777" w:rsidTr="00AE5637">
        <w:tc>
          <w:tcPr>
            <w:tcW w:w="6570" w:type="dxa"/>
          </w:tcPr>
          <w:p w14:paraId="3960F6BD" w14:textId="77777777" w:rsidR="00497B48" w:rsidRPr="00A16266" w:rsidRDefault="00D71112" w:rsidP="00615A91">
            <w:pPr>
              <w:pStyle w:val="ContactDetails"/>
            </w:pPr>
            <w:bookmarkStart w:id="13" w:name="Bookmark_AuthorTel"/>
            <w:bookmarkEnd w:id="13"/>
            <w:r>
              <w:t>Telephone: 01423503939</w:t>
            </w:r>
          </w:p>
        </w:tc>
      </w:tr>
      <w:tr w:rsidR="00497B48" w:rsidRPr="00A52926" w14:paraId="0F22FC47" w14:textId="77777777" w:rsidTr="00AE5637">
        <w:tc>
          <w:tcPr>
            <w:tcW w:w="6570" w:type="dxa"/>
          </w:tcPr>
          <w:p w14:paraId="4108F16F" w14:textId="77777777" w:rsidR="00497B48" w:rsidRDefault="00D71112" w:rsidP="00AE5637">
            <w:pPr>
              <w:pStyle w:val="ContactDetails"/>
            </w:pPr>
            <w:bookmarkStart w:id="14" w:name="Bookmark_AuthorFax"/>
            <w:bookmarkEnd w:id="14"/>
            <w:r>
              <w:t xml:space="preserve">Fax: </w:t>
            </w:r>
          </w:p>
        </w:tc>
      </w:tr>
      <w:tr w:rsidR="00497B48" w:rsidRPr="00A52926" w14:paraId="27219BA8" w14:textId="77777777" w:rsidTr="00AE5637">
        <w:tc>
          <w:tcPr>
            <w:tcW w:w="6570" w:type="dxa"/>
          </w:tcPr>
          <w:p w14:paraId="4C34F82C" w14:textId="77777777" w:rsidR="00497B48" w:rsidRDefault="00D71112" w:rsidP="00AE5637">
            <w:pPr>
              <w:pStyle w:val="ContactDetails"/>
            </w:pPr>
            <w:bookmarkStart w:id="15" w:name="Bookmark_AuthorEmail"/>
            <w:bookmarkEnd w:id="15"/>
            <w:r>
              <w:t>Email: ben.3.noakes@openreach.co.uk</w:t>
            </w:r>
          </w:p>
        </w:tc>
      </w:tr>
    </w:tbl>
    <w:p w14:paraId="4F5D568B" w14:textId="77777777"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A52926" w14:paraId="5B5D54FA" w14:textId="77777777" w:rsidTr="00AE5637">
        <w:tc>
          <w:tcPr>
            <w:tcW w:w="7620" w:type="dxa"/>
            <w:shd w:val="clear" w:color="auto" w:fill="auto"/>
          </w:tcPr>
          <w:p w14:paraId="4ACDFC85" w14:textId="77777777" w:rsidR="00497B48" w:rsidRPr="00AE5637" w:rsidRDefault="00D71112" w:rsidP="004E5D0F">
            <w:pPr>
              <w:pStyle w:val="ContactDetails"/>
            </w:pPr>
            <w:bookmarkStart w:id="16" w:name="Bookmark_ContentAppVersion"/>
            <w:bookmarkEnd w:id="16"/>
            <w:r>
              <w:t>This is the Issue 2 of this document.</w:t>
            </w:r>
          </w:p>
        </w:tc>
      </w:tr>
      <w:tr w:rsidR="00497B48" w:rsidRPr="00A52926" w14:paraId="481BB514" w14:textId="77777777" w:rsidTr="00AE5637">
        <w:tc>
          <w:tcPr>
            <w:tcW w:w="7620" w:type="dxa"/>
            <w:shd w:val="clear" w:color="auto" w:fill="auto"/>
          </w:tcPr>
          <w:p w14:paraId="2691F2C8" w14:textId="77777777" w:rsidR="00497B48" w:rsidRPr="00AE5637" w:rsidRDefault="00D71112" w:rsidP="004E5D0F">
            <w:pPr>
              <w:pStyle w:val="ContactDetails"/>
            </w:pPr>
            <w:bookmarkStart w:id="17" w:name="Bookmark_ContentAppAprove"/>
            <w:bookmarkEnd w:id="17"/>
            <w:r>
              <w:t>The information contained in this document was approved on 14-Mar-2019 by Lisa Day, Head of central Office - Chief Engineer</w:t>
            </w:r>
          </w:p>
        </w:tc>
      </w:tr>
    </w:tbl>
    <w:p w14:paraId="69FE929C" w14:textId="77777777" w:rsidR="00497B48" w:rsidRDefault="00497B48" w:rsidP="00497B48">
      <w:pPr>
        <w:pStyle w:val="BodyText"/>
      </w:pPr>
    </w:p>
    <w:p w14:paraId="664B5C69" w14:textId="77777777" w:rsidR="00497B48" w:rsidRDefault="00497B48" w:rsidP="00497B48">
      <w:pPr>
        <w:pStyle w:val="BodyText"/>
      </w:pPr>
    </w:p>
    <w:p w14:paraId="74251E01" w14:textId="77777777"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14:paraId="4EFD01DA" w14:textId="77777777"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D71112" w14:paraId="3D49B39F" w14:textId="77777777" w:rsidTr="00D71112">
        <w:tc>
          <w:tcPr>
            <w:tcW w:w="2318" w:type="dxa"/>
            <w:shd w:val="clear" w:color="auto" w:fill="auto"/>
          </w:tcPr>
          <w:p w14:paraId="5B3CDAD7" w14:textId="77777777" w:rsidR="00D71112" w:rsidRDefault="00D71112" w:rsidP="00D71112">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14:paraId="48A4515B" w14:textId="77777777" w:rsidR="00D71112" w:rsidRDefault="00D71112" w:rsidP="00D71112">
            <w:pPr>
              <w:pStyle w:val="TOC7"/>
              <w:tabs>
                <w:tab w:val="left" w:pos="440"/>
                <w:tab w:val="right" w:leader="hyphen" w:pos="9047"/>
              </w:tabs>
              <w:ind w:left="0"/>
            </w:pPr>
            <w:r>
              <w:t>Date</w:t>
            </w:r>
          </w:p>
        </w:tc>
        <w:tc>
          <w:tcPr>
            <w:tcW w:w="2318" w:type="dxa"/>
            <w:shd w:val="clear" w:color="auto" w:fill="auto"/>
          </w:tcPr>
          <w:p w14:paraId="62D1F56F" w14:textId="77777777" w:rsidR="00D71112" w:rsidRDefault="00D71112" w:rsidP="00D71112">
            <w:pPr>
              <w:pStyle w:val="TOC7"/>
              <w:tabs>
                <w:tab w:val="left" w:pos="440"/>
                <w:tab w:val="right" w:leader="hyphen" w:pos="9047"/>
              </w:tabs>
              <w:ind w:left="0"/>
            </w:pPr>
            <w:r>
              <w:t>Author</w:t>
            </w:r>
          </w:p>
        </w:tc>
        <w:tc>
          <w:tcPr>
            <w:tcW w:w="2319" w:type="dxa"/>
            <w:shd w:val="clear" w:color="auto" w:fill="auto"/>
          </w:tcPr>
          <w:p w14:paraId="2BC19A50" w14:textId="77777777" w:rsidR="00D71112" w:rsidRDefault="00D71112" w:rsidP="00D71112">
            <w:pPr>
              <w:pStyle w:val="TOC7"/>
              <w:tabs>
                <w:tab w:val="left" w:pos="440"/>
                <w:tab w:val="right" w:leader="hyphen" w:pos="9047"/>
              </w:tabs>
              <w:ind w:left="0"/>
            </w:pPr>
            <w:r>
              <w:t>Comments</w:t>
            </w:r>
          </w:p>
        </w:tc>
      </w:tr>
      <w:tr w:rsidR="00D71112" w14:paraId="04440AD0" w14:textId="77777777" w:rsidTr="00D71112">
        <w:tc>
          <w:tcPr>
            <w:tcW w:w="2318" w:type="dxa"/>
            <w:shd w:val="clear" w:color="auto" w:fill="auto"/>
          </w:tcPr>
          <w:p w14:paraId="4F7CBC51" w14:textId="77777777" w:rsidR="00D71112" w:rsidRPr="00D71112" w:rsidRDefault="00D71112" w:rsidP="00D71112">
            <w:pPr>
              <w:pStyle w:val="TOC7"/>
              <w:tabs>
                <w:tab w:val="left" w:pos="440"/>
                <w:tab w:val="right" w:leader="hyphen" w:pos="9047"/>
              </w:tabs>
              <w:ind w:left="0"/>
            </w:pPr>
            <w:r w:rsidRPr="00D71112">
              <w:t>Issue 2</w:t>
            </w:r>
          </w:p>
        </w:tc>
        <w:tc>
          <w:tcPr>
            <w:tcW w:w="2318" w:type="dxa"/>
            <w:shd w:val="clear" w:color="auto" w:fill="auto"/>
          </w:tcPr>
          <w:p w14:paraId="7F515C4B" w14:textId="77777777" w:rsidR="00D71112" w:rsidRPr="00D71112" w:rsidRDefault="00D71112" w:rsidP="00D71112">
            <w:pPr>
              <w:pStyle w:val="TOC7"/>
              <w:tabs>
                <w:tab w:val="left" w:pos="440"/>
                <w:tab w:val="right" w:leader="hyphen" w:pos="9047"/>
              </w:tabs>
              <w:ind w:left="0"/>
            </w:pPr>
            <w:r w:rsidRPr="00D71112">
              <w:t>14-Mar-2019</w:t>
            </w:r>
          </w:p>
        </w:tc>
        <w:tc>
          <w:tcPr>
            <w:tcW w:w="2318" w:type="dxa"/>
            <w:shd w:val="clear" w:color="auto" w:fill="auto"/>
          </w:tcPr>
          <w:p w14:paraId="6F4EA686" w14:textId="77777777" w:rsidR="00D71112" w:rsidRPr="00D71112" w:rsidRDefault="00D71112" w:rsidP="00D71112">
            <w:pPr>
              <w:pStyle w:val="TOC7"/>
              <w:tabs>
                <w:tab w:val="left" w:pos="440"/>
                <w:tab w:val="right" w:leader="hyphen" w:pos="9047"/>
              </w:tabs>
              <w:ind w:left="0"/>
            </w:pPr>
            <w:r w:rsidRPr="00D71112">
              <w:t>Ben Noakes</w:t>
            </w:r>
          </w:p>
        </w:tc>
        <w:tc>
          <w:tcPr>
            <w:tcW w:w="2319" w:type="dxa"/>
            <w:shd w:val="clear" w:color="auto" w:fill="auto"/>
          </w:tcPr>
          <w:p w14:paraId="3757577E" w14:textId="77777777" w:rsidR="00D71112" w:rsidRPr="00D71112" w:rsidRDefault="00D71112" w:rsidP="00D71112">
            <w:pPr>
              <w:pStyle w:val="TOC7"/>
              <w:tabs>
                <w:tab w:val="left" w:pos="440"/>
                <w:tab w:val="right" w:leader="hyphen" w:pos="9047"/>
              </w:tabs>
              <w:ind w:left="0"/>
            </w:pPr>
            <w:r w:rsidRPr="00D71112">
              <w:t>LN550 issue 12 changes implemented</w:t>
            </w:r>
          </w:p>
          <w:p w14:paraId="2CC45D82" w14:textId="77777777" w:rsidR="00D71112" w:rsidRPr="00D71112" w:rsidRDefault="00D71112" w:rsidP="00D71112">
            <w:pPr>
              <w:pStyle w:val="TOC7"/>
              <w:tabs>
                <w:tab w:val="left" w:pos="440"/>
                <w:tab w:val="right" w:leader="hyphen" w:pos="9047"/>
              </w:tabs>
              <w:ind w:left="0"/>
            </w:pPr>
            <w:r w:rsidRPr="00D71112">
              <w:t>C1016,C1021,C2014,C3001,C3003. Obsolete references removed</w:t>
            </w:r>
          </w:p>
        </w:tc>
      </w:tr>
      <w:tr w:rsidR="00D71112" w14:paraId="68651BC9" w14:textId="77777777" w:rsidTr="00D71112">
        <w:tc>
          <w:tcPr>
            <w:tcW w:w="2318" w:type="dxa"/>
            <w:shd w:val="clear" w:color="auto" w:fill="auto"/>
          </w:tcPr>
          <w:p w14:paraId="415F8516" w14:textId="77777777" w:rsidR="00D71112" w:rsidRPr="00D71112" w:rsidRDefault="00D71112" w:rsidP="00D71112">
            <w:pPr>
              <w:pStyle w:val="TOC7"/>
              <w:tabs>
                <w:tab w:val="left" w:pos="440"/>
                <w:tab w:val="right" w:leader="hyphen" w:pos="9047"/>
              </w:tabs>
              <w:ind w:left="0"/>
            </w:pPr>
            <w:r w:rsidRPr="00D71112">
              <w:t>Issue 1</w:t>
            </w:r>
          </w:p>
        </w:tc>
        <w:tc>
          <w:tcPr>
            <w:tcW w:w="2318" w:type="dxa"/>
            <w:shd w:val="clear" w:color="auto" w:fill="auto"/>
          </w:tcPr>
          <w:p w14:paraId="08816753" w14:textId="77777777" w:rsidR="00D71112" w:rsidRPr="00D71112" w:rsidRDefault="00D71112" w:rsidP="00D71112">
            <w:pPr>
              <w:pStyle w:val="TOC7"/>
              <w:tabs>
                <w:tab w:val="left" w:pos="440"/>
                <w:tab w:val="right" w:leader="hyphen" w:pos="9047"/>
              </w:tabs>
              <w:ind w:left="0"/>
            </w:pPr>
            <w:r w:rsidRPr="00D71112">
              <w:t>27-Sep-2018</w:t>
            </w:r>
          </w:p>
        </w:tc>
        <w:tc>
          <w:tcPr>
            <w:tcW w:w="2318" w:type="dxa"/>
            <w:shd w:val="clear" w:color="auto" w:fill="auto"/>
          </w:tcPr>
          <w:p w14:paraId="676595D2" w14:textId="77777777" w:rsidR="00D71112" w:rsidRPr="00D71112" w:rsidRDefault="00D71112" w:rsidP="00D71112">
            <w:pPr>
              <w:pStyle w:val="TOC7"/>
              <w:tabs>
                <w:tab w:val="left" w:pos="440"/>
                <w:tab w:val="right" w:leader="hyphen" w:pos="9047"/>
              </w:tabs>
              <w:ind w:left="0"/>
            </w:pPr>
            <w:r w:rsidRPr="00D71112">
              <w:t>Ben Noakes</w:t>
            </w:r>
          </w:p>
        </w:tc>
        <w:tc>
          <w:tcPr>
            <w:tcW w:w="2319" w:type="dxa"/>
            <w:shd w:val="clear" w:color="auto" w:fill="auto"/>
          </w:tcPr>
          <w:p w14:paraId="3F317BBF" w14:textId="77777777" w:rsidR="00D71112" w:rsidRPr="00D71112" w:rsidRDefault="00D71112" w:rsidP="00D71112">
            <w:pPr>
              <w:pStyle w:val="TOC7"/>
              <w:tabs>
                <w:tab w:val="left" w:pos="440"/>
                <w:tab w:val="right" w:leader="hyphen" w:pos="9047"/>
              </w:tabs>
              <w:ind w:left="0"/>
            </w:pPr>
            <w:r w:rsidRPr="00D71112">
              <w:t>New Document</w:t>
            </w:r>
          </w:p>
        </w:tc>
      </w:tr>
    </w:tbl>
    <w:p w14:paraId="09E7E037" w14:textId="77777777" w:rsidR="00D71112" w:rsidRDefault="00497B48" w:rsidP="00D71112">
      <w:pPr>
        <w:pStyle w:val="TOC7"/>
        <w:tabs>
          <w:tab w:val="left" w:pos="440"/>
          <w:tab w:val="right" w:leader="hyphen" w:pos="9047"/>
        </w:tabs>
        <w:rPr>
          <w:noProof/>
        </w:rPr>
      </w:pPr>
      <w:r>
        <w:br w:type="page"/>
      </w:r>
      <w:bookmarkStart w:id="19" w:name="Bookmark_TOC"/>
      <w:bookmarkEnd w:id="19"/>
      <w:r w:rsidRPr="004A2572">
        <w:t>Table of Content</w:t>
      </w:r>
      <w:r w:rsidR="008C19AE">
        <w:fldChar w:fldCharType="begin"/>
      </w:r>
      <w:r w:rsidR="008C19AE" w:rsidRPr="004A2572">
        <w:instrText xml:space="preserve"> TOC \o "1-2" \u </w:instrText>
      </w:r>
      <w:r w:rsidR="008C19AE">
        <w:fldChar w:fldCharType="separate"/>
      </w:r>
    </w:p>
    <w:p w14:paraId="1F914A91"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_Toc4502350 \h </w:instrText>
      </w:r>
      <w:r>
        <w:rPr>
          <w:noProof/>
        </w:rPr>
      </w:r>
      <w:r>
        <w:rPr>
          <w:noProof/>
        </w:rPr>
        <w:fldChar w:fldCharType="separate"/>
      </w:r>
      <w:r>
        <w:rPr>
          <w:noProof/>
        </w:rPr>
        <w:t>8</w:t>
      </w:r>
      <w:r>
        <w:rPr>
          <w:noProof/>
        </w:rPr>
        <w:fldChar w:fldCharType="end"/>
      </w:r>
    </w:p>
    <w:p w14:paraId="23E65313"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2</w:t>
      </w:r>
      <w:r>
        <w:rPr>
          <w:rFonts w:eastAsiaTheme="minorEastAsia"/>
          <w:b w:val="0"/>
          <w:bCs w:val="0"/>
          <w:caps w:val="0"/>
          <w:noProof/>
          <w:sz w:val="22"/>
          <w:szCs w:val="22"/>
          <w:lang w:eastAsia="en-GB"/>
        </w:rPr>
        <w:tab/>
      </w:r>
      <w:r>
        <w:rPr>
          <w:noProof/>
        </w:rPr>
        <w:t>Status</w:t>
      </w:r>
      <w:r>
        <w:rPr>
          <w:noProof/>
        </w:rPr>
        <w:tab/>
      </w:r>
      <w:r>
        <w:rPr>
          <w:noProof/>
        </w:rPr>
        <w:fldChar w:fldCharType="begin"/>
      </w:r>
      <w:r>
        <w:rPr>
          <w:noProof/>
        </w:rPr>
        <w:instrText xml:space="preserve"> PAGEREF _Toc4502351 \h </w:instrText>
      </w:r>
      <w:r>
        <w:rPr>
          <w:noProof/>
        </w:rPr>
      </w:r>
      <w:r>
        <w:rPr>
          <w:noProof/>
        </w:rPr>
        <w:fldChar w:fldCharType="separate"/>
      </w:r>
      <w:r>
        <w:rPr>
          <w:noProof/>
        </w:rPr>
        <w:t>8</w:t>
      </w:r>
      <w:r>
        <w:rPr>
          <w:noProof/>
        </w:rPr>
        <w:fldChar w:fldCharType="end"/>
      </w:r>
    </w:p>
    <w:p w14:paraId="560DD4CC"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_Toc4502352 \h </w:instrText>
      </w:r>
      <w:r>
        <w:rPr>
          <w:noProof/>
        </w:rPr>
      </w:r>
      <w:r>
        <w:rPr>
          <w:noProof/>
        </w:rPr>
        <w:fldChar w:fldCharType="separate"/>
      </w:r>
      <w:r>
        <w:rPr>
          <w:noProof/>
        </w:rPr>
        <w:t>8</w:t>
      </w:r>
      <w:r>
        <w:rPr>
          <w:noProof/>
        </w:rPr>
        <w:fldChar w:fldCharType="end"/>
      </w:r>
    </w:p>
    <w:p w14:paraId="6BA9683A"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4</w:t>
      </w:r>
      <w:r>
        <w:rPr>
          <w:rFonts w:eastAsiaTheme="minorEastAsia"/>
          <w:b w:val="0"/>
          <w:bCs w:val="0"/>
          <w:caps w:val="0"/>
          <w:noProof/>
          <w:sz w:val="22"/>
          <w:szCs w:val="22"/>
          <w:lang w:eastAsia="en-GB"/>
        </w:rPr>
        <w:tab/>
      </w:r>
      <w:r>
        <w:rPr>
          <w:noProof/>
        </w:rPr>
        <w:t>Objectives</w:t>
      </w:r>
      <w:r>
        <w:rPr>
          <w:noProof/>
        </w:rPr>
        <w:tab/>
      </w:r>
      <w:r>
        <w:rPr>
          <w:noProof/>
        </w:rPr>
        <w:fldChar w:fldCharType="begin"/>
      </w:r>
      <w:r>
        <w:rPr>
          <w:noProof/>
        </w:rPr>
        <w:instrText xml:space="preserve"> PAGEREF _Toc4502353 \h </w:instrText>
      </w:r>
      <w:r>
        <w:rPr>
          <w:noProof/>
        </w:rPr>
      </w:r>
      <w:r>
        <w:rPr>
          <w:noProof/>
        </w:rPr>
        <w:fldChar w:fldCharType="separate"/>
      </w:r>
      <w:r>
        <w:rPr>
          <w:noProof/>
        </w:rPr>
        <w:t>8</w:t>
      </w:r>
      <w:r>
        <w:rPr>
          <w:noProof/>
        </w:rPr>
        <w:fldChar w:fldCharType="end"/>
      </w:r>
    </w:p>
    <w:p w14:paraId="5D107C45"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5</w:t>
      </w:r>
      <w:r>
        <w:rPr>
          <w:rFonts w:eastAsiaTheme="minorEastAsia"/>
          <w:b w:val="0"/>
          <w:bCs w:val="0"/>
          <w:caps w:val="0"/>
          <w:noProof/>
          <w:sz w:val="22"/>
          <w:szCs w:val="22"/>
          <w:lang w:eastAsia="en-GB"/>
        </w:rPr>
        <w:tab/>
      </w:r>
      <w:r>
        <w:rPr>
          <w:noProof/>
        </w:rPr>
        <w:t>Duct</w:t>
      </w:r>
      <w:r>
        <w:rPr>
          <w:noProof/>
        </w:rPr>
        <w:tab/>
      </w:r>
      <w:r>
        <w:rPr>
          <w:noProof/>
        </w:rPr>
        <w:fldChar w:fldCharType="begin"/>
      </w:r>
      <w:r>
        <w:rPr>
          <w:noProof/>
        </w:rPr>
        <w:instrText xml:space="preserve"> PAGEREF _Toc4502354 \h </w:instrText>
      </w:r>
      <w:r>
        <w:rPr>
          <w:noProof/>
        </w:rPr>
      </w:r>
      <w:r>
        <w:rPr>
          <w:noProof/>
        </w:rPr>
        <w:fldChar w:fldCharType="separate"/>
      </w:r>
      <w:r>
        <w:rPr>
          <w:noProof/>
        </w:rPr>
        <w:t>8</w:t>
      </w:r>
      <w:r>
        <w:rPr>
          <w:noProof/>
        </w:rPr>
        <w:fldChar w:fldCharType="end"/>
      </w:r>
    </w:p>
    <w:p w14:paraId="5C7C3F01"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D71112">
        <w:rPr>
          <w:noProof/>
        </w:rPr>
        <w:t>5.1</w:t>
      </w:r>
      <w:r>
        <w:rPr>
          <w:rFonts w:eastAsiaTheme="minorEastAsia"/>
          <w:smallCaps w:val="0"/>
          <w:noProof/>
          <w:sz w:val="22"/>
          <w:szCs w:val="22"/>
          <w:lang w:eastAsia="en-GB"/>
        </w:rPr>
        <w:tab/>
      </w:r>
      <w:r w:rsidRPr="00D71112">
        <w:rPr>
          <w:bCs/>
          <w:noProof/>
        </w:rPr>
        <w:t xml:space="preserve">Item Code: </w:t>
      </w:r>
      <w:r w:rsidRPr="00D71112">
        <w:rPr>
          <w:noProof/>
        </w:rPr>
        <w:t>C1001 Points</w:t>
      </w:r>
      <w:r w:rsidRPr="00D71112">
        <w:rPr>
          <w:bCs/>
          <w:noProof/>
        </w:rPr>
        <w:t xml:space="preserve"> Score:</w:t>
      </w:r>
      <w:r w:rsidRPr="00D71112">
        <w:rPr>
          <w:noProof/>
        </w:rPr>
        <w:t xml:space="preserve"> 10</w:t>
      </w:r>
      <w:r>
        <w:rPr>
          <w:noProof/>
        </w:rPr>
        <w:tab/>
      </w:r>
      <w:r>
        <w:rPr>
          <w:noProof/>
        </w:rPr>
        <w:fldChar w:fldCharType="begin"/>
      </w:r>
      <w:r>
        <w:rPr>
          <w:noProof/>
        </w:rPr>
        <w:instrText xml:space="preserve"> PAGEREF _Toc4502355 \h </w:instrText>
      </w:r>
      <w:r>
        <w:rPr>
          <w:noProof/>
        </w:rPr>
      </w:r>
      <w:r>
        <w:rPr>
          <w:noProof/>
        </w:rPr>
        <w:fldChar w:fldCharType="separate"/>
      </w:r>
      <w:r>
        <w:rPr>
          <w:noProof/>
        </w:rPr>
        <w:t>8</w:t>
      </w:r>
      <w:r>
        <w:rPr>
          <w:noProof/>
        </w:rPr>
        <w:fldChar w:fldCharType="end"/>
      </w:r>
    </w:p>
    <w:p w14:paraId="2589DE55"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D71112">
        <w:rPr>
          <w:noProof/>
        </w:rPr>
        <w:t>5.2</w:t>
      </w:r>
      <w:r>
        <w:rPr>
          <w:rFonts w:eastAsiaTheme="minorEastAsia"/>
          <w:smallCaps w:val="0"/>
          <w:noProof/>
          <w:sz w:val="22"/>
          <w:szCs w:val="22"/>
          <w:lang w:eastAsia="en-GB"/>
        </w:rPr>
        <w:tab/>
      </w:r>
      <w:r w:rsidRPr="00D71112">
        <w:rPr>
          <w:bCs/>
          <w:noProof/>
        </w:rPr>
        <w:t xml:space="preserve">Item Code: </w:t>
      </w:r>
      <w:r w:rsidRPr="00D71112">
        <w:rPr>
          <w:noProof/>
        </w:rPr>
        <w:t>C1002 Points</w:t>
      </w:r>
      <w:r w:rsidRPr="00D71112">
        <w:rPr>
          <w:bCs/>
          <w:noProof/>
        </w:rPr>
        <w:t xml:space="preserve"> Score:</w:t>
      </w:r>
      <w:r w:rsidRPr="00D71112">
        <w:rPr>
          <w:noProof/>
        </w:rPr>
        <w:t xml:space="preserve"> 5</w:t>
      </w:r>
      <w:r>
        <w:rPr>
          <w:noProof/>
        </w:rPr>
        <w:tab/>
      </w:r>
      <w:r>
        <w:rPr>
          <w:noProof/>
        </w:rPr>
        <w:fldChar w:fldCharType="begin"/>
      </w:r>
      <w:r>
        <w:rPr>
          <w:noProof/>
        </w:rPr>
        <w:instrText xml:space="preserve"> PAGEREF _Toc4502356 \h </w:instrText>
      </w:r>
      <w:r>
        <w:rPr>
          <w:noProof/>
        </w:rPr>
      </w:r>
      <w:r>
        <w:rPr>
          <w:noProof/>
        </w:rPr>
        <w:fldChar w:fldCharType="separate"/>
      </w:r>
      <w:r>
        <w:rPr>
          <w:noProof/>
        </w:rPr>
        <w:t>9</w:t>
      </w:r>
      <w:r>
        <w:rPr>
          <w:noProof/>
        </w:rPr>
        <w:fldChar w:fldCharType="end"/>
      </w:r>
    </w:p>
    <w:p w14:paraId="35233BF8"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D71112">
        <w:rPr>
          <w:noProof/>
        </w:rPr>
        <w:t>5.3</w:t>
      </w:r>
      <w:r>
        <w:rPr>
          <w:rFonts w:eastAsiaTheme="minorEastAsia"/>
          <w:smallCaps w:val="0"/>
          <w:noProof/>
          <w:sz w:val="22"/>
          <w:szCs w:val="22"/>
          <w:lang w:eastAsia="en-GB"/>
        </w:rPr>
        <w:tab/>
      </w:r>
      <w:r w:rsidRPr="00D71112">
        <w:rPr>
          <w:bCs/>
          <w:noProof/>
        </w:rPr>
        <w:t xml:space="preserve">Item Code: </w:t>
      </w:r>
      <w:r w:rsidRPr="00D71112">
        <w:rPr>
          <w:noProof/>
        </w:rPr>
        <w:t>C1003 Points</w:t>
      </w:r>
      <w:r w:rsidRPr="00D71112">
        <w:rPr>
          <w:bCs/>
          <w:noProof/>
        </w:rPr>
        <w:t xml:space="preserve"> Score:</w:t>
      </w:r>
      <w:r w:rsidRPr="00D71112">
        <w:rPr>
          <w:noProof/>
        </w:rPr>
        <w:t xml:space="preserve"> 5</w:t>
      </w:r>
      <w:r>
        <w:rPr>
          <w:noProof/>
        </w:rPr>
        <w:tab/>
      </w:r>
      <w:r>
        <w:rPr>
          <w:noProof/>
        </w:rPr>
        <w:fldChar w:fldCharType="begin"/>
      </w:r>
      <w:r>
        <w:rPr>
          <w:noProof/>
        </w:rPr>
        <w:instrText xml:space="preserve"> PAGEREF _Toc4502357 \h </w:instrText>
      </w:r>
      <w:r>
        <w:rPr>
          <w:noProof/>
        </w:rPr>
      </w:r>
      <w:r>
        <w:rPr>
          <w:noProof/>
        </w:rPr>
        <w:fldChar w:fldCharType="separate"/>
      </w:r>
      <w:r>
        <w:rPr>
          <w:noProof/>
        </w:rPr>
        <w:t>9</w:t>
      </w:r>
      <w:r>
        <w:rPr>
          <w:noProof/>
        </w:rPr>
        <w:fldChar w:fldCharType="end"/>
      </w:r>
    </w:p>
    <w:p w14:paraId="23C071D0"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D71112">
        <w:rPr>
          <w:noProof/>
        </w:rPr>
        <w:t>5.4</w:t>
      </w:r>
      <w:r>
        <w:rPr>
          <w:rFonts w:eastAsiaTheme="minorEastAsia"/>
          <w:smallCaps w:val="0"/>
          <w:noProof/>
          <w:sz w:val="22"/>
          <w:szCs w:val="22"/>
          <w:lang w:eastAsia="en-GB"/>
        </w:rPr>
        <w:tab/>
      </w:r>
      <w:r w:rsidRPr="00D71112">
        <w:rPr>
          <w:bCs/>
          <w:noProof/>
        </w:rPr>
        <w:t xml:space="preserve">Item Code: </w:t>
      </w:r>
      <w:r w:rsidRPr="00D71112">
        <w:rPr>
          <w:noProof/>
        </w:rPr>
        <w:t>C1004 Points</w:t>
      </w:r>
      <w:r w:rsidRPr="00D71112">
        <w:rPr>
          <w:bCs/>
          <w:noProof/>
        </w:rPr>
        <w:t xml:space="preserve"> Score:</w:t>
      </w:r>
      <w:r w:rsidRPr="00D71112">
        <w:rPr>
          <w:noProof/>
        </w:rPr>
        <w:t xml:space="preserve"> 10</w:t>
      </w:r>
      <w:r>
        <w:rPr>
          <w:noProof/>
        </w:rPr>
        <w:tab/>
      </w:r>
      <w:r>
        <w:rPr>
          <w:noProof/>
        </w:rPr>
        <w:fldChar w:fldCharType="begin"/>
      </w:r>
      <w:r>
        <w:rPr>
          <w:noProof/>
        </w:rPr>
        <w:instrText xml:space="preserve"> PAGEREF _Toc4502358 \h </w:instrText>
      </w:r>
      <w:r>
        <w:rPr>
          <w:noProof/>
        </w:rPr>
      </w:r>
      <w:r>
        <w:rPr>
          <w:noProof/>
        </w:rPr>
        <w:fldChar w:fldCharType="separate"/>
      </w:r>
      <w:r>
        <w:rPr>
          <w:noProof/>
        </w:rPr>
        <w:t>10</w:t>
      </w:r>
      <w:r>
        <w:rPr>
          <w:noProof/>
        </w:rPr>
        <w:fldChar w:fldCharType="end"/>
      </w:r>
    </w:p>
    <w:p w14:paraId="28DAEE70"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C1005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_Toc4502359 \h </w:instrText>
      </w:r>
      <w:r>
        <w:rPr>
          <w:noProof/>
        </w:rPr>
      </w:r>
      <w:r>
        <w:rPr>
          <w:noProof/>
        </w:rPr>
        <w:fldChar w:fldCharType="separate"/>
      </w:r>
      <w:r w:rsidRPr="00D71112">
        <w:rPr>
          <w:noProof/>
          <w:lang w:val="fr-FR"/>
        </w:rPr>
        <w:t>10</w:t>
      </w:r>
      <w:r>
        <w:rPr>
          <w:noProof/>
        </w:rPr>
        <w:fldChar w:fldCharType="end"/>
      </w:r>
    </w:p>
    <w:p w14:paraId="71FA092A"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C1006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_Toc4502360 \h </w:instrText>
      </w:r>
      <w:r>
        <w:rPr>
          <w:noProof/>
        </w:rPr>
      </w:r>
      <w:r>
        <w:rPr>
          <w:noProof/>
        </w:rPr>
        <w:fldChar w:fldCharType="separate"/>
      </w:r>
      <w:r w:rsidRPr="00D71112">
        <w:rPr>
          <w:noProof/>
          <w:lang w:val="fr-FR"/>
        </w:rPr>
        <w:t>10</w:t>
      </w:r>
      <w:r>
        <w:rPr>
          <w:noProof/>
        </w:rPr>
        <w:fldChar w:fldCharType="end"/>
      </w:r>
    </w:p>
    <w:p w14:paraId="203E7F3B"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5.7</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C1007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_Toc4502361 \h </w:instrText>
      </w:r>
      <w:r>
        <w:rPr>
          <w:noProof/>
        </w:rPr>
      </w:r>
      <w:r>
        <w:rPr>
          <w:noProof/>
        </w:rPr>
        <w:fldChar w:fldCharType="separate"/>
      </w:r>
      <w:r w:rsidRPr="00D71112">
        <w:rPr>
          <w:noProof/>
          <w:lang w:val="fr-FR"/>
        </w:rPr>
        <w:t>11</w:t>
      </w:r>
      <w:r>
        <w:rPr>
          <w:noProof/>
        </w:rPr>
        <w:fldChar w:fldCharType="end"/>
      </w:r>
    </w:p>
    <w:p w14:paraId="18A3AE5D"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5.8</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C1008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_Toc4502362 \h </w:instrText>
      </w:r>
      <w:r>
        <w:rPr>
          <w:noProof/>
        </w:rPr>
      </w:r>
      <w:r>
        <w:rPr>
          <w:noProof/>
        </w:rPr>
        <w:fldChar w:fldCharType="separate"/>
      </w:r>
      <w:r w:rsidRPr="00D71112">
        <w:rPr>
          <w:noProof/>
          <w:lang w:val="fr-FR"/>
        </w:rPr>
        <w:t>11</w:t>
      </w:r>
      <w:r>
        <w:rPr>
          <w:noProof/>
        </w:rPr>
        <w:fldChar w:fldCharType="end"/>
      </w:r>
    </w:p>
    <w:p w14:paraId="5A64D48A"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5.9</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C1009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_Toc4502363 \h </w:instrText>
      </w:r>
      <w:r>
        <w:rPr>
          <w:noProof/>
        </w:rPr>
      </w:r>
      <w:r>
        <w:rPr>
          <w:noProof/>
        </w:rPr>
        <w:fldChar w:fldCharType="separate"/>
      </w:r>
      <w:r w:rsidRPr="00D71112">
        <w:rPr>
          <w:noProof/>
          <w:lang w:val="fr-FR"/>
        </w:rPr>
        <w:t>11</w:t>
      </w:r>
      <w:r>
        <w:rPr>
          <w:noProof/>
        </w:rPr>
        <w:fldChar w:fldCharType="end"/>
      </w:r>
    </w:p>
    <w:p w14:paraId="693A9928"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5.10</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C1010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_Toc4502364 \h </w:instrText>
      </w:r>
      <w:r>
        <w:rPr>
          <w:noProof/>
        </w:rPr>
      </w:r>
      <w:r>
        <w:rPr>
          <w:noProof/>
        </w:rPr>
        <w:fldChar w:fldCharType="separate"/>
      </w:r>
      <w:r w:rsidRPr="00D71112">
        <w:rPr>
          <w:noProof/>
          <w:lang w:val="fr-FR"/>
        </w:rPr>
        <w:t>12</w:t>
      </w:r>
      <w:r>
        <w:rPr>
          <w:noProof/>
        </w:rPr>
        <w:fldChar w:fldCharType="end"/>
      </w:r>
    </w:p>
    <w:p w14:paraId="08128A5F"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C1011 Points</w:t>
      </w:r>
      <w:r w:rsidRPr="002836DF">
        <w:rPr>
          <w:bCs/>
          <w:noProof/>
          <w:lang w:val="fr-FR"/>
        </w:rPr>
        <w:t xml:space="preserve"> Score:</w:t>
      </w:r>
      <w:r w:rsidRPr="002836DF">
        <w:rPr>
          <w:noProof/>
          <w:lang w:val="fr-FR"/>
        </w:rPr>
        <w:t xml:space="preserve"> 1</w:t>
      </w:r>
      <w:r w:rsidRPr="00D71112">
        <w:rPr>
          <w:noProof/>
          <w:lang w:val="fr-FR"/>
        </w:rPr>
        <w:tab/>
      </w:r>
      <w:r>
        <w:rPr>
          <w:noProof/>
        </w:rPr>
        <w:fldChar w:fldCharType="begin"/>
      </w:r>
      <w:r w:rsidRPr="00D71112">
        <w:rPr>
          <w:noProof/>
          <w:lang w:val="fr-FR"/>
        </w:rPr>
        <w:instrText xml:space="preserve"> PAGEREF _Toc4502365 \h </w:instrText>
      </w:r>
      <w:r>
        <w:rPr>
          <w:noProof/>
        </w:rPr>
      </w:r>
      <w:r>
        <w:rPr>
          <w:noProof/>
        </w:rPr>
        <w:fldChar w:fldCharType="separate"/>
      </w:r>
      <w:r w:rsidRPr="00D71112">
        <w:rPr>
          <w:noProof/>
          <w:lang w:val="fr-FR"/>
        </w:rPr>
        <w:t>12</w:t>
      </w:r>
      <w:r>
        <w:rPr>
          <w:noProof/>
        </w:rPr>
        <w:fldChar w:fldCharType="end"/>
      </w:r>
    </w:p>
    <w:p w14:paraId="4A531522"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5.12</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C1012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_Toc4502366 \h </w:instrText>
      </w:r>
      <w:r>
        <w:rPr>
          <w:noProof/>
        </w:rPr>
      </w:r>
      <w:r>
        <w:rPr>
          <w:noProof/>
        </w:rPr>
        <w:fldChar w:fldCharType="separate"/>
      </w:r>
      <w:r w:rsidRPr="00D71112">
        <w:rPr>
          <w:noProof/>
          <w:lang w:val="fr-FR"/>
        </w:rPr>
        <w:t>13</w:t>
      </w:r>
      <w:r>
        <w:rPr>
          <w:noProof/>
        </w:rPr>
        <w:fldChar w:fldCharType="end"/>
      </w:r>
    </w:p>
    <w:p w14:paraId="705EA326"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C1013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_Toc4502367 \h </w:instrText>
      </w:r>
      <w:r>
        <w:rPr>
          <w:noProof/>
        </w:rPr>
      </w:r>
      <w:r>
        <w:rPr>
          <w:noProof/>
        </w:rPr>
        <w:fldChar w:fldCharType="separate"/>
      </w:r>
      <w:r w:rsidRPr="00D71112">
        <w:rPr>
          <w:noProof/>
          <w:lang w:val="fr-FR"/>
        </w:rPr>
        <w:t>13</w:t>
      </w:r>
      <w:r>
        <w:rPr>
          <w:noProof/>
        </w:rPr>
        <w:fldChar w:fldCharType="end"/>
      </w:r>
    </w:p>
    <w:p w14:paraId="79A5D4EC"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C1014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_Toc4502368 \h </w:instrText>
      </w:r>
      <w:r>
        <w:rPr>
          <w:noProof/>
        </w:rPr>
      </w:r>
      <w:r>
        <w:rPr>
          <w:noProof/>
        </w:rPr>
        <w:fldChar w:fldCharType="separate"/>
      </w:r>
      <w:r w:rsidRPr="00D71112">
        <w:rPr>
          <w:noProof/>
          <w:lang w:val="fr-FR"/>
        </w:rPr>
        <w:t>14</w:t>
      </w:r>
      <w:r>
        <w:rPr>
          <w:noProof/>
        </w:rPr>
        <w:fldChar w:fldCharType="end"/>
      </w:r>
    </w:p>
    <w:p w14:paraId="69E6662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C1015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_Toc4502369 \h </w:instrText>
      </w:r>
      <w:r>
        <w:rPr>
          <w:noProof/>
        </w:rPr>
      </w:r>
      <w:r>
        <w:rPr>
          <w:noProof/>
        </w:rPr>
        <w:fldChar w:fldCharType="separate"/>
      </w:r>
      <w:r w:rsidRPr="00D71112">
        <w:rPr>
          <w:noProof/>
          <w:lang w:val="fr-FR"/>
        </w:rPr>
        <w:t>14</w:t>
      </w:r>
      <w:r>
        <w:rPr>
          <w:noProof/>
        </w:rPr>
        <w:fldChar w:fldCharType="end"/>
      </w:r>
    </w:p>
    <w:p w14:paraId="46E8FEB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C1016 </w:t>
      </w:r>
      <w:r w:rsidRPr="002836DF">
        <w:rPr>
          <w:bCs/>
          <w:noProof/>
          <w:lang w:val="fr-FR"/>
        </w:rPr>
        <w:t>Points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_Toc4502370 \h </w:instrText>
      </w:r>
      <w:r>
        <w:rPr>
          <w:noProof/>
        </w:rPr>
      </w:r>
      <w:r>
        <w:rPr>
          <w:noProof/>
        </w:rPr>
        <w:fldChar w:fldCharType="separate"/>
      </w:r>
      <w:r w:rsidRPr="00D71112">
        <w:rPr>
          <w:noProof/>
          <w:lang w:val="fr-FR"/>
        </w:rPr>
        <w:t>15</w:t>
      </w:r>
      <w:r>
        <w:rPr>
          <w:noProof/>
        </w:rPr>
        <w:fldChar w:fldCharType="end"/>
      </w:r>
    </w:p>
    <w:p w14:paraId="737FAC0E"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5.17</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C1017 </w:t>
      </w:r>
      <w:r w:rsidRPr="002836DF">
        <w:rPr>
          <w:bCs/>
          <w:noProof/>
          <w:lang w:val="fr-FR"/>
        </w:rPr>
        <w:t>Points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_Toc4502371 \h </w:instrText>
      </w:r>
      <w:r>
        <w:rPr>
          <w:noProof/>
        </w:rPr>
      </w:r>
      <w:r>
        <w:rPr>
          <w:noProof/>
        </w:rPr>
        <w:fldChar w:fldCharType="separate"/>
      </w:r>
      <w:r w:rsidRPr="00D71112">
        <w:rPr>
          <w:noProof/>
          <w:lang w:val="fr-FR"/>
        </w:rPr>
        <w:t>15</w:t>
      </w:r>
      <w:r>
        <w:rPr>
          <w:noProof/>
        </w:rPr>
        <w:fldChar w:fldCharType="end"/>
      </w:r>
    </w:p>
    <w:p w14:paraId="03F89A8A"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5.18</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C1018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_Toc4502372 \h </w:instrText>
      </w:r>
      <w:r>
        <w:rPr>
          <w:noProof/>
        </w:rPr>
      </w:r>
      <w:r>
        <w:rPr>
          <w:noProof/>
        </w:rPr>
        <w:fldChar w:fldCharType="separate"/>
      </w:r>
      <w:r w:rsidRPr="00D71112">
        <w:rPr>
          <w:noProof/>
          <w:lang w:val="fr-FR"/>
        </w:rPr>
        <w:t>16</w:t>
      </w:r>
      <w:r>
        <w:rPr>
          <w:noProof/>
        </w:rPr>
        <w:fldChar w:fldCharType="end"/>
      </w:r>
    </w:p>
    <w:p w14:paraId="734D4093"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5.19</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C1019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_Toc4502373 \h </w:instrText>
      </w:r>
      <w:r>
        <w:rPr>
          <w:noProof/>
        </w:rPr>
      </w:r>
      <w:r>
        <w:rPr>
          <w:noProof/>
        </w:rPr>
        <w:fldChar w:fldCharType="separate"/>
      </w:r>
      <w:r w:rsidRPr="00D71112">
        <w:rPr>
          <w:noProof/>
          <w:lang w:val="fr-FR"/>
        </w:rPr>
        <w:t>16</w:t>
      </w:r>
      <w:r>
        <w:rPr>
          <w:noProof/>
        </w:rPr>
        <w:fldChar w:fldCharType="end"/>
      </w:r>
    </w:p>
    <w:p w14:paraId="75B33A3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5.20</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C1020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_Toc4502374 \h </w:instrText>
      </w:r>
      <w:r>
        <w:rPr>
          <w:noProof/>
        </w:rPr>
      </w:r>
      <w:r>
        <w:rPr>
          <w:noProof/>
        </w:rPr>
        <w:fldChar w:fldCharType="separate"/>
      </w:r>
      <w:r w:rsidRPr="00D71112">
        <w:rPr>
          <w:noProof/>
          <w:lang w:val="fr-FR"/>
        </w:rPr>
        <w:t>17</w:t>
      </w:r>
      <w:r>
        <w:rPr>
          <w:noProof/>
        </w:rPr>
        <w:fldChar w:fldCharType="end"/>
      </w:r>
    </w:p>
    <w:p w14:paraId="77CC4E20"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5.21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C1021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_Toc4502375 \h </w:instrText>
      </w:r>
      <w:r>
        <w:rPr>
          <w:noProof/>
        </w:rPr>
      </w:r>
      <w:r>
        <w:rPr>
          <w:noProof/>
        </w:rPr>
        <w:fldChar w:fldCharType="separate"/>
      </w:r>
      <w:r w:rsidRPr="00D71112">
        <w:rPr>
          <w:noProof/>
          <w:lang w:val="fr-FR"/>
        </w:rPr>
        <w:t>17</w:t>
      </w:r>
      <w:r>
        <w:rPr>
          <w:noProof/>
        </w:rPr>
        <w:fldChar w:fldCharType="end"/>
      </w:r>
    </w:p>
    <w:p w14:paraId="73DE2A37"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5.22</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C1022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_Toc4502376 \h </w:instrText>
      </w:r>
      <w:r>
        <w:rPr>
          <w:noProof/>
        </w:rPr>
      </w:r>
      <w:r>
        <w:rPr>
          <w:noProof/>
        </w:rPr>
        <w:fldChar w:fldCharType="separate"/>
      </w:r>
      <w:r w:rsidRPr="00D71112">
        <w:rPr>
          <w:noProof/>
          <w:lang w:val="fr-FR"/>
        </w:rPr>
        <w:t>17</w:t>
      </w:r>
      <w:r>
        <w:rPr>
          <w:noProof/>
        </w:rPr>
        <w:fldChar w:fldCharType="end"/>
      </w:r>
    </w:p>
    <w:p w14:paraId="2D068548"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5.23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C1023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_Toc4502377 \h </w:instrText>
      </w:r>
      <w:r>
        <w:rPr>
          <w:noProof/>
        </w:rPr>
      </w:r>
      <w:r>
        <w:rPr>
          <w:noProof/>
        </w:rPr>
        <w:fldChar w:fldCharType="separate"/>
      </w:r>
      <w:r w:rsidRPr="00D71112">
        <w:rPr>
          <w:noProof/>
          <w:lang w:val="fr-FR"/>
        </w:rPr>
        <w:t>18</w:t>
      </w:r>
      <w:r>
        <w:rPr>
          <w:noProof/>
        </w:rPr>
        <w:fldChar w:fldCharType="end"/>
      </w:r>
    </w:p>
    <w:p w14:paraId="6E33D406"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5.24</w:t>
      </w:r>
      <w:r w:rsidRPr="00D71112">
        <w:rPr>
          <w:rFonts w:eastAsiaTheme="minorEastAsia"/>
          <w:smallCaps w:val="0"/>
          <w:noProof/>
          <w:sz w:val="22"/>
          <w:szCs w:val="22"/>
          <w:lang w:val="fr-FR" w:eastAsia="en-GB"/>
        </w:rPr>
        <w:tab/>
      </w:r>
      <w:r w:rsidRPr="002836DF">
        <w:rPr>
          <w:noProof/>
          <w:lang w:val="fr-FR"/>
        </w:rPr>
        <w:t>Item Code: C1024 Points Score: 5</w:t>
      </w:r>
      <w:r w:rsidRPr="00D71112">
        <w:rPr>
          <w:noProof/>
          <w:lang w:val="fr-FR"/>
        </w:rPr>
        <w:tab/>
      </w:r>
      <w:r>
        <w:rPr>
          <w:noProof/>
        </w:rPr>
        <w:fldChar w:fldCharType="begin"/>
      </w:r>
      <w:r w:rsidRPr="00D71112">
        <w:rPr>
          <w:noProof/>
          <w:lang w:val="fr-FR"/>
        </w:rPr>
        <w:instrText xml:space="preserve"> PAGEREF _Toc4502378 \h </w:instrText>
      </w:r>
      <w:r>
        <w:rPr>
          <w:noProof/>
        </w:rPr>
      </w:r>
      <w:r>
        <w:rPr>
          <w:noProof/>
        </w:rPr>
        <w:fldChar w:fldCharType="separate"/>
      </w:r>
      <w:r w:rsidRPr="00D71112">
        <w:rPr>
          <w:noProof/>
          <w:lang w:val="fr-FR"/>
        </w:rPr>
        <w:t>19</w:t>
      </w:r>
      <w:r>
        <w:rPr>
          <w:noProof/>
        </w:rPr>
        <w:fldChar w:fldCharType="end"/>
      </w:r>
    </w:p>
    <w:p w14:paraId="5559E536"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5.25</w:t>
      </w:r>
      <w:r w:rsidRPr="00D71112">
        <w:rPr>
          <w:rFonts w:eastAsiaTheme="minorEastAsia"/>
          <w:smallCaps w:val="0"/>
          <w:noProof/>
          <w:sz w:val="22"/>
          <w:szCs w:val="22"/>
          <w:lang w:val="fr-FR" w:eastAsia="en-GB"/>
        </w:rPr>
        <w:tab/>
      </w:r>
      <w:r w:rsidRPr="002836DF">
        <w:rPr>
          <w:noProof/>
          <w:lang w:val="fr-FR"/>
        </w:rPr>
        <w:t>Item Code: C1025 Points Score: 5</w:t>
      </w:r>
      <w:r w:rsidRPr="00D71112">
        <w:rPr>
          <w:noProof/>
          <w:lang w:val="fr-FR"/>
        </w:rPr>
        <w:tab/>
      </w:r>
      <w:r>
        <w:rPr>
          <w:noProof/>
        </w:rPr>
        <w:fldChar w:fldCharType="begin"/>
      </w:r>
      <w:r w:rsidRPr="00D71112">
        <w:rPr>
          <w:noProof/>
          <w:lang w:val="fr-FR"/>
        </w:rPr>
        <w:instrText xml:space="preserve"> PAGEREF _Toc4502379 \h </w:instrText>
      </w:r>
      <w:r>
        <w:rPr>
          <w:noProof/>
        </w:rPr>
      </w:r>
      <w:r>
        <w:rPr>
          <w:noProof/>
        </w:rPr>
        <w:fldChar w:fldCharType="separate"/>
      </w:r>
      <w:r w:rsidRPr="00D71112">
        <w:rPr>
          <w:noProof/>
          <w:lang w:val="fr-FR"/>
        </w:rPr>
        <w:t>19</w:t>
      </w:r>
      <w:r>
        <w:rPr>
          <w:noProof/>
        </w:rPr>
        <w:fldChar w:fldCharType="end"/>
      </w:r>
    </w:p>
    <w:p w14:paraId="74BB2C58"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5.26</w:t>
      </w:r>
      <w:r w:rsidRPr="00D71112">
        <w:rPr>
          <w:rFonts w:eastAsiaTheme="minorEastAsia"/>
          <w:smallCaps w:val="0"/>
          <w:noProof/>
          <w:sz w:val="22"/>
          <w:szCs w:val="22"/>
          <w:lang w:val="fr-FR" w:eastAsia="en-GB"/>
        </w:rPr>
        <w:tab/>
      </w:r>
      <w:r w:rsidRPr="002836DF">
        <w:rPr>
          <w:noProof/>
          <w:lang w:val="fr-FR"/>
        </w:rPr>
        <w:t>Item Code: C1026 Points Score: 10</w:t>
      </w:r>
      <w:r w:rsidRPr="00D71112">
        <w:rPr>
          <w:noProof/>
          <w:lang w:val="fr-FR"/>
        </w:rPr>
        <w:tab/>
      </w:r>
      <w:r>
        <w:rPr>
          <w:noProof/>
        </w:rPr>
        <w:fldChar w:fldCharType="begin"/>
      </w:r>
      <w:r w:rsidRPr="00D71112">
        <w:rPr>
          <w:noProof/>
          <w:lang w:val="fr-FR"/>
        </w:rPr>
        <w:instrText xml:space="preserve"> PAGEREF _Toc4502380 \h </w:instrText>
      </w:r>
      <w:r>
        <w:rPr>
          <w:noProof/>
        </w:rPr>
      </w:r>
      <w:r>
        <w:rPr>
          <w:noProof/>
        </w:rPr>
        <w:fldChar w:fldCharType="separate"/>
      </w:r>
      <w:r w:rsidRPr="00D71112">
        <w:rPr>
          <w:noProof/>
          <w:lang w:val="fr-FR"/>
        </w:rPr>
        <w:t>19</w:t>
      </w:r>
      <w:r>
        <w:rPr>
          <w:noProof/>
        </w:rPr>
        <w:fldChar w:fldCharType="end"/>
      </w:r>
    </w:p>
    <w:p w14:paraId="4BA1231B" w14:textId="77777777" w:rsidR="00D71112" w:rsidRPr="00D71112" w:rsidRDefault="00D71112">
      <w:pPr>
        <w:pStyle w:val="TOC1"/>
        <w:tabs>
          <w:tab w:val="left" w:pos="440"/>
          <w:tab w:val="right" w:leader="hyphen" w:pos="9047"/>
        </w:tabs>
        <w:rPr>
          <w:rFonts w:eastAsiaTheme="minorEastAsia"/>
          <w:b w:val="0"/>
          <w:bCs w:val="0"/>
          <w:caps w:val="0"/>
          <w:noProof/>
          <w:sz w:val="22"/>
          <w:szCs w:val="22"/>
          <w:lang w:val="fr-FR" w:eastAsia="en-GB"/>
        </w:rPr>
      </w:pPr>
      <w:r w:rsidRPr="00D71112">
        <w:rPr>
          <w:noProof/>
          <w:lang w:val="fr-FR"/>
        </w:rPr>
        <w:t>6</w:t>
      </w:r>
      <w:r w:rsidRPr="00D71112">
        <w:rPr>
          <w:rFonts w:eastAsiaTheme="minorEastAsia"/>
          <w:b w:val="0"/>
          <w:bCs w:val="0"/>
          <w:caps w:val="0"/>
          <w:noProof/>
          <w:sz w:val="22"/>
          <w:szCs w:val="22"/>
          <w:lang w:val="fr-FR" w:eastAsia="en-GB"/>
        </w:rPr>
        <w:tab/>
      </w:r>
      <w:r w:rsidRPr="00D71112">
        <w:rPr>
          <w:noProof/>
          <w:lang w:val="fr-FR"/>
        </w:rPr>
        <w:t>Chambers</w:t>
      </w:r>
      <w:r w:rsidRPr="00D71112">
        <w:rPr>
          <w:noProof/>
          <w:lang w:val="fr-FR"/>
        </w:rPr>
        <w:tab/>
      </w:r>
      <w:r>
        <w:rPr>
          <w:noProof/>
        </w:rPr>
        <w:fldChar w:fldCharType="begin"/>
      </w:r>
      <w:r w:rsidRPr="00D71112">
        <w:rPr>
          <w:noProof/>
          <w:lang w:val="fr-FR"/>
        </w:rPr>
        <w:instrText xml:space="preserve"> PAGEREF _Toc4502381 \h </w:instrText>
      </w:r>
      <w:r>
        <w:rPr>
          <w:noProof/>
        </w:rPr>
      </w:r>
      <w:r>
        <w:rPr>
          <w:noProof/>
        </w:rPr>
        <w:fldChar w:fldCharType="separate"/>
      </w:r>
      <w:r w:rsidRPr="00D71112">
        <w:rPr>
          <w:noProof/>
          <w:lang w:val="fr-FR"/>
        </w:rPr>
        <w:t>20</w:t>
      </w:r>
      <w:r>
        <w:rPr>
          <w:noProof/>
        </w:rPr>
        <w:fldChar w:fldCharType="end"/>
      </w:r>
    </w:p>
    <w:p w14:paraId="7FCC9573"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C2001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_Toc4502382 \h </w:instrText>
      </w:r>
      <w:r>
        <w:rPr>
          <w:noProof/>
        </w:rPr>
      </w:r>
      <w:r>
        <w:rPr>
          <w:noProof/>
        </w:rPr>
        <w:fldChar w:fldCharType="separate"/>
      </w:r>
      <w:r w:rsidRPr="00D71112">
        <w:rPr>
          <w:noProof/>
          <w:lang w:val="fr-FR"/>
        </w:rPr>
        <w:t>20</w:t>
      </w:r>
      <w:r>
        <w:rPr>
          <w:noProof/>
        </w:rPr>
        <w:fldChar w:fldCharType="end"/>
      </w:r>
    </w:p>
    <w:p w14:paraId="668E6A64"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C2002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_Toc4502383 \h </w:instrText>
      </w:r>
      <w:r>
        <w:rPr>
          <w:noProof/>
        </w:rPr>
      </w:r>
      <w:r>
        <w:rPr>
          <w:noProof/>
        </w:rPr>
        <w:fldChar w:fldCharType="separate"/>
      </w:r>
      <w:r w:rsidRPr="00D71112">
        <w:rPr>
          <w:noProof/>
          <w:lang w:val="fr-FR"/>
        </w:rPr>
        <w:t>20</w:t>
      </w:r>
      <w:r>
        <w:rPr>
          <w:noProof/>
        </w:rPr>
        <w:fldChar w:fldCharType="end"/>
      </w:r>
    </w:p>
    <w:p w14:paraId="009463DC"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C2003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_Toc4502384 \h </w:instrText>
      </w:r>
      <w:r>
        <w:rPr>
          <w:noProof/>
        </w:rPr>
      </w:r>
      <w:r>
        <w:rPr>
          <w:noProof/>
        </w:rPr>
        <w:fldChar w:fldCharType="separate"/>
      </w:r>
      <w:r w:rsidRPr="00D71112">
        <w:rPr>
          <w:noProof/>
          <w:lang w:val="fr-FR"/>
        </w:rPr>
        <w:t>20</w:t>
      </w:r>
      <w:r>
        <w:rPr>
          <w:noProof/>
        </w:rPr>
        <w:fldChar w:fldCharType="end"/>
      </w:r>
    </w:p>
    <w:p w14:paraId="57C7A71E"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C2004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_Toc4502385 \h </w:instrText>
      </w:r>
      <w:r>
        <w:rPr>
          <w:noProof/>
        </w:rPr>
      </w:r>
      <w:r>
        <w:rPr>
          <w:noProof/>
        </w:rPr>
        <w:fldChar w:fldCharType="separate"/>
      </w:r>
      <w:r w:rsidRPr="00D71112">
        <w:rPr>
          <w:noProof/>
          <w:lang w:val="fr-FR"/>
        </w:rPr>
        <w:t>21</w:t>
      </w:r>
      <w:r>
        <w:rPr>
          <w:noProof/>
        </w:rPr>
        <w:fldChar w:fldCharType="end"/>
      </w:r>
    </w:p>
    <w:p w14:paraId="21630C95"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C2005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_Toc4502386 \h </w:instrText>
      </w:r>
      <w:r>
        <w:rPr>
          <w:noProof/>
        </w:rPr>
      </w:r>
      <w:r>
        <w:rPr>
          <w:noProof/>
        </w:rPr>
        <w:fldChar w:fldCharType="separate"/>
      </w:r>
      <w:r w:rsidRPr="00D71112">
        <w:rPr>
          <w:noProof/>
          <w:lang w:val="fr-FR"/>
        </w:rPr>
        <w:t>21</w:t>
      </w:r>
      <w:r>
        <w:rPr>
          <w:noProof/>
        </w:rPr>
        <w:fldChar w:fldCharType="end"/>
      </w:r>
    </w:p>
    <w:p w14:paraId="6FE67788"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C2006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_Toc4502387 \h </w:instrText>
      </w:r>
      <w:r>
        <w:rPr>
          <w:noProof/>
        </w:rPr>
      </w:r>
      <w:r>
        <w:rPr>
          <w:noProof/>
        </w:rPr>
        <w:fldChar w:fldCharType="separate"/>
      </w:r>
      <w:r w:rsidRPr="00D71112">
        <w:rPr>
          <w:noProof/>
          <w:lang w:val="fr-FR"/>
        </w:rPr>
        <w:t>22</w:t>
      </w:r>
      <w:r>
        <w:rPr>
          <w:noProof/>
        </w:rPr>
        <w:fldChar w:fldCharType="end"/>
      </w:r>
    </w:p>
    <w:p w14:paraId="7784A094"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6.7</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C2007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_Toc4502388 \h </w:instrText>
      </w:r>
      <w:r>
        <w:rPr>
          <w:noProof/>
        </w:rPr>
      </w:r>
      <w:r>
        <w:rPr>
          <w:noProof/>
        </w:rPr>
        <w:fldChar w:fldCharType="separate"/>
      </w:r>
      <w:r w:rsidRPr="00D71112">
        <w:rPr>
          <w:noProof/>
          <w:lang w:val="fr-FR"/>
        </w:rPr>
        <w:t>22</w:t>
      </w:r>
      <w:r>
        <w:rPr>
          <w:noProof/>
        </w:rPr>
        <w:fldChar w:fldCharType="end"/>
      </w:r>
    </w:p>
    <w:p w14:paraId="3611377E"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6.8</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C2008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_Toc4502389 \h </w:instrText>
      </w:r>
      <w:r>
        <w:rPr>
          <w:noProof/>
        </w:rPr>
      </w:r>
      <w:r>
        <w:rPr>
          <w:noProof/>
        </w:rPr>
        <w:fldChar w:fldCharType="separate"/>
      </w:r>
      <w:r w:rsidRPr="00D71112">
        <w:rPr>
          <w:noProof/>
          <w:lang w:val="fr-FR"/>
        </w:rPr>
        <w:t>22</w:t>
      </w:r>
      <w:r>
        <w:rPr>
          <w:noProof/>
        </w:rPr>
        <w:fldChar w:fldCharType="end"/>
      </w:r>
    </w:p>
    <w:p w14:paraId="4D8A9BA3"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6.9</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C2009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_Toc4502390 \h </w:instrText>
      </w:r>
      <w:r>
        <w:rPr>
          <w:noProof/>
        </w:rPr>
      </w:r>
      <w:r>
        <w:rPr>
          <w:noProof/>
        </w:rPr>
        <w:fldChar w:fldCharType="separate"/>
      </w:r>
      <w:r w:rsidRPr="00D71112">
        <w:rPr>
          <w:noProof/>
          <w:lang w:val="fr-FR"/>
        </w:rPr>
        <w:t>22</w:t>
      </w:r>
      <w:r>
        <w:rPr>
          <w:noProof/>
        </w:rPr>
        <w:fldChar w:fldCharType="end"/>
      </w:r>
    </w:p>
    <w:p w14:paraId="5981A543"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6.10</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C2010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_Toc4502391 \h </w:instrText>
      </w:r>
      <w:r>
        <w:rPr>
          <w:noProof/>
        </w:rPr>
      </w:r>
      <w:r>
        <w:rPr>
          <w:noProof/>
        </w:rPr>
        <w:fldChar w:fldCharType="separate"/>
      </w:r>
      <w:r w:rsidRPr="00D71112">
        <w:rPr>
          <w:noProof/>
          <w:lang w:val="fr-FR"/>
        </w:rPr>
        <w:t>23</w:t>
      </w:r>
      <w:r>
        <w:rPr>
          <w:noProof/>
        </w:rPr>
        <w:fldChar w:fldCharType="end"/>
      </w:r>
    </w:p>
    <w:p w14:paraId="5DADEE8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C2011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_Toc4502392 \h </w:instrText>
      </w:r>
      <w:r>
        <w:rPr>
          <w:noProof/>
        </w:rPr>
      </w:r>
      <w:r>
        <w:rPr>
          <w:noProof/>
        </w:rPr>
        <w:fldChar w:fldCharType="separate"/>
      </w:r>
      <w:r w:rsidRPr="00D71112">
        <w:rPr>
          <w:noProof/>
          <w:lang w:val="fr-FR"/>
        </w:rPr>
        <w:t>23</w:t>
      </w:r>
      <w:r>
        <w:rPr>
          <w:noProof/>
        </w:rPr>
        <w:fldChar w:fldCharType="end"/>
      </w:r>
    </w:p>
    <w:p w14:paraId="74A3ABAB"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6.12</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C2012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_Toc4502393 \h </w:instrText>
      </w:r>
      <w:r>
        <w:rPr>
          <w:noProof/>
        </w:rPr>
      </w:r>
      <w:r>
        <w:rPr>
          <w:noProof/>
        </w:rPr>
        <w:fldChar w:fldCharType="separate"/>
      </w:r>
      <w:r w:rsidRPr="00D71112">
        <w:rPr>
          <w:noProof/>
          <w:lang w:val="fr-FR"/>
        </w:rPr>
        <w:t>24</w:t>
      </w:r>
      <w:r>
        <w:rPr>
          <w:noProof/>
        </w:rPr>
        <w:fldChar w:fldCharType="end"/>
      </w:r>
    </w:p>
    <w:p w14:paraId="45FDB309"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C2013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_Toc4502394 \h </w:instrText>
      </w:r>
      <w:r>
        <w:rPr>
          <w:noProof/>
        </w:rPr>
      </w:r>
      <w:r>
        <w:rPr>
          <w:noProof/>
        </w:rPr>
        <w:fldChar w:fldCharType="separate"/>
      </w:r>
      <w:r w:rsidRPr="00D71112">
        <w:rPr>
          <w:noProof/>
          <w:lang w:val="fr-FR"/>
        </w:rPr>
        <w:t>24</w:t>
      </w:r>
      <w:r>
        <w:rPr>
          <w:noProof/>
        </w:rPr>
        <w:fldChar w:fldCharType="end"/>
      </w:r>
    </w:p>
    <w:p w14:paraId="30CA3A1C"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C2014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_Toc4502395 \h </w:instrText>
      </w:r>
      <w:r>
        <w:rPr>
          <w:noProof/>
        </w:rPr>
      </w:r>
      <w:r>
        <w:rPr>
          <w:noProof/>
        </w:rPr>
        <w:fldChar w:fldCharType="separate"/>
      </w:r>
      <w:r w:rsidRPr="00D71112">
        <w:rPr>
          <w:noProof/>
          <w:lang w:val="fr-FR"/>
        </w:rPr>
        <w:t>25</w:t>
      </w:r>
      <w:r>
        <w:rPr>
          <w:noProof/>
        </w:rPr>
        <w:fldChar w:fldCharType="end"/>
      </w:r>
    </w:p>
    <w:p w14:paraId="592415D8"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C2015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_Toc4502396 \h </w:instrText>
      </w:r>
      <w:r>
        <w:rPr>
          <w:noProof/>
        </w:rPr>
      </w:r>
      <w:r>
        <w:rPr>
          <w:noProof/>
        </w:rPr>
        <w:fldChar w:fldCharType="separate"/>
      </w:r>
      <w:r w:rsidRPr="00D71112">
        <w:rPr>
          <w:noProof/>
          <w:lang w:val="fr-FR"/>
        </w:rPr>
        <w:t>25</w:t>
      </w:r>
      <w:r>
        <w:rPr>
          <w:noProof/>
        </w:rPr>
        <w:fldChar w:fldCharType="end"/>
      </w:r>
    </w:p>
    <w:p w14:paraId="5866D8DB"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C2016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_Toc4502397 \h </w:instrText>
      </w:r>
      <w:r>
        <w:rPr>
          <w:noProof/>
        </w:rPr>
      </w:r>
      <w:r>
        <w:rPr>
          <w:noProof/>
        </w:rPr>
        <w:fldChar w:fldCharType="separate"/>
      </w:r>
      <w:r w:rsidRPr="00D71112">
        <w:rPr>
          <w:noProof/>
          <w:lang w:val="fr-FR"/>
        </w:rPr>
        <w:t>26</w:t>
      </w:r>
      <w:r>
        <w:rPr>
          <w:noProof/>
        </w:rPr>
        <w:fldChar w:fldCharType="end"/>
      </w:r>
    </w:p>
    <w:p w14:paraId="7C9A3E25"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6.17</w:t>
      </w:r>
      <w:r w:rsidRPr="00D71112">
        <w:rPr>
          <w:rFonts w:eastAsiaTheme="minorEastAsia"/>
          <w:smallCaps w:val="0"/>
          <w:noProof/>
          <w:sz w:val="22"/>
          <w:szCs w:val="22"/>
          <w:lang w:val="fr-FR" w:eastAsia="en-GB"/>
        </w:rPr>
        <w:tab/>
      </w:r>
      <w:r w:rsidRPr="002836DF">
        <w:rPr>
          <w:noProof/>
          <w:lang w:val="fr-FR"/>
        </w:rPr>
        <w:t>Item Code: C2017 Points Score: 5</w:t>
      </w:r>
      <w:r w:rsidRPr="00D71112">
        <w:rPr>
          <w:noProof/>
          <w:lang w:val="fr-FR"/>
        </w:rPr>
        <w:tab/>
      </w:r>
      <w:r>
        <w:rPr>
          <w:noProof/>
        </w:rPr>
        <w:fldChar w:fldCharType="begin"/>
      </w:r>
      <w:r w:rsidRPr="00D71112">
        <w:rPr>
          <w:noProof/>
          <w:lang w:val="fr-FR"/>
        </w:rPr>
        <w:instrText xml:space="preserve"> PAGEREF _Toc4502398 \h </w:instrText>
      </w:r>
      <w:r>
        <w:rPr>
          <w:noProof/>
        </w:rPr>
      </w:r>
      <w:r>
        <w:rPr>
          <w:noProof/>
        </w:rPr>
        <w:fldChar w:fldCharType="separate"/>
      </w:r>
      <w:r w:rsidRPr="00D71112">
        <w:rPr>
          <w:noProof/>
          <w:lang w:val="fr-FR"/>
        </w:rPr>
        <w:t>26</w:t>
      </w:r>
      <w:r>
        <w:rPr>
          <w:noProof/>
        </w:rPr>
        <w:fldChar w:fldCharType="end"/>
      </w:r>
    </w:p>
    <w:p w14:paraId="444F038F"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6.18</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C2018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_Toc4502399 \h </w:instrText>
      </w:r>
      <w:r>
        <w:rPr>
          <w:noProof/>
        </w:rPr>
      </w:r>
      <w:r>
        <w:rPr>
          <w:noProof/>
        </w:rPr>
        <w:fldChar w:fldCharType="separate"/>
      </w:r>
      <w:r w:rsidRPr="00D71112">
        <w:rPr>
          <w:noProof/>
          <w:lang w:val="fr-FR"/>
        </w:rPr>
        <w:t>27</w:t>
      </w:r>
      <w:r>
        <w:rPr>
          <w:noProof/>
        </w:rPr>
        <w:fldChar w:fldCharType="end"/>
      </w:r>
    </w:p>
    <w:p w14:paraId="2648510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6.19</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C2019 Points</w:t>
      </w:r>
      <w:r w:rsidRPr="002836DF">
        <w:rPr>
          <w:bCs/>
          <w:noProof/>
          <w:lang w:val="fr-FR"/>
        </w:rPr>
        <w:t xml:space="preserve"> Score:</w:t>
      </w:r>
      <w:r w:rsidRPr="002836DF">
        <w:rPr>
          <w:noProof/>
          <w:lang w:val="fr-FR"/>
        </w:rPr>
        <w:t xml:space="preserve"> 1</w:t>
      </w:r>
      <w:r w:rsidRPr="00D71112">
        <w:rPr>
          <w:noProof/>
          <w:lang w:val="fr-FR"/>
        </w:rPr>
        <w:tab/>
      </w:r>
      <w:r>
        <w:rPr>
          <w:noProof/>
        </w:rPr>
        <w:fldChar w:fldCharType="begin"/>
      </w:r>
      <w:r w:rsidRPr="00D71112">
        <w:rPr>
          <w:noProof/>
          <w:lang w:val="fr-FR"/>
        </w:rPr>
        <w:instrText xml:space="preserve"> PAGEREF _Toc4502400 \h </w:instrText>
      </w:r>
      <w:r>
        <w:rPr>
          <w:noProof/>
        </w:rPr>
      </w:r>
      <w:r>
        <w:rPr>
          <w:noProof/>
        </w:rPr>
        <w:fldChar w:fldCharType="separate"/>
      </w:r>
      <w:r w:rsidRPr="00D71112">
        <w:rPr>
          <w:noProof/>
          <w:lang w:val="fr-FR"/>
        </w:rPr>
        <w:t>27</w:t>
      </w:r>
      <w:r>
        <w:rPr>
          <w:noProof/>
        </w:rPr>
        <w:fldChar w:fldCharType="end"/>
      </w:r>
    </w:p>
    <w:p w14:paraId="3F5854DA"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6.20</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C2020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_Toc4502401 \h </w:instrText>
      </w:r>
      <w:r>
        <w:rPr>
          <w:noProof/>
        </w:rPr>
      </w:r>
      <w:r>
        <w:rPr>
          <w:noProof/>
        </w:rPr>
        <w:fldChar w:fldCharType="separate"/>
      </w:r>
      <w:r w:rsidRPr="00D71112">
        <w:rPr>
          <w:noProof/>
          <w:lang w:val="fr-FR"/>
        </w:rPr>
        <w:t>27</w:t>
      </w:r>
      <w:r>
        <w:rPr>
          <w:noProof/>
        </w:rPr>
        <w:fldChar w:fldCharType="end"/>
      </w:r>
    </w:p>
    <w:p w14:paraId="3ABBFF98"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C2021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_Toc4502402 \h </w:instrText>
      </w:r>
      <w:r>
        <w:rPr>
          <w:noProof/>
        </w:rPr>
      </w:r>
      <w:r>
        <w:rPr>
          <w:noProof/>
        </w:rPr>
        <w:fldChar w:fldCharType="separate"/>
      </w:r>
      <w:r w:rsidRPr="00D71112">
        <w:rPr>
          <w:noProof/>
          <w:lang w:val="fr-FR"/>
        </w:rPr>
        <w:t>28</w:t>
      </w:r>
      <w:r>
        <w:rPr>
          <w:noProof/>
        </w:rPr>
        <w:fldChar w:fldCharType="end"/>
      </w:r>
    </w:p>
    <w:p w14:paraId="5949403C"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6.22</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C2022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_Toc4502403 \h </w:instrText>
      </w:r>
      <w:r>
        <w:rPr>
          <w:noProof/>
        </w:rPr>
      </w:r>
      <w:r>
        <w:rPr>
          <w:noProof/>
        </w:rPr>
        <w:fldChar w:fldCharType="separate"/>
      </w:r>
      <w:r w:rsidRPr="00D71112">
        <w:rPr>
          <w:noProof/>
          <w:lang w:val="fr-FR"/>
        </w:rPr>
        <w:t>28</w:t>
      </w:r>
      <w:r>
        <w:rPr>
          <w:noProof/>
        </w:rPr>
        <w:fldChar w:fldCharType="end"/>
      </w:r>
    </w:p>
    <w:p w14:paraId="6A322BB7"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C2023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_Toc4502404 \h </w:instrText>
      </w:r>
      <w:r>
        <w:rPr>
          <w:noProof/>
        </w:rPr>
      </w:r>
      <w:r>
        <w:rPr>
          <w:noProof/>
        </w:rPr>
        <w:fldChar w:fldCharType="separate"/>
      </w:r>
      <w:r w:rsidRPr="00D71112">
        <w:rPr>
          <w:noProof/>
          <w:lang w:val="fr-FR"/>
        </w:rPr>
        <w:t>29</w:t>
      </w:r>
      <w:r>
        <w:rPr>
          <w:noProof/>
        </w:rPr>
        <w:fldChar w:fldCharType="end"/>
      </w:r>
    </w:p>
    <w:p w14:paraId="21C3F73B"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C2024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_Toc4502405 \h </w:instrText>
      </w:r>
      <w:r>
        <w:rPr>
          <w:noProof/>
        </w:rPr>
      </w:r>
      <w:r>
        <w:rPr>
          <w:noProof/>
        </w:rPr>
        <w:fldChar w:fldCharType="separate"/>
      </w:r>
      <w:r w:rsidRPr="00D71112">
        <w:rPr>
          <w:noProof/>
          <w:lang w:val="fr-FR"/>
        </w:rPr>
        <w:t>29</w:t>
      </w:r>
      <w:r>
        <w:rPr>
          <w:noProof/>
        </w:rPr>
        <w:fldChar w:fldCharType="end"/>
      </w:r>
    </w:p>
    <w:p w14:paraId="75F04D8D"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C2025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_Toc4502406 \h </w:instrText>
      </w:r>
      <w:r>
        <w:rPr>
          <w:noProof/>
        </w:rPr>
      </w:r>
      <w:r>
        <w:rPr>
          <w:noProof/>
        </w:rPr>
        <w:fldChar w:fldCharType="separate"/>
      </w:r>
      <w:r w:rsidRPr="00D71112">
        <w:rPr>
          <w:noProof/>
          <w:lang w:val="fr-FR"/>
        </w:rPr>
        <w:t>30</w:t>
      </w:r>
      <w:r>
        <w:rPr>
          <w:noProof/>
        </w:rPr>
        <w:fldChar w:fldCharType="end"/>
      </w:r>
    </w:p>
    <w:p w14:paraId="1EDC002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6.26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C2026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_Toc4502407 \h </w:instrText>
      </w:r>
      <w:r>
        <w:rPr>
          <w:noProof/>
        </w:rPr>
      </w:r>
      <w:r>
        <w:rPr>
          <w:noProof/>
        </w:rPr>
        <w:fldChar w:fldCharType="separate"/>
      </w:r>
      <w:r w:rsidRPr="00D71112">
        <w:rPr>
          <w:noProof/>
          <w:lang w:val="fr-FR"/>
        </w:rPr>
        <w:t>30</w:t>
      </w:r>
      <w:r>
        <w:rPr>
          <w:noProof/>
        </w:rPr>
        <w:fldChar w:fldCharType="end"/>
      </w:r>
    </w:p>
    <w:p w14:paraId="78FDA6A9" w14:textId="77777777" w:rsidR="00D71112" w:rsidRPr="00D71112" w:rsidRDefault="00D71112">
      <w:pPr>
        <w:pStyle w:val="TOC1"/>
        <w:tabs>
          <w:tab w:val="left" w:pos="440"/>
          <w:tab w:val="right" w:leader="hyphen" w:pos="9047"/>
        </w:tabs>
        <w:rPr>
          <w:rFonts w:eastAsiaTheme="minorEastAsia"/>
          <w:b w:val="0"/>
          <w:bCs w:val="0"/>
          <w:caps w:val="0"/>
          <w:noProof/>
          <w:sz w:val="22"/>
          <w:szCs w:val="22"/>
          <w:lang w:val="fr-FR" w:eastAsia="en-GB"/>
        </w:rPr>
      </w:pPr>
      <w:r w:rsidRPr="00D71112">
        <w:rPr>
          <w:noProof/>
          <w:lang w:val="fr-FR"/>
        </w:rPr>
        <w:t>7</w:t>
      </w:r>
      <w:r w:rsidRPr="00D71112">
        <w:rPr>
          <w:rFonts w:eastAsiaTheme="minorEastAsia"/>
          <w:b w:val="0"/>
          <w:bCs w:val="0"/>
          <w:caps w:val="0"/>
          <w:noProof/>
          <w:sz w:val="22"/>
          <w:szCs w:val="22"/>
          <w:lang w:val="fr-FR" w:eastAsia="en-GB"/>
        </w:rPr>
        <w:tab/>
      </w:r>
      <w:r w:rsidRPr="00D71112">
        <w:rPr>
          <w:noProof/>
          <w:lang w:val="fr-FR"/>
        </w:rPr>
        <w:t>Frame &amp; Cover</w:t>
      </w:r>
      <w:r w:rsidRPr="00D71112">
        <w:rPr>
          <w:noProof/>
          <w:lang w:val="fr-FR"/>
        </w:rPr>
        <w:tab/>
      </w:r>
      <w:r>
        <w:rPr>
          <w:noProof/>
        </w:rPr>
        <w:fldChar w:fldCharType="begin"/>
      </w:r>
      <w:r w:rsidRPr="00D71112">
        <w:rPr>
          <w:noProof/>
          <w:lang w:val="fr-FR"/>
        </w:rPr>
        <w:instrText xml:space="preserve"> PAGEREF _Toc4502408 \h </w:instrText>
      </w:r>
      <w:r>
        <w:rPr>
          <w:noProof/>
        </w:rPr>
      </w:r>
      <w:r>
        <w:rPr>
          <w:noProof/>
        </w:rPr>
        <w:fldChar w:fldCharType="separate"/>
      </w:r>
      <w:r w:rsidRPr="00D71112">
        <w:rPr>
          <w:noProof/>
          <w:lang w:val="fr-FR"/>
        </w:rPr>
        <w:t>31</w:t>
      </w:r>
      <w:r>
        <w:rPr>
          <w:noProof/>
        </w:rPr>
        <w:fldChar w:fldCharType="end"/>
      </w:r>
    </w:p>
    <w:p w14:paraId="35EF95D6"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7.1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C3001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_Toc4502409 \h </w:instrText>
      </w:r>
      <w:r>
        <w:rPr>
          <w:noProof/>
        </w:rPr>
      </w:r>
      <w:r>
        <w:rPr>
          <w:noProof/>
        </w:rPr>
        <w:fldChar w:fldCharType="separate"/>
      </w:r>
      <w:r w:rsidRPr="00D71112">
        <w:rPr>
          <w:noProof/>
          <w:lang w:val="fr-FR"/>
        </w:rPr>
        <w:t>31</w:t>
      </w:r>
      <w:r>
        <w:rPr>
          <w:noProof/>
        </w:rPr>
        <w:fldChar w:fldCharType="end"/>
      </w:r>
    </w:p>
    <w:p w14:paraId="4353F0B5"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7.2</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C3002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_Toc4502410 \h </w:instrText>
      </w:r>
      <w:r>
        <w:rPr>
          <w:noProof/>
        </w:rPr>
      </w:r>
      <w:r>
        <w:rPr>
          <w:noProof/>
        </w:rPr>
        <w:fldChar w:fldCharType="separate"/>
      </w:r>
      <w:r w:rsidRPr="00D71112">
        <w:rPr>
          <w:noProof/>
          <w:lang w:val="fr-FR"/>
        </w:rPr>
        <w:t>32</w:t>
      </w:r>
      <w:r>
        <w:rPr>
          <w:noProof/>
        </w:rPr>
        <w:fldChar w:fldCharType="end"/>
      </w:r>
    </w:p>
    <w:p w14:paraId="064631EA"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7.3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C3003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_Toc4502411 \h </w:instrText>
      </w:r>
      <w:r>
        <w:rPr>
          <w:noProof/>
        </w:rPr>
      </w:r>
      <w:r>
        <w:rPr>
          <w:noProof/>
        </w:rPr>
        <w:fldChar w:fldCharType="separate"/>
      </w:r>
      <w:r w:rsidRPr="00D71112">
        <w:rPr>
          <w:noProof/>
          <w:lang w:val="fr-FR"/>
        </w:rPr>
        <w:t>32</w:t>
      </w:r>
      <w:r>
        <w:rPr>
          <w:noProof/>
        </w:rPr>
        <w:fldChar w:fldCharType="end"/>
      </w:r>
    </w:p>
    <w:p w14:paraId="4DF58F89"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7.4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C3004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_Toc4502412 \h </w:instrText>
      </w:r>
      <w:r>
        <w:rPr>
          <w:noProof/>
        </w:rPr>
      </w:r>
      <w:r>
        <w:rPr>
          <w:noProof/>
        </w:rPr>
        <w:fldChar w:fldCharType="separate"/>
      </w:r>
      <w:r w:rsidRPr="00D71112">
        <w:rPr>
          <w:noProof/>
          <w:lang w:val="fr-FR"/>
        </w:rPr>
        <w:t>33</w:t>
      </w:r>
      <w:r>
        <w:rPr>
          <w:noProof/>
        </w:rPr>
        <w:fldChar w:fldCharType="end"/>
      </w:r>
    </w:p>
    <w:p w14:paraId="60905714" w14:textId="77777777" w:rsidR="00D71112" w:rsidRPr="00D71112" w:rsidRDefault="00D71112">
      <w:pPr>
        <w:pStyle w:val="TOC1"/>
        <w:tabs>
          <w:tab w:val="left" w:pos="440"/>
          <w:tab w:val="right" w:leader="hyphen" w:pos="9047"/>
        </w:tabs>
        <w:rPr>
          <w:rFonts w:eastAsiaTheme="minorEastAsia"/>
          <w:b w:val="0"/>
          <w:bCs w:val="0"/>
          <w:caps w:val="0"/>
          <w:noProof/>
          <w:sz w:val="22"/>
          <w:szCs w:val="22"/>
          <w:lang w:val="fr-FR" w:eastAsia="en-GB"/>
        </w:rPr>
      </w:pPr>
      <w:r w:rsidRPr="00D71112">
        <w:rPr>
          <w:noProof/>
          <w:lang w:val="fr-FR"/>
        </w:rPr>
        <w:t>8</w:t>
      </w:r>
      <w:r w:rsidRPr="00D71112">
        <w:rPr>
          <w:rFonts w:eastAsiaTheme="minorEastAsia"/>
          <w:b w:val="0"/>
          <w:bCs w:val="0"/>
          <w:caps w:val="0"/>
          <w:noProof/>
          <w:sz w:val="22"/>
          <w:szCs w:val="22"/>
          <w:lang w:val="fr-FR" w:eastAsia="en-GB"/>
        </w:rPr>
        <w:tab/>
      </w:r>
      <w:r w:rsidRPr="00D71112">
        <w:rPr>
          <w:noProof/>
          <w:lang w:val="fr-FR"/>
        </w:rPr>
        <w:t>PCPs</w:t>
      </w:r>
      <w:r w:rsidRPr="00D71112">
        <w:rPr>
          <w:noProof/>
          <w:lang w:val="fr-FR"/>
        </w:rPr>
        <w:tab/>
      </w:r>
      <w:r>
        <w:rPr>
          <w:noProof/>
        </w:rPr>
        <w:fldChar w:fldCharType="begin"/>
      </w:r>
      <w:r w:rsidRPr="00D71112">
        <w:rPr>
          <w:noProof/>
          <w:lang w:val="fr-FR"/>
        </w:rPr>
        <w:instrText xml:space="preserve"> PAGEREF _Toc4502413 \h </w:instrText>
      </w:r>
      <w:r>
        <w:rPr>
          <w:noProof/>
        </w:rPr>
      </w:r>
      <w:r>
        <w:rPr>
          <w:noProof/>
        </w:rPr>
        <w:fldChar w:fldCharType="separate"/>
      </w:r>
      <w:r w:rsidRPr="00D71112">
        <w:rPr>
          <w:noProof/>
          <w:lang w:val="fr-FR"/>
        </w:rPr>
        <w:t>33</w:t>
      </w:r>
      <w:r>
        <w:rPr>
          <w:noProof/>
        </w:rPr>
        <w:fldChar w:fldCharType="end"/>
      </w:r>
    </w:p>
    <w:p w14:paraId="1C699214"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8.1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C4001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_Toc4502414 \h </w:instrText>
      </w:r>
      <w:r>
        <w:rPr>
          <w:noProof/>
        </w:rPr>
      </w:r>
      <w:r>
        <w:rPr>
          <w:noProof/>
        </w:rPr>
        <w:fldChar w:fldCharType="separate"/>
      </w:r>
      <w:r w:rsidRPr="00D71112">
        <w:rPr>
          <w:noProof/>
          <w:lang w:val="fr-FR"/>
        </w:rPr>
        <w:t>33</w:t>
      </w:r>
      <w:r>
        <w:rPr>
          <w:noProof/>
        </w:rPr>
        <w:fldChar w:fldCharType="end"/>
      </w:r>
    </w:p>
    <w:p w14:paraId="1915CDC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8.2</w:t>
      </w:r>
      <w:r w:rsidRPr="00D71112">
        <w:rPr>
          <w:rFonts w:eastAsiaTheme="minorEastAsia"/>
          <w:smallCaps w:val="0"/>
          <w:noProof/>
          <w:sz w:val="22"/>
          <w:szCs w:val="22"/>
          <w:lang w:val="fr-FR" w:eastAsia="en-GB"/>
        </w:rPr>
        <w:tab/>
      </w:r>
      <w:r w:rsidRPr="002836DF">
        <w:rPr>
          <w:noProof/>
          <w:lang w:val="fr-FR"/>
        </w:rPr>
        <w:t>Item Code: C4002 Points Score: 5</w:t>
      </w:r>
      <w:r w:rsidRPr="00D71112">
        <w:rPr>
          <w:noProof/>
          <w:lang w:val="fr-FR"/>
        </w:rPr>
        <w:tab/>
      </w:r>
      <w:r>
        <w:rPr>
          <w:noProof/>
        </w:rPr>
        <w:fldChar w:fldCharType="begin"/>
      </w:r>
      <w:r w:rsidRPr="00D71112">
        <w:rPr>
          <w:noProof/>
          <w:lang w:val="fr-FR"/>
        </w:rPr>
        <w:instrText xml:space="preserve"> PAGEREF _Toc4502415 \h </w:instrText>
      </w:r>
      <w:r>
        <w:rPr>
          <w:noProof/>
        </w:rPr>
      </w:r>
      <w:r>
        <w:rPr>
          <w:noProof/>
        </w:rPr>
        <w:fldChar w:fldCharType="separate"/>
      </w:r>
      <w:r w:rsidRPr="00D71112">
        <w:rPr>
          <w:noProof/>
          <w:lang w:val="fr-FR"/>
        </w:rPr>
        <w:t>34</w:t>
      </w:r>
      <w:r>
        <w:rPr>
          <w:noProof/>
        </w:rPr>
        <w:fldChar w:fldCharType="end"/>
      </w:r>
    </w:p>
    <w:p w14:paraId="74831956"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8.3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C4003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_Toc4502416 \h </w:instrText>
      </w:r>
      <w:r>
        <w:rPr>
          <w:noProof/>
        </w:rPr>
      </w:r>
      <w:r>
        <w:rPr>
          <w:noProof/>
        </w:rPr>
        <w:fldChar w:fldCharType="separate"/>
      </w:r>
      <w:r w:rsidRPr="00D71112">
        <w:rPr>
          <w:noProof/>
          <w:lang w:val="fr-FR"/>
        </w:rPr>
        <w:t>34</w:t>
      </w:r>
      <w:r>
        <w:rPr>
          <w:noProof/>
        </w:rPr>
        <w:fldChar w:fldCharType="end"/>
      </w:r>
    </w:p>
    <w:p w14:paraId="646FE93B"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8.4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C4004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_Toc4502417 \h </w:instrText>
      </w:r>
      <w:r>
        <w:rPr>
          <w:noProof/>
        </w:rPr>
      </w:r>
      <w:r>
        <w:rPr>
          <w:noProof/>
        </w:rPr>
        <w:fldChar w:fldCharType="separate"/>
      </w:r>
      <w:r w:rsidRPr="00D71112">
        <w:rPr>
          <w:noProof/>
          <w:lang w:val="fr-FR"/>
        </w:rPr>
        <w:t>35</w:t>
      </w:r>
      <w:r>
        <w:rPr>
          <w:noProof/>
        </w:rPr>
        <w:fldChar w:fldCharType="end"/>
      </w:r>
    </w:p>
    <w:p w14:paraId="34537957"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8.5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C4005 Points</w:t>
      </w:r>
      <w:r w:rsidRPr="002836DF">
        <w:rPr>
          <w:bCs/>
          <w:noProof/>
          <w:lang w:val="fr-FR"/>
        </w:rPr>
        <w:t xml:space="preserve"> Score:</w:t>
      </w:r>
      <w:r w:rsidRPr="002836DF">
        <w:rPr>
          <w:noProof/>
          <w:lang w:val="fr-FR"/>
        </w:rPr>
        <w:t xml:space="preserve"> 1</w:t>
      </w:r>
      <w:r w:rsidRPr="00D71112">
        <w:rPr>
          <w:noProof/>
          <w:lang w:val="fr-FR"/>
        </w:rPr>
        <w:tab/>
      </w:r>
      <w:r>
        <w:rPr>
          <w:noProof/>
        </w:rPr>
        <w:fldChar w:fldCharType="begin"/>
      </w:r>
      <w:r w:rsidRPr="00D71112">
        <w:rPr>
          <w:noProof/>
          <w:lang w:val="fr-FR"/>
        </w:rPr>
        <w:instrText xml:space="preserve"> PAGEREF _Toc4502418 \h </w:instrText>
      </w:r>
      <w:r>
        <w:rPr>
          <w:noProof/>
        </w:rPr>
      </w:r>
      <w:r>
        <w:rPr>
          <w:noProof/>
        </w:rPr>
        <w:fldChar w:fldCharType="separate"/>
      </w:r>
      <w:r w:rsidRPr="00D71112">
        <w:rPr>
          <w:noProof/>
          <w:lang w:val="fr-FR"/>
        </w:rPr>
        <w:t>36</w:t>
      </w:r>
      <w:r>
        <w:rPr>
          <w:noProof/>
        </w:rPr>
        <w:fldChar w:fldCharType="end"/>
      </w:r>
    </w:p>
    <w:p w14:paraId="0162D095" w14:textId="77777777" w:rsidR="00D71112" w:rsidRPr="00D71112" w:rsidRDefault="00D71112">
      <w:pPr>
        <w:pStyle w:val="TOC1"/>
        <w:tabs>
          <w:tab w:val="left" w:pos="440"/>
          <w:tab w:val="right" w:leader="hyphen" w:pos="9047"/>
        </w:tabs>
        <w:rPr>
          <w:rFonts w:eastAsiaTheme="minorEastAsia"/>
          <w:b w:val="0"/>
          <w:bCs w:val="0"/>
          <w:caps w:val="0"/>
          <w:noProof/>
          <w:sz w:val="22"/>
          <w:szCs w:val="22"/>
          <w:lang w:val="fr-FR" w:eastAsia="en-GB"/>
        </w:rPr>
      </w:pPr>
      <w:r w:rsidRPr="00D71112">
        <w:rPr>
          <w:noProof/>
          <w:lang w:val="fr-FR"/>
        </w:rPr>
        <w:t>9</w:t>
      </w:r>
      <w:r w:rsidRPr="00D71112">
        <w:rPr>
          <w:rFonts w:eastAsiaTheme="minorEastAsia"/>
          <w:b w:val="0"/>
          <w:bCs w:val="0"/>
          <w:caps w:val="0"/>
          <w:noProof/>
          <w:sz w:val="22"/>
          <w:szCs w:val="22"/>
          <w:lang w:val="fr-FR" w:eastAsia="en-GB"/>
        </w:rPr>
        <w:tab/>
      </w:r>
      <w:r w:rsidRPr="00D71112">
        <w:rPr>
          <w:noProof/>
          <w:lang w:val="fr-FR"/>
        </w:rPr>
        <w:t>Materials</w:t>
      </w:r>
      <w:r w:rsidRPr="00D71112">
        <w:rPr>
          <w:noProof/>
          <w:lang w:val="fr-FR"/>
        </w:rPr>
        <w:tab/>
      </w:r>
      <w:r>
        <w:rPr>
          <w:noProof/>
        </w:rPr>
        <w:fldChar w:fldCharType="begin"/>
      </w:r>
      <w:r w:rsidRPr="00D71112">
        <w:rPr>
          <w:noProof/>
          <w:lang w:val="fr-FR"/>
        </w:rPr>
        <w:instrText xml:space="preserve"> PAGEREF _Toc4502419 \h </w:instrText>
      </w:r>
      <w:r>
        <w:rPr>
          <w:noProof/>
        </w:rPr>
      </w:r>
      <w:r>
        <w:rPr>
          <w:noProof/>
        </w:rPr>
        <w:fldChar w:fldCharType="separate"/>
      </w:r>
      <w:r w:rsidRPr="00D71112">
        <w:rPr>
          <w:noProof/>
          <w:lang w:val="fr-FR"/>
        </w:rPr>
        <w:t>36</w:t>
      </w:r>
      <w:r>
        <w:rPr>
          <w:noProof/>
        </w:rPr>
        <w:fldChar w:fldCharType="end"/>
      </w:r>
    </w:p>
    <w:p w14:paraId="46E88CAA"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C5001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_Toc4502420 \h </w:instrText>
      </w:r>
      <w:r>
        <w:rPr>
          <w:noProof/>
        </w:rPr>
      </w:r>
      <w:r>
        <w:rPr>
          <w:noProof/>
        </w:rPr>
        <w:fldChar w:fldCharType="separate"/>
      </w:r>
      <w:r w:rsidRPr="00D71112">
        <w:rPr>
          <w:noProof/>
          <w:lang w:val="fr-FR"/>
        </w:rPr>
        <w:t>36</w:t>
      </w:r>
      <w:r>
        <w:rPr>
          <w:noProof/>
        </w:rPr>
        <w:fldChar w:fldCharType="end"/>
      </w:r>
    </w:p>
    <w:p w14:paraId="626939DD"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9.2</w:t>
      </w:r>
      <w:r w:rsidRPr="00D71112">
        <w:rPr>
          <w:rFonts w:eastAsiaTheme="minorEastAsia"/>
          <w:smallCaps w:val="0"/>
          <w:noProof/>
          <w:sz w:val="22"/>
          <w:szCs w:val="22"/>
          <w:lang w:val="fr-FR" w:eastAsia="en-GB"/>
        </w:rPr>
        <w:tab/>
      </w:r>
      <w:r w:rsidRPr="002836DF">
        <w:rPr>
          <w:noProof/>
          <w:lang w:val="fr-FR"/>
        </w:rPr>
        <w:t>Item Code: C5002 Points Score: 10</w:t>
      </w:r>
      <w:r w:rsidRPr="00D71112">
        <w:rPr>
          <w:noProof/>
          <w:lang w:val="fr-FR"/>
        </w:rPr>
        <w:tab/>
      </w:r>
      <w:r>
        <w:rPr>
          <w:noProof/>
        </w:rPr>
        <w:fldChar w:fldCharType="begin"/>
      </w:r>
      <w:r w:rsidRPr="00D71112">
        <w:rPr>
          <w:noProof/>
          <w:lang w:val="fr-FR"/>
        </w:rPr>
        <w:instrText xml:space="preserve"> PAGEREF _Toc4502421 \h </w:instrText>
      </w:r>
      <w:r>
        <w:rPr>
          <w:noProof/>
        </w:rPr>
      </w:r>
      <w:r>
        <w:rPr>
          <w:noProof/>
        </w:rPr>
        <w:fldChar w:fldCharType="separate"/>
      </w:r>
      <w:r w:rsidRPr="00D71112">
        <w:rPr>
          <w:noProof/>
          <w:lang w:val="fr-FR"/>
        </w:rPr>
        <w:t>37</w:t>
      </w:r>
      <w:r>
        <w:rPr>
          <w:noProof/>
        </w:rPr>
        <w:fldChar w:fldCharType="end"/>
      </w:r>
    </w:p>
    <w:p w14:paraId="79DDABFF"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9.3</w:t>
      </w:r>
      <w:r w:rsidRPr="00D71112">
        <w:rPr>
          <w:rFonts w:eastAsiaTheme="minorEastAsia"/>
          <w:smallCaps w:val="0"/>
          <w:noProof/>
          <w:sz w:val="22"/>
          <w:szCs w:val="22"/>
          <w:lang w:val="fr-FR" w:eastAsia="en-GB"/>
        </w:rPr>
        <w:tab/>
      </w:r>
      <w:r w:rsidRPr="002836DF">
        <w:rPr>
          <w:noProof/>
          <w:lang w:val="fr-FR"/>
        </w:rPr>
        <w:t>Item Code: C5003 Points Score: 5</w:t>
      </w:r>
      <w:r w:rsidRPr="00D71112">
        <w:rPr>
          <w:noProof/>
          <w:lang w:val="fr-FR"/>
        </w:rPr>
        <w:tab/>
      </w:r>
      <w:r>
        <w:rPr>
          <w:noProof/>
        </w:rPr>
        <w:fldChar w:fldCharType="begin"/>
      </w:r>
      <w:r w:rsidRPr="00D71112">
        <w:rPr>
          <w:noProof/>
          <w:lang w:val="fr-FR"/>
        </w:rPr>
        <w:instrText xml:space="preserve"> PAGEREF _Toc4502422 \h </w:instrText>
      </w:r>
      <w:r>
        <w:rPr>
          <w:noProof/>
        </w:rPr>
      </w:r>
      <w:r>
        <w:rPr>
          <w:noProof/>
        </w:rPr>
        <w:fldChar w:fldCharType="separate"/>
      </w:r>
      <w:r w:rsidRPr="00D71112">
        <w:rPr>
          <w:noProof/>
          <w:lang w:val="fr-FR"/>
        </w:rPr>
        <w:t>37</w:t>
      </w:r>
      <w:r>
        <w:rPr>
          <w:noProof/>
        </w:rPr>
        <w:fldChar w:fldCharType="end"/>
      </w:r>
    </w:p>
    <w:p w14:paraId="481C583D"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C5004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_Toc4502423 \h </w:instrText>
      </w:r>
      <w:r>
        <w:rPr>
          <w:noProof/>
        </w:rPr>
      </w:r>
      <w:r>
        <w:rPr>
          <w:noProof/>
        </w:rPr>
        <w:fldChar w:fldCharType="separate"/>
      </w:r>
      <w:r w:rsidRPr="00D71112">
        <w:rPr>
          <w:noProof/>
          <w:lang w:val="fr-FR"/>
        </w:rPr>
        <w:t>38</w:t>
      </w:r>
      <w:r>
        <w:rPr>
          <w:noProof/>
        </w:rPr>
        <w:fldChar w:fldCharType="end"/>
      </w:r>
    </w:p>
    <w:p w14:paraId="0271E6B8"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C5005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_Toc4502424 \h </w:instrText>
      </w:r>
      <w:r>
        <w:rPr>
          <w:noProof/>
        </w:rPr>
      </w:r>
      <w:r>
        <w:rPr>
          <w:noProof/>
        </w:rPr>
        <w:fldChar w:fldCharType="separate"/>
      </w:r>
      <w:r w:rsidRPr="00D71112">
        <w:rPr>
          <w:noProof/>
          <w:lang w:val="fr-FR"/>
        </w:rPr>
        <w:t>38</w:t>
      </w:r>
      <w:r>
        <w:rPr>
          <w:noProof/>
        </w:rPr>
        <w:fldChar w:fldCharType="end"/>
      </w:r>
    </w:p>
    <w:p w14:paraId="66ACCA0D"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C5006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_Toc4502425 \h </w:instrText>
      </w:r>
      <w:r>
        <w:rPr>
          <w:noProof/>
        </w:rPr>
      </w:r>
      <w:r>
        <w:rPr>
          <w:noProof/>
        </w:rPr>
        <w:fldChar w:fldCharType="separate"/>
      </w:r>
      <w:r w:rsidRPr="00D71112">
        <w:rPr>
          <w:noProof/>
          <w:lang w:val="fr-FR"/>
        </w:rPr>
        <w:t>38</w:t>
      </w:r>
      <w:r>
        <w:rPr>
          <w:noProof/>
        </w:rPr>
        <w:fldChar w:fldCharType="end"/>
      </w:r>
    </w:p>
    <w:p w14:paraId="0DD0512F"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9.7</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C5007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_Toc4502426 \h </w:instrText>
      </w:r>
      <w:r>
        <w:rPr>
          <w:noProof/>
        </w:rPr>
      </w:r>
      <w:r>
        <w:rPr>
          <w:noProof/>
        </w:rPr>
        <w:fldChar w:fldCharType="separate"/>
      </w:r>
      <w:r w:rsidRPr="00D71112">
        <w:rPr>
          <w:noProof/>
          <w:lang w:val="fr-FR"/>
        </w:rPr>
        <w:t>39</w:t>
      </w:r>
      <w:r>
        <w:rPr>
          <w:noProof/>
        </w:rPr>
        <w:fldChar w:fldCharType="end"/>
      </w:r>
    </w:p>
    <w:p w14:paraId="0BC7373E"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9.8</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C5008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_Toc4502427 \h </w:instrText>
      </w:r>
      <w:r>
        <w:rPr>
          <w:noProof/>
        </w:rPr>
      </w:r>
      <w:r>
        <w:rPr>
          <w:noProof/>
        </w:rPr>
        <w:fldChar w:fldCharType="separate"/>
      </w:r>
      <w:r w:rsidRPr="00D71112">
        <w:rPr>
          <w:noProof/>
          <w:lang w:val="fr-FR"/>
        </w:rPr>
        <w:t>39</w:t>
      </w:r>
      <w:r>
        <w:rPr>
          <w:noProof/>
        </w:rPr>
        <w:fldChar w:fldCharType="end"/>
      </w:r>
    </w:p>
    <w:p w14:paraId="749EFDB7"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9.9</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C5009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_Toc4502428 \h </w:instrText>
      </w:r>
      <w:r>
        <w:rPr>
          <w:noProof/>
        </w:rPr>
      </w:r>
      <w:r>
        <w:rPr>
          <w:noProof/>
        </w:rPr>
        <w:fldChar w:fldCharType="separate"/>
      </w:r>
      <w:r w:rsidRPr="00D71112">
        <w:rPr>
          <w:noProof/>
          <w:lang w:val="fr-FR"/>
        </w:rPr>
        <w:t>40</w:t>
      </w:r>
      <w:r>
        <w:rPr>
          <w:noProof/>
        </w:rPr>
        <w:fldChar w:fldCharType="end"/>
      </w:r>
    </w:p>
    <w:p w14:paraId="12785E87"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9.10</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C5010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_Toc4502429 \h </w:instrText>
      </w:r>
      <w:r>
        <w:rPr>
          <w:noProof/>
        </w:rPr>
      </w:r>
      <w:r>
        <w:rPr>
          <w:noProof/>
        </w:rPr>
        <w:fldChar w:fldCharType="separate"/>
      </w:r>
      <w:r w:rsidRPr="00D71112">
        <w:rPr>
          <w:noProof/>
          <w:lang w:val="fr-FR"/>
        </w:rPr>
        <w:t>40</w:t>
      </w:r>
      <w:r>
        <w:rPr>
          <w:noProof/>
        </w:rPr>
        <w:fldChar w:fldCharType="end"/>
      </w:r>
    </w:p>
    <w:p w14:paraId="2ECF1D10" w14:textId="77777777" w:rsidR="00D71112" w:rsidRPr="00D71112" w:rsidRDefault="00D71112">
      <w:pPr>
        <w:pStyle w:val="TOC1"/>
        <w:tabs>
          <w:tab w:val="left" w:pos="440"/>
          <w:tab w:val="right" w:leader="hyphen" w:pos="9047"/>
        </w:tabs>
        <w:rPr>
          <w:rFonts w:eastAsiaTheme="minorEastAsia"/>
          <w:b w:val="0"/>
          <w:bCs w:val="0"/>
          <w:caps w:val="0"/>
          <w:noProof/>
          <w:sz w:val="22"/>
          <w:szCs w:val="22"/>
          <w:lang w:val="fr-FR" w:eastAsia="en-GB"/>
        </w:rPr>
      </w:pPr>
      <w:r w:rsidRPr="00D71112">
        <w:rPr>
          <w:noProof/>
          <w:lang w:val="fr-FR"/>
        </w:rPr>
        <w:t>10</w:t>
      </w:r>
      <w:r w:rsidRPr="00D71112">
        <w:rPr>
          <w:rFonts w:eastAsiaTheme="minorEastAsia"/>
          <w:b w:val="0"/>
          <w:bCs w:val="0"/>
          <w:caps w:val="0"/>
          <w:noProof/>
          <w:sz w:val="22"/>
          <w:szCs w:val="22"/>
          <w:lang w:val="fr-FR" w:eastAsia="en-GB"/>
        </w:rPr>
        <w:tab/>
      </w:r>
      <w:r w:rsidRPr="00D71112">
        <w:rPr>
          <w:noProof/>
          <w:lang w:val="fr-FR"/>
        </w:rPr>
        <w:t>Reinstatement</w:t>
      </w:r>
      <w:r w:rsidRPr="00D71112">
        <w:rPr>
          <w:noProof/>
          <w:lang w:val="fr-FR"/>
        </w:rPr>
        <w:tab/>
      </w:r>
      <w:r>
        <w:rPr>
          <w:noProof/>
        </w:rPr>
        <w:fldChar w:fldCharType="begin"/>
      </w:r>
      <w:r w:rsidRPr="00D71112">
        <w:rPr>
          <w:noProof/>
          <w:lang w:val="fr-FR"/>
        </w:rPr>
        <w:instrText xml:space="preserve"> PAGEREF _Toc4502430 \h </w:instrText>
      </w:r>
      <w:r>
        <w:rPr>
          <w:noProof/>
        </w:rPr>
      </w:r>
      <w:r>
        <w:rPr>
          <w:noProof/>
        </w:rPr>
        <w:fldChar w:fldCharType="separate"/>
      </w:r>
      <w:r w:rsidRPr="00D71112">
        <w:rPr>
          <w:noProof/>
          <w:lang w:val="fr-FR"/>
        </w:rPr>
        <w:t>41</w:t>
      </w:r>
      <w:r>
        <w:rPr>
          <w:noProof/>
        </w:rPr>
        <w:fldChar w:fldCharType="end"/>
      </w:r>
    </w:p>
    <w:p w14:paraId="5A9AB53E"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10.1</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C6001 Points</w:t>
      </w:r>
      <w:r w:rsidRPr="002836DF">
        <w:rPr>
          <w:bCs/>
          <w:noProof/>
          <w:lang w:val="fr-FR"/>
        </w:rPr>
        <w:t xml:space="preserve"> Score:</w:t>
      </w:r>
      <w:r w:rsidRPr="002836DF">
        <w:rPr>
          <w:noProof/>
          <w:lang w:val="fr-FR"/>
        </w:rPr>
        <w:t xml:space="preserve"> 1</w:t>
      </w:r>
      <w:r w:rsidRPr="00D71112">
        <w:rPr>
          <w:noProof/>
          <w:lang w:val="fr-FR"/>
        </w:rPr>
        <w:tab/>
      </w:r>
      <w:r>
        <w:rPr>
          <w:noProof/>
        </w:rPr>
        <w:fldChar w:fldCharType="begin"/>
      </w:r>
      <w:r w:rsidRPr="00D71112">
        <w:rPr>
          <w:noProof/>
          <w:lang w:val="fr-FR"/>
        </w:rPr>
        <w:instrText xml:space="preserve"> PAGEREF _Toc4502431 \h </w:instrText>
      </w:r>
      <w:r>
        <w:rPr>
          <w:noProof/>
        </w:rPr>
      </w:r>
      <w:r>
        <w:rPr>
          <w:noProof/>
        </w:rPr>
        <w:fldChar w:fldCharType="separate"/>
      </w:r>
      <w:r w:rsidRPr="00D71112">
        <w:rPr>
          <w:noProof/>
          <w:lang w:val="fr-FR"/>
        </w:rPr>
        <w:t>41</w:t>
      </w:r>
      <w:r>
        <w:rPr>
          <w:noProof/>
        </w:rPr>
        <w:fldChar w:fldCharType="end"/>
      </w:r>
    </w:p>
    <w:p w14:paraId="7C2801D5"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10.2</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C6002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_Toc4502432 \h </w:instrText>
      </w:r>
      <w:r>
        <w:rPr>
          <w:noProof/>
        </w:rPr>
      </w:r>
      <w:r>
        <w:rPr>
          <w:noProof/>
        </w:rPr>
        <w:fldChar w:fldCharType="separate"/>
      </w:r>
      <w:r w:rsidRPr="00D71112">
        <w:rPr>
          <w:noProof/>
          <w:lang w:val="fr-FR"/>
        </w:rPr>
        <w:t>41</w:t>
      </w:r>
      <w:r>
        <w:rPr>
          <w:noProof/>
        </w:rPr>
        <w:fldChar w:fldCharType="end"/>
      </w:r>
    </w:p>
    <w:p w14:paraId="25DB4151"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C6003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_Toc4502433 \h </w:instrText>
      </w:r>
      <w:r>
        <w:rPr>
          <w:noProof/>
        </w:rPr>
      </w:r>
      <w:r>
        <w:rPr>
          <w:noProof/>
        </w:rPr>
        <w:fldChar w:fldCharType="separate"/>
      </w:r>
      <w:r w:rsidRPr="00D71112">
        <w:rPr>
          <w:noProof/>
          <w:lang w:val="fr-FR"/>
        </w:rPr>
        <w:t>41</w:t>
      </w:r>
      <w:r>
        <w:rPr>
          <w:noProof/>
        </w:rPr>
        <w:fldChar w:fldCharType="end"/>
      </w:r>
    </w:p>
    <w:p w14:paraId="67657A7E"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C6004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_Toc4502434 \h </w:instrText>
      </w:r>
      <w:r>
        <w:rPr>
          <w:noProof/>
        </w:rPr>
      </w:r>
      <w:r>
        <w:rPr>
          <w:noProof/>
        </w:rPr>
        <w:fldChar w:fldCharType="separate"/>
      </w:r>
      <w:r w:rsidRPr="00D71112">
        <w:rPr>
          <w:noProof/>
          <w:lang w:val="fr-FR"/>
        </w:rPr>
        <w:t>42</w:t>
      </w:r>
      <w:r>
        <w:rPr>
          <w:noProof/>
        </w:rPr>
        <w:fldChar w:fldCharType="end"/>
      </w:r>
    </w:p>
    <w:p w14:paraId="3B192B36"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C6005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_Toc4502435 \h </w:instrText>
      </w:r>
      <w:r>
        <w:rPr>
          <w:noProof/>
        </w:rPr>
      </w:r>
      <w:r>
        <w:rPr>
          <w:noProof/>
        </w:rPr>
        <w:fldChar w:fldCharType="separate"/>
      </w:r>
      <w:r w:rsidRPr="00D71112">
        <w:rPr>
          <w:noProof/>
          <w:lang w:val="fr-FR"/>
        </w:rPr>
        <w:t>42</w:t>
      </w:r>
      <w:r>
        <w:rPr>
          <w:noProof/>
        </w:rPr>
        <w:fldChar w:fldCharType="end"/>
      </w:r>
    </w:p>
    <w:p w14:paraId="4F9B7E9F"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C6006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_Toc4502436 \h </w:instrText>
      </w:r>
      <w:r>
        <w:rPr>
          <w:noProof/>
        </w:rPr>
      </w:r>
      <w:r>
        <w:rPr>
          <w:noProof/>
        </w:rPr>
        <w:fldChar w:fldCharType="separate"/>
      </w:r>
      <w:r w:rsidRPr="00D71112">
        <w:rPr>
          <w:noProof/>
          <w:lang w:val="fr-FR"/>
        </w:rPr>
        <w:t>42</w:t>
      </w:r>
      <w:r>
        <w:rPr>
          <w:noProof/>
        </w:rPr>
        <w:fldChar w:fldCharType="end"/>
      </w:r>
    </w:p>
    <w:p w14:paraId="1B5588F5"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10.7</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C6007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_Toc4502437 \h </w:instrText>
      </w:r>
      <w:r>
        <w:rPr>
          <w:noProof/>
        </w:rPr>
      </w:r>
      <w:r>
        <w:rPr>
          <w:noProof/>
        </w:rPr>
        <w:fldChar w:fldCharType="separate"/>
      </w:r>
      <w:r w:rsidRPr="00D71112">
        <w:rPr>
          <w:noProof/>
          <w:lang w:val="fr-FR"/>
        </w:rPr>
        <w:t>43</w:t>
      </w:r>
      <w:r>
        <w:rPr>
          <w:noProof/>
        </w:rPr>
        <w:fldChar w:fldCharType="end"/>
      </w:r>
    </w:p>
    <w:p w14:paraId="3B73E7C3"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10.8</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C6008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_Toc4502438 \h </w:instrText>
      </w:r>
      <w:r>
        <w:rPr>
          <w:noProof/>
        </w:rPr>
      </w:r>
      <w:r>
        <w:rPr>
          <w:noProof/>
        </w:rPr>
        <w:fldChar w:fldCharType="separate"/>
      </w:r>
      <w:r w:rsidRPr="00D71112">
        <w:rPr>
          <w:noProof/>
          <w:lang w:val="fr-FR"/>
        </w:rPr>
        <w:t>43</w:t>
      </w:r>
      <w:r>
        <w:rPr>
          <w:noProof/>
        </w:rPr>
        <w:fldChar w:fldCharType="end"/>
      </w:r>
    </w:p>
    <w:p w14:paraId="688EE5A0" w14:textId="77777777" w:rsidR="00D71112" w:rsidRPr="00D71112" w:rsidRDefault="00D71112">
      <w:pPr>
        <w:pStyle w:val="TOC2"/>
        <w:tabs>
          <w:tab w:val="left" w:pos="880"/>
          <w:tab w:val="right" w:leader="hyphen" w:pos="9047"/>
        </w:tabs>
        <w:rPr>
          <w:rFonts w:eastAsiaTheme="minorEastAsia"/>
          <w:smallCaps w:val="0"/>
          <w:noProof/>
          <w:sz w:val="22"/>
          <w:szCs w:val="22"/>
          <w:lang w:val="fr-FR" w:eastAsia="en-GB"/>
        </w:rPr>
      </w:pPr>
      <w:r w:rsidRPr="002836DF">
        <w:rPr>
          <w:noProof/>
          <w:lang w:val="fr-FR"/>
        </w:rPr>
        <w:t>10.9</w:t>
      </w:r>
      <w:r w:rsidRPr="00D71112">
        <w:rPr>
          <w:rFonts w:eastAsiaTheme="minorEastAsia"/>
          <w:smallCaps w:val="0"/>
          <w:noProof/>
          <w:sz w:val="22"/>
          <w:szCs w:val="22"/>
          <w:lang w:val="fr-FR" w:eastAsia="en-GB"/>
        </w:rPr>
        <w:tab/>
      </w:r>
      <w:r w:rsidRPr="002836DF">
        <w:rPr>
          <w:noProof/>
          <w:lang w:val="fr-FR"/>
        </w:rPr>
        <w:t>Item Code: C6010 Points Score: 5</w:t>
      </w:r>
      <w:r w:rsidRPr="00D71112">
        <w:rPr>
          <w:noProof/>
          <w:lang w:val="fr-FR"/>
        </w:rPr>
        <w:tab/>
      </w:r>
      <w:r>
        <w:rPr>
          <w:noProof/>
        </w:rPr>
        <w:fldChar w:fldCharType="begin"/>
      </w:r>
      <w:r w:rsidRPr="00D71112">
        <w:rPr>
          <w:noProof/>
          <w:lang w:val="fr-FR"/>
        </w:rPr>
        <w:instrText xml:space="preserve"> PAGEREF _Toc4502439 \h </w:instrText>
      </w:r>
      <w:r>
        <w:rPr>
          <w:noProof/>
        </w:rPr>
      </w:r>
      <w:r>
        <w:rPr>
          <w:noProof/>
        </w:rPr>
        <w:fldChar w:fldCharType="separate"/>
      </w:r>
      <w:r w:rsidRPr="00D71112">
        <w:rPr>
          <w:noProof/>
          <w:lang w:val="fr-FR"/>
        </w:rPr>
        <w:t>43</w:t>
      </w:r>
      <w:r>
        <w:rPr>
          <w:noProof/>
        </w:rPr>
        <w:fldChar w:fldCharType="end"/>
      </w:r>
    </w:p>
    <w:p w14:paraId="4D0C1765"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10.10</w:t>
      </w:r>
      <w:r w:rsidRPr="00D71112">
        <w:rPr>
          <w:rFonts w:eastAsiaTheme="minorEastAsia"/>
          <w:smallCaps w:val="0"/>
          <w:noProof/>
          <w:sz w:val="22"/>
          <w:szCs w:val="22"/>
          <w:lang w:val="fr-FR" w:eastAsia="en-GB"/>
        </w:rPr>
        <w:tab/>
      </w:r>
      <w:r w:rsidRPr="002836DF">
        <w:rPr>
          <w:noProof/>
          <w:lang w:val="fr-FR"/>
        </w:rPr>
        <w:t>Item Code: C6011 Points Score: 5</w:t>
      </w:r>
      <w:r w:rsidRPr="00D71112">
        <w:rPr>
          <w:noProof/>
          <w:lang w:val="fr-FR"/>
        </w:rPr>
        <w:tab/>
      </w:r>
      <w:r>
        <w:rPr>
          <w:noProof/>
        </w:rPr>
        <w:fldChar w:fldCharType="begin"/>
      </w:r>
      <w:r w:rsidRPr="00D71112">
        <w:rPr>
          <w:noProof/>
          <w:lang w:val="fr-FR"/>
        </w:rPr>
        <w:instrText xml:space="preserve"> PAGEREF _Toc4502440 \h </w:instrText>
      </w:r>
      <w:r>
        <w:rPr>
          <w:noProof/>
        </w:rPr>
      </w:r>
      <w:r>
        <w:rPr>
          <w:noProof/>
        </w:rPr>
        <w:fldChar w:fldCharType="separate"/>
      </w:r>
      <w:r w:rsidRPr="00D71112">
        <w:rPr>
          <w:noProof/>
          <w:lang w:val="fr-FR"/>
        </w:rPr>
        <w:t>44</w:t>
      </w:r>
      <w:r>
        <w:rPr>
          <w:noProof/>
        </w:rPr>
        <w:fldChar w:fldCharType="end"/>
      </w:r>
    </w:p>
    <w:p w14:paraId="63EA6996"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10.11</w:t>
      </w:r>
      <w:r w:rsidRPr="00D71112">
        <w:rPr>
          <w:rFonts w:eastAsiaTheme="minorEastAsia"/>
          <w:smallCaps w:val="0"/>
          <w:noProof/>
          <w:sz w:val="22"/>
          <w:szCs w:val="22"/>
          <w:lang w:val="fr-FR" w:eastAsia="en-GB"/>
        </w:rPr>
        <w:tab/>
      </w:r>
      <w:r w:rsidRPr="002836DF">
        <w:rPr>
          <w:noProof/>
          <w:lang w:val="fr-FR"/>
        </w:rPr>
        <w:t>Item Code: C6012 Points Score: 5</w:t>
      </w:r>
      <w:r w:rsidRPr="00D71112">
        <w:rPr>
          <w:noProof/>
          <w:lang w:val="fr-FR"/>
        </w:rPr>
        <w:tab/>
      </w:r>
      <w:r>
        <w:rPr>
          <w:noProof/>
        </w:rPr>
        <w:fldChar w:fldCharType="begin"/>
      </w:r>
      <w:r w:rsidRPr="00D71112">
        <w:rPr>
          <w:noProof/>
          <w:lang w:val="fr-FR"/>
        </w:rPr>
        <w:instrText xml:space="preserve"> PAGEREF _Toc4502441 \h </w:instrText>
      </w:r>
      <w:r>
        <w:rPr>
          <w:noProof/>
        </w:rPr>
      </w:r>
      <w:r>
        <w:rPr>
          <w:noProof/>
        </w:rPr>
        <w:fldChar w:fldCharType="separate"/>
      </w:r>
      <w:r w:rsidRPr="00D71112">
        <w:rPr>
          <w:noProof/>
          <w:lang w:val="fr-FR"/>
        </w:rPr>
        <w:t>44</w:t>
      </w:r>
      <w:r>
        <w:rPr>
          <w:noProof/>
        </w:rPr>
        <w:fldChar w:fldCharType="end"/>
      </w:r>
    </w:p>
    <w:p w14:paraId="32E18EE9"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10.12</w:t>
      </w:r>
      <w:r w:rsidRPr="00D71112">
        <w:rPr>
          <w:rFonts w:eastAsiaTheme="minorEastAsia"/>
          <w:smallCaps w:val="0"/>
          <w:noProof/>
          <w:sz w:val="22"/>
          <w:szCs w:val="22"/>
          <w:lang w:val="fr-FR" w:eastAsia="en-GB"/>
        </w:rPr>
        <w:tab/>
      </w:r>
      <w:r w:rsidRPr="002836DF">
        <w:rPr>
          <w:noProof/>
          <w:lang w:val="fr-FR"/>
        </w:rPr>
        <w:t>Item Code: C6013 Points Score: 5</w:t>
      </w:r>
      <w:r w:rsidRPr="00D71112">
        <w:rPr>
          <w:noProof/>
          <w:lang w:val="fr-FR"/>
        </w:rPr>
        <w:tab/>
      </w:r>
      <w:r>
        <w:rPr>
          <w:noProof/>
        </w:rPr>
        <w:fldChar w:fldCharType="begin"/>
      </w:r>
      <w:r w:rsidRPr="00D71112">
        <w:rPr>
          <w:noProof/>
          <w:lang w:val="fr-FR"/>
        </w:rPr>
        <w:instrText xml:space="preserve"> PAGEREF _Toc4502442 \h </w:instrText>
      </w:r>
      <w:r>
        <w:rPr>
          <w:noProof/>
        </w:rPr>
      </w:r>
      <w:r>
        <w:rPr>
          <w:noProof/>
        </w:rPr>
        <w:fldChar w:fldCharType="separate"/>
      </w:r>
      <w:r w:rsidRPr="00D71112">
        <w:rPr>
          <w:noProof/>
          <w:lang w:val="fr-FR"/>
        </w:rPr>
        <w:t>45</w:t>
      </w:r>
      <w:r>
        <w:rPr>
          <w:noProof/>
        </w:rPr>
        <w:fldChar w:fldCharType="end"/>
      </w:r>
    </w:p>
    <w:p w14:paraId="12345E4F"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10.13</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C6014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_Toc4502443 \h </w:instrText>
      </w:r>
      <w:r>
        <w:rPr>
          <w:noProof/>
        </w:rPr>
      </w:r>
      <w:r>
        <w:rPr>
          <w:noProof/>
        </w:rPr>
        <w:fldChar w:fldCharType="separate"/>
      </w:r>
      <w:r w:rsidRPr="00D71112">
        <w:rPr>
          <w:noProof/>
          <w:lang w:val="fr-FR"/>
        </w:rPr>
        <w:t>45</w:t>
      </w:r>
      <w:r>
        <w:rPr>
          <w:noProof/>
        </w:rPr>
        <w:fldChar w:fldCharType="end"/>
      </w:r>
    </w:p>
    <w:p w14:paraId="7E12B21F"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10.14</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C6015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_Toc4502444 \h </w:instrText>
      </w:r>
      <w:r>
        <w:rPr>
          <w:noProof/>
        </w:rPr>
      </w:r>
      <w:r>
        <w:rPr>
          <w:noProof/>
        </w:rPr>
        <w:fldChar w:fldCharType="separate"/>
      </w:r>
      <w:r w:rsidRPr="00D71112">
        <w:rPr>
          <w:noProof/>
          <w:lang w:val="fr-FR"/>
        </w:rPr>
        <w:t>45</w:t>
      </w:r>
      <w:r>
        <w:rPr>
          <w:noProof/>
        </w:rPr>
        <w:fldChar w:fldCharType="end"/>
      </w:r>
    </w:p>
    <w:p w14:paraId="2E483CA9"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10.15</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C6016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_Toc4502445 \h </w:instrText>
      </w:r>
      <w:r>
        <w:rPr>
          <w:noProof/>
        </w:rPr>
      </w:r>
      <w:r>
        <w:rPr>
          <w:noProof/>
        </w:rPr>
        <w:fldChar w:fldCharType="separate"/>
      </w:r>
      <w:r w:rsidRPr="00D71112">
        <w:rPr>
          <w:noProof/>
          <w:lang w:val="fr-FR"/>
        </w:rPr>
        <w:t>46</w:t>
      </w:r>
      <w:r>
        <w:rPr>
          <w:noProof/>
        </w:rPr>
        <w:fldChar w:fldCharType="end"/>
      </w:r>
    </w:p>
    <w:p w14:paraId="244BDA5D"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10.16</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C6017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_Toc4502446 \h </w:instrText>
      </w:r>
      <w:r>
        <w:rPr>
          <w:noProof/>
        </w:rPr>
      </w:r>
      <w:r>
        <w:rPr>
          <w:noProof/>
        </w:rPr>
        <w:fldChar w:fldCharType="separate"/>
      </w:r>
      <w:r w:rsidRPr="00D71112">
        <w:rPr>
          <w:noProof/>
          <w:lang w:val="fr-FR"/>
        </w:rPr>
        <w:t>46</w:t>
      </w:r>
      <w:r>
        <w:rPr>
          <w:noProof/>
        </w:rPr>
        <w:fldChar w:fldCharType="end"/>
      </w:r>
    </w:p>
    <w:p w14:paraId="0D04F9C1"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10.17</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C6018 Points</w:t>
      </w:r>
      <w:r w:rsidRPr="002836DF">
        <w:rPr>
          <w:bCs/>
          <w:noProof/>
          <w:lang w:val="fr-FR"/>
        </w:rPr>
        <w:t xml:space="preserve"> Score:</w:t>
      </w:r>
      <w:r w:rsidRPr="002836DF">
        <w:rPr>
          <w:noProof/>
          <w:lang w:val="fr-FR"/>
        </w:rPr>
        <w:t xml:space="preserve"> 10</w:t>
      </w:r>
      <w:r w:rsidRPr="00D71112">
        <w:rPr>
          <w:noProof/>
          <w:lang w:val="fr-FR"/>
        </w:rPr>
        <w:tab/>
      </w:r>
      <w:r>
        <w:rPr>
          <w:noProof/>
        </w:rPr>
        <w:fldChar w:fldCharType="begin"/>
      </w:r>
      <w:r w:rsidRPr="00D71112">
        <w:rPr>
          <w:noProof/>
          <w:lang w:val="fr-FR"/>
        </w:rPr>
        <w:instrText xml:space="preserve"> PAGEREF _Toc4502447 \h </w:instrText>
      </w:r>
      <w:r>
        <w:rPr>
          <w:noProof/>
        </w:rPr>
      </w:r>
      <w:r>
        <w:rPr>
          <w:noProof/>
        </w:rPr>
        <w:fldChar w:fldCharType="separate"/>
      </w:r>
      <w:r w:rsidRPr="00D71112">
        <w:rPr>
          <w:noProof/>
          <w:lang w:val="fr-FR"/>
        </w:rPr>
        <w:t>47</w:t>
      </w:r>
      <w:r>
        <w:rPr>
          <w:noProof/>
        </w:rPr>
        <w:fldChar w:fldCharType="end"/>
      </w:r>
    </w:p>
    <w:p w14:paraId="12EE1E08" w14:textId="77777777" w:rsidR="00D71112" w:rsidRPr="00D71112" w:rsidRDefault="00D71112">
      <w:pPr>
        <w:pStyle w:val="TOC2"/>
        <w:tabs>
          <w:tab w:val="left" w:pos="1100"/>
          <w:tab w:val="right" w:leader="hyphen" w:pos="9047"/>
        </w:tabs>
        <w:rPr>
          <w:rFonts w:eastAsiaTheme="minorEastAsia"/>
          <w:smallCaps w:val="0"/>
          <w:noProof/>
          <w:sz w:val="22"/>
          <w:szCs w:val="22"/>
          <w:lang w:val="fr-FR" w:eastAsia="en-GB"/>
        </w:rPr>
      </w:pPr>
      <w:r w:rsidRPr="002836DF">
        <w:rPr>
          <w:noProof/>
          <w:lang w:val="fr-FR"/>
        </w:rPr>
        <w:t>10.18</w:t>
      </w:r>
      <w:r w:rsidRPr="00D71112">
        <w:rPr>
          <w:rFonts w:eastAsiaTheme="minorEastAsia"/>
          <w:smallCaps w:val="0"/>
          <w:noProof/>
          <w:sz w:val="22"/>
          <w:szCs w:val="22"/>
          <w:lang w:val="fr-FR" w:eastAsia="en-GB"/>
        </w:rPr>
        <w:tab/>
      </w:r>
      <w:r w:rsidRPr="002836DF">
        <w:rPr>
          <w:bCs/>
          <w:noProof/>
          <w:lang w:val="fr-FR"/>
        </w:rPr>
        <w:t xml:space="preserve">Item Code: </w:t>
      </w:r>
      <w:r w:rsidRPr="002836DF">
        <w:rPr>
          <w:noProof/>
          <w:lang w:val="fr-FR"/>
        </w:rPr>
        <w:t>C6019 Points</w:t>
      </w:r>
      <w:r w:rsidRPr="002836DF">
        <w:rPr>
          <w:bCs/>
          <w:noProof/>
          <w:lang w:val="fr-FR"/>
        </w:rPr>
        <w:t xml:space="preserve"> Score:</w:t>
      </w:r>
      <w:r w:rsidRPr="002836DF">
        <w:rPr>
          <w:noProof/>
          <w:lang w:val="fr-FR"/>
        </w:rPr>
        <w:t xml:space="preserve"> 5</w:t>
      </w:r>
      <w:r w:rsidRPr="00D71112">
        <w:rPr>
          <w:noProof/>
          <w:lang w:val="fr-FR"/>
        </w:rPr>
        <w:tab/>
      </w:r>
      <w:r>
        <w:rPr>
          <w:noProof/>
        </w:rPr>
        <w:fldChar w:fldCharType="begin"/>
      </w:r>
      <w:r w:rsidRPr="00D71112">
        <w:rPr>
          <w:noProof/>
          <w:lang w:val="fr-FR"/>
        </w:rPr>
        <w:instrText xml:space="preserve"> PAGEREF _Toc4502448 \h </w:instrText>
      </w:r>
      <w:r>
        <w:rPr>
          <w:noProof/>
        </w:rPr>
      </w:r>
      <w:r>
        <w:rPr>
          <w:noProof/>
        </w:rPr>
        <w:fldChar w:fldCharType="separate"/>
      </w:r>
      <w:r w:rsidRPr="00D71112">
        <w:rPr>
          <w:noProof/>
          <w:lang w:val="fr-FR"/>
        </w:rPr>
        <w:t>47</w:t>
      </w:r>
      <w:r>
        <w:rPr>
          <w:noProof/>
        </w:rPr>
        <w:fldChar w:fldCharType="end"/>
      </w:r>
    </w:p>
    <w:p w14:paraId="5402E63B" w14:textId="77777777" w:rsidR="00D71112" w:rsidRDefault="00D71112">
      <w:pPr>
        <w:pStyle w:val="TOC2"/>
        <w:tabs>
          <w:tab w:val="left" w:pos="1100"/>
          <w:tab w:val="right" w:leader="hyphen" w:pos="9047"/>
        </w:tabs>
        <w:rPr>
          <w:rFonts w:eastAsiaTheme="minorEastAsia"/>
          <w:smallCaps w:val="0"/>
          <w:noProof/>
          <w:sz w:val="22"/>
          <w:szCs w:val="22"/>
          <w:lang w:eastAsia="en-GB"/>
        </w:rPr>
      </w:pPr>
      <w:r w:rsidRPr="002836DF">
        <w:rPr>
          <w:noProof/>
          <w:lang w:val="fr-FR"/>
        </w:rPr>
        <w:t>10.19</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C6020 Points</w:t>
      </w:r>
      <w:r w:rsidRPr="002836DF">
        <w:rPr>
          <w:bCs/>
          <w:noProof/>
          <w:lang w:val="fr-FR"/>
        </w:rPr>
        <w:t xml:space="preserve"> Score:</w:t>
      </w:r>
      <w:r w:rsidRPr="002836DF">
        <w:rPr>
          <w:noProof/>
          <w:lang w:val="fr-FR"/>
        </w:rPr>
        <w:t xml:space="preserve"> 5</w:t>
      </w:r>
      <w:r>
        <w:rPr>
          <w:noProof/>
        </w:rPr>
        <w:tab/>
      </w:r>
      <w:r>
        <w:rPr>
          <w:noProof/>
        </w:rPr>
        <w:fldChar w:fldCharType="begin"/>
      </w:r>
      <w:r>
        <w:rPr>
          <w:noProof/>
        </w:rPr>
        <w:instrText xml:space="preserve"> PAGEREF _Toc4502449 \h </w:instrText>
      </w:r>
      <w:r>
        <w:rPr>
          <w:noProof/>
        </w:rPr>
      </w:r>
      <w:r>
        <w:rPr>
          <w:noProof/>
        </w:rPr>
        <w:fldChar w:fldCharType="separate"/>
      </w:r>
      <w:r>
        <w:rPr>
          <w:noProof/>
        </w:rPr>
        <w:t>48</w:t>
      </w:r>
      <w:r>
        <w:rPr>
          <w:noProof/>
        </w:rPr>
        <w:fldChar w:fldCharType="end"/>
      </w:r>
    </w:p>
    <w:p w14:paraId="0E4750A9"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11</w:t>
      </w:r>
      <w:r>
        <w:rPr>
          <w:rFonts w:eastAsiaTheme="minorEastAsia"/>
          <w:b w:val="0"/>
          <w:bCs w:val="0"/>
          <w:caps w:val="0"/>
          <w:noProof/>
          <w:sz w:val="22"/>
          <w:szCs w:val="22"/>
          <w:lang w:eastAsia="en-GB"/>
        </w:rPr>
        <w:tab/>
      </w:r>
      <w:r>
        <w:rPr>
          <w:noProof/>
        </w:rPr>
        <w:t>Moleplough</w:t>
      </w:r>
      <w:r>
        <w:rPr>
          <w:noProof/>
        </w:rPr>
        <w:tab/>
      </w:r>
      <w:r>
        <w:rPr>
          <w:noProof/>
        </w:rPr>
        <w:fldChar w:fldCharType="begin"/>
      </w:r>
      <w:r>
        <w:rPr>
          <w:noProof/>
        </w:rPr>
        <w:instrText xml:space="preserve"> PAGEREF _Toc4502450 \h </w:instrText>
      </w:r>
      <w:r>
        <w:rPr>
          <w:noProof/>
        </w:rPr>
      </w:r>
      <w:r>
        <w:rPr>
          <w:noProof/>
        </w:rPr>
        <w:fldChar w:fldCharType="separate"/>
      </w:r>
      <w:r>
        <w:rPr>
          <w:noProof/>
        </w:rPr>
        <w:t>48</w:t>
      </w:r>
      <w:r>
        <w:rPr>
          <w:noProof/>
        </w:rPr>
        <w:fldChar w:fldCharType="end"/>
      </w:r>
    </w:p>
    <w:p w14:paraId="60EE1419"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11.1</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C7001 Points</w:t>
      </w:r>
      <w:r w:rsidRPr="002836DF">
        <w:rPr>
          <w:bCs/>
          <w:noProof/>
          <w:lang w:val="fr-FR"/>
        </w:rPr>
        <w:t xml:space="preserve"> Score:</w:t>
      </w:r>
      <w:r w:rsidRPr="002836DF">
        <w:rPr>
          <w:noProof/>
          <w:lang w:val="fr-FR"/>
        </w:rPr>
        <w:t xml:space="preserve"> 5</w:t>
      </w:r>
      <w:r>
        <w:rPr>
          <w:noProof/>
        </w:rPr>
        <w:tab/>
      </w:r>
      <w:r>
        <w:rPr>
          <w:noProof/>
        </w:rPr>
        <w:fldChar w:fldCharType="begin"/>
      </w:r>
      <w:r>
        <w:rPr>
          <w:noProof/>
        </w:rPr>
        <w:instrText xml:space="preserve"> PAGEREF _Toc4502451 \h </w:instrText>
      </w:r>
      <w:r>
        <w:rPr>
          <w:noProof/>
        </w:rPr>
      </w:r>
      <w:r>
        <w:rPr>
          <w:noProof/>
        </w:rPr>
        <w:fldChar w:fldCharType="separate"/>
      </w:r>
      <w:r>
        <w:rPr>
          <w:noProof/>
        </w:rPr>
        <w:t>48</w:t>
      </w:r>
      <w:r>
        <w:rPr>
          <w:noProof/>
        </w:rPr>
        <w:fldChar w:fldCharType="end"/>
      </w:r>
    </w:p>
    <w:p w14:paraId="2885DF78"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11.2</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C7002 Points</w:t>
      </w:r>
      <w:r w:rsidRPr="002836DF">
        <w:rPr>
          <w:bCs/>
          <w:noProof/>
          <w:lang w:val="fr-FR"/>
        </w:rPr>
        <w:t xml:space="preserve"> Score:</w:t>
      </w:r>
      <w:r w:rsidRPr="002836DF">
        <w:rPr>
          <w:noProof/>
          <w:lang w:val="fr-FR"/>
        </w:rPr>
        <w:t xml:space="preserve"> 1</w:t>
      </w:r>
      <w:r>
        <w:rPr>
          <w:noProof/>
        </w:rPr>
        <w:tab/>
      </w:r>
      <w:r>
        <w:rPr>
          <w:noProof/>
        </w:rPr>
        <w:fldChar w:fldCharType="begin"/>
      </w:r>
      <w:r>
        <w:rPr>
          <w:noProof/>
        </w:rPr>
        <w:instrText xml:space="preserve"> PAGEREF _Toc4502452 \h </w:instrText>
      </w:r>
      <w:r>
        <w:rPr>
          <w:noProof/>
        </w:rPr>
      </w:r>
      <w:r>
        <w:rPr>
          <w:noProof/>
        </w:rPr>
        <w:fldChar w:fldCharType="separate"/>
      </w:r>
      <w:r>
        <w:rPr>
          <w:noProof/>
        </w:rPr>
        <w:t>48</w:t>
      </w:r>
      <w:r>
        <w:rPr>
          <w:noProof/>
        </w:rPr>
        <w:fldChar w:fldCharType="end"/>
      </w:r>
    </w:p>
    <w:p w14:paraId="32DAD703"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11.3</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C7003 Points</w:t>
      </w:r>
      <w:r w:rsidRPr="002836DF">
        <w:rPr>
          <w:bCs/>
          <w:noProof/>
          <w:lang w:val="fr-FR"/>
        </w:rPr>
        <w:t xml:space="preserve"> Score:</w:t>
      </w:r>
      <w:r w:rsidRPr="002836DF">
        <w:rPr>
          <w:noProof/>
          <w:lang w:val="fr-FR"/>
        </w:rPr>
        <w:t xml:space="preserve"> 5</w:t>
      </w:r>
      <w:r>
        <w:rPr>
          <w:noProof/>
        </w:rPr>
        <w:tab/>
      </w:r>
      <w:r>
        <w:rPr>
          <w:noProof/>
        </w:rPr>
        <w:fldChar w:fldCharType="begin"/>
      </w:r>
      <w:r>
        <w:rPr>
          <w:noProof/>
        </w:rPr>
        <w:instrText xml:space="preserve"> PAGEREF _Toc4502453 \h </w:instrText>
      </w:r>
      <w:r>
        <w:rPr>
          <w:noProof/>
        </w:rPr>
      </w:r>
      <w:r>
        <w:rPr>
          <w:noProof/>
        </w:rPr>
        <w:fldChar w:fldCharType="separate"/>
      </w:r>
      <w:r>
        <w:rPr>
          <w:noProof/>
        </w:rPr>
        <w:t>49</w:t>
      </w:r>
      <w:r>
        <w:rPr>
          <w:noProof/>
        </w:rPr>
        <w:fldChar w:fldCharType="end"/>
      </w:r>
    </w:p>
    <w:p w14:paraId="10774E75"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11.4</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C7004 Points</w:t>
      </w:r>
      <w:r w:rsidRPr="002836DF">
        <w:rPr>
          <w:bCs/>
          <w:noProof/>
          <w:lang w:val="fr-FR"/>
        </w:rPr>
        <w:t xml:space="preserve"> Score:</w:t>
      </w:r>
      <w:r w:rsidRPr="002836DF">
        <w:rPr>
          <w:noProof/>
          <w:lang w:val="fr-FR"/>
        </w:rPr>
        <w:t xml:space="preserve"> 5</w:t>
      </w:r>
      <w:r>
        <w:rPr>
          <w:noProof/>
        </w:rPr>
        <w:tab/>
      </w:r>
      <w:r>
        <w:rPr>
          <w:noProof/>
        </w:rPr>
        <w:fldChar w:fldCharType="begin"/>
      </w:r>
      <w:r>
        <w:rPr>
          <w:noProof/>
        </w:rPr>
        <w:instrText xml:space="preserve"> PAGEREF _Toc4502454 \h </w:instrText>
      </w:r>
      <w:r>
        <w:rPr>
          <w:noProof/>
        </w:rPr>
      </w:r>
      <w:r>
        <w:rPr>
          <w:noProof/>
        </w:rPr>
        <w:fldChar w:fldCharType="separate"/>
      </w:r>
      <w:r>
        <w:rPr>
          <w:noProof/>
        </w:rPr>
        <w:t>49</w:t>
      </w:r>
      <w:r>
        <w:rPr>
          <w:noProof/>
        </w:rPr>
        <w:fldChar w:fldCharType="end"/>
      </w:r>
    </w:p>
    <w:p w14:paraId="4C09931A"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11.5</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C7005 Points</w:t>
      </w:r>
      <w:r w:rsidRPr="002836DF">
        <w:rPr>
          <w:bCs/>
          <w:noProof/>
          <w:lang w:val="fr-FR"/>
        </w:rPr>
        <w:t xml:space="preserve"> Score:</w:t>
      </w:r>
      <w:r w:rsidRPr="002836DF">
        <w:rPr>
          <w:noProof/>
          <w:lang w:val="fr-FR"/>
        </w:rPr>
        <w:t xml:space="preserve"> 10</w:t>
      </w:r>
      <w:r>
        <w:rPr>
          <w:noProof/>
        </w:rPr>
        <w:tab/>
      </w:r>
      <w:r>
        <w:rPr>
          <w:noProof/>
        </w:rPr>
        <w:fldChar w:fldCharType="begin"/>
      </w:r>
      <w:r>
        <w:rPr>
          <w:noProof/>
        </w:rPr>
        <w:instrText xml:space="preserve"> PAGEREF _Toc4502455 \h </w:instrText>
      </w:r>
      <w:r>
        <w:rPr>
          <w:noProof/>
        </w:rPr>
      </w:r>
      <w:r>
        <w:rPr>
          <w:noProof/>
        </w:rPr>
        <w:fldChar w:fldCharType="separate"/>
      </w:r>
      <w:r>
        <w:rPr>
          <w:noProof/>
        </w:rPr>
        <w:t>49</w:t>
      </w:r>
      <w:r>
        <w:rPr>
          <w:noProof/>
        </w:rPr>
        <w:fldChar w:fldCharType="end"/>
      </w:r>
    </w:p>
    <w:p w14:paraId="265D39EB"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11.6</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C7006 Points</w:t>
      </w:r>
      <w:r w:rsidRPr="002836DF">
        <w:rPr>
          <w:bCs/>
          <w:noProof/>
          <w:lang w:val="fr-FR"/>
        </w:rPr>
        <w:t xml:space="preserve"> Score:</w:t>
      </w:r>
      <w:r w:rsidRPr="002836DF">
        <w:rPr>
          <w:noProof/>
          <w:lang w:val="fr-FR"/>
        </w:rPr>
        <w:t xml:space="preserve"> 10</w:t>
      </w:r>
      <w:r>
        <w:rPr>
          <w:noProof/>
        </w:rPr>
        <w:tab/>
      </w:r>
      <w:r>
        <w:rPr>
          <w:noProof/>
        </w:rPr>
        <w:fldChar w:fldCharType="begin"/>
      </w:r>
      <w:r>
        <w:rPr>
          <w:noProof/>
        </w:rPr>
        <w:instrText xml:space="preserve"> PAGEREF _Toc4502456 \h </w:instrText>
      </w:r>
      <w:r>
        <w:rPr>
          <w:noProof/>
        </w:rPr>
      </w:r>
      <w:r>
        <w:rPr>
          <w:noProof/>
        </w:rPr>
        <w:fldChar w:fldCharType="separate"/>
      </w:r>
      <w:r>
        <w:rPr>
          <w:noProof/>
        </w:rPr>
        <w:t>50</w:t>
      </w:r>
      <w:r>
        <w:rPr>
          <w:noProof/>
        </w:rPr>
        <w:fldChar w:fldCharType="end"/>
      </w:r>
    </w:p>
    <w:p w14:paraId="6183AE4E"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12</w:t>
      </w:r>
      <w:r>
        <w:rPr>
          <w:rFonts w:eastAsiaTheme="minorEastAsia"/>
          <w:b w:val="0"/>
          <w:bCs w:val="0"/>
          <w:caps w:val="0"/>
          <w:noProof/>
          <w:sz w:val="22"/>
          <w:szCs w:val="22"/>
          <w:lang w:eastAsia="en-GB"/>
        </w:rPr>
        <w:tab/>
      </w:r>
      <w:r>
        <w:rPr>
          <w:noProof/>
        </w:rPr>
        <w:t>Validation Items – A55</w:t>
      </w:r>
      <w:r>
        <w:rPr>
          <w:noProof/>
        </w:rPr>
        <w:tab/>
      </w:r>
      <w:r>
        <w:rPr>
          <w:noProof/>
        </w:rPr>
        <w:fldChar w:fldCharType="begin"/>
      </w:r>
      <w:r>
        <w:rPr>
          <w:noProof/>
        </w:rPr>
        <w:instrText xml:space="preserve"> PAGEREF _Toc4502457 \h </w:instrText>
      </w:r>
      <w:r>
        <w:rPr>
          <w:noProof/>
        </w:rPr>
      </w:r>
      <w:r>
        <w:rPr>
          <w:noProof/>
        </w:rPr>
        <w:fldChar w:fldCharType="separate"/>
      </w:r>
      <w:r>
        <w:rPr>
          <w:noProof/>
        </w:rPr>
        <w:t>50</w:t>
      </w:r>
      <w:r>
        <w:rPr>
          <w:noProof/>
        </w:rPr>
        <w:fldChar w:fldCharType="end"/>
      </w:r>
    </w:p>
    <w:p w14:paraId="13C2E08C"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12.1</w:t>
      </w:r>
      <w:r>
        <w:rPr>
          <w:rFonts w:eastAsiaTheme="minorEastAsia"/>
          <w:smallCaps w:val="0"/>
          <w:noProof/>
          <w:sz w:val="22"/>
          <w:szCs w:val="22"/>
          <w:lang w:eastAsia="en-GB"/>
        </w:rPr>
        <w:tab/>
      </w:r>
      <w:r w:rsidRPr="002836DF">
        <w:rPr>
          <w:noProof/>
          <w:lang w:val="fr-FR"/>
        </w:rPr>
        <w:t>Item Code: V1001 Points Score: 5</w:t>
      </w:r>
      <w:r>
        <w:rPr>
          <w:noProof/>
        </w:rPr>
        <w:tab/>
      </w:r>
      <w:r>
        <w:rPr>
          <w:noProof/>
        </w:rPr>
        <w:fldChar w:fldCharType="begin"/>
      </w:r>
      <w:r>
        <w:rPr>
          <w:noProof/>
        </w:rPr>
        <w:instrText xml:space="preserve"> PAGEREF _Toc4502458 \h </w:instrText>
      </w:r>
      <w:r>
        <w:rPr>
          <w:noProof/>
        </w:rPr>
      </w:r>
      <w:r>
        <w:rPr>
          <w:noProof/>
        </w:rPr>
        <w:fldChar w:fldCharType="separate"/>
      </w:r>
      <w:r>
        <w:rPr>
          <w:noProof/>
        </w:rPr>
        <w:t>50</w:t>
      </w:r>
      <w:r>
        <w:rPr>
          <w:noProof/>
        </w:rPr>
        <w:fldChar w:fldCharType="end"/>
      </w:r>
    </w:p>
    <w:p w14:paraId="362D1827"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12.2</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V1002 Points</w:t>
      </w:r>
      <w:r w:rsidRPr="002836DF">
        <w:rPr>
          <w:bCs/>
          <w:noProof/>
          <w:lang w:val="fr-FR"/>
        </w:rPr>
        <w:t xml:space="preserve"> Score:</w:t>
      </w:r>
      <w:r w:rsidRPr="002836DF">
        <w:rPr>
          <w:noProof/>
          <w:lang w:val="fr-FR"/>
        </w:rPr>
        <w:t xml:space="preserve"> 5</w:t>
      </w:r>
      <w:r>
        <w:rPr>
          <w:noProof/>
        </w:rPr>
        <w:tab/>
      </w:r>
      <w:r>
        <w:rPr>
          <w:noProof/>
        </w:rPr>
        <w:fldChar w:fldCharType="begin"/>
      </w:r>
      <w:r>
        <w:rPr>
          <w:noProof/>
        </w:rPr>
        <w:instrText xml:space="preserve"> PAGEREF _Toc4502459 \h </w:instrText>
      </w:r>
      <w:r>
        <w:rPr>
          <w:noProof/>
        </w:rPr>
      </w:r>
      <w:r>
        <w:rPr>
          <w:noProof/>
        </w:rPr>
        <w:fldChar w:fldCharType="separate"/>
      </w:r>
      <w:r>
        <w:rPr>
          <w:noProof/>
        </w:rPr>
        <w:t>51</w:t>
      </w:r>
      <w:r>
        <w:rPr>
          <w:noProof/>
        </w:rPr>
        <w:fldChar w:fldCharType="end"/>
      </w:r>
    </w:p>
    <w:p w14:paraId="7B0459F8"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12.3</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V1003 Points</w:t>
      </w:r>
      <w:r w:rsidRPr="002836DF">
        <w:rPr>
          <w:bCs/>
          <w:noProof/>
          <w:lang w:val="fr-FR"/>
        </w:rPr>
        <w:t xml:space="preserve"> Score:</w:t>
      </w:r>
      <w:r w:rsidRPr="002836DF">
        <w:rPr>
          <w:noProof/>
          <w:lang w:val="fr-FR"/>
        </w:rPr>
        <w:t xml:space="preserve"> 5</w:t>
      </w:r>
      <w:r>
        <w:rPr>
          <w:noProof/>
        </w:rPr>
        <w:tab/>
      </w:r>
      <w:r>
        <w:rPr>
          <w:noProof/>
        </w:rPr>
        <w:fldChar w:fldCharType="begin"/>
      </w:r>
      <w:r>
        <w:rPr>
          <w:noProof/>
        </w:rPr>
        <w:instrText xml:space="preserve"> PAGEREF _Toc4502460 \h </w:instrText>
      </w:r>
      <w:r>
        <w:rPr>
          <w:noProof/>
        </w:rPr>
      </w:r>
      <w:r>
        <w:rPr>
          <w:noProof/>
        </w:rPr>
        <w:fldChar w:fldCharType="separate"/>
      </w:r>
      <w:r>
        <w:rPr>
          <w:noProof/>
        </w:rPr>
        <w:t>52</w:t>
      </w:r>
      <w:r>
        <w:rPr>
          <w:noProof/>
        </w:rPr>
        <w:fldChar w:fldCharType="end"/>
      </w:r>
    </w:p>
    <w:p w14:paraId="70FC7C12"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12.4</w:t>
      </w:r>
      <w:r>
        <w:rPr>
          <w:rFonts w:eastAsiaTheme="minorEastAsia"/>
          <w:smallCaps w:val="0"/>
          <w:noProof/>
          <w:sz w:val="22"/>
          <w:szCs w:val="22"/>
          <w:lang w:eastAsia="en-GB"/>
        </w:rPr>
        <w:tab/>
      </w:r>
      <w:r w:rsidRPr="002836DF">
        <w:rPr>
          <w:bCs/>
          <w:noProof/>
          <w:lang w:val="fr-FR"/>
        </w:rPr>
        <w:t xml:space="preserve">Item Code: </w:t>
      </w:r>
      <w:r w:rsidRPr="002836DF">
        <w:rPr>
          <w:noProof/>
          <w:lang w:val="fr-FR"/>
        </w:rPr>
        <w:t>V1004 Points</w:t>
      </w:r>
      <w:r w:rsidRPr="002836DF">
        <w:rPr>
          <w:bCs/>
          <w:noProof/>
          <w:lang w:val="fr-FR"/>
        </w:rPr>
        <w:t xml:space="preserve"> Score:</w:t>
      </w:r>
      <w:r w:rsidRPr="002836DF">
        <w:rPr>
          <w:noProof/>
          <w:lang w:val="fr-FR"/>
        </w:rPr>
        <w:t xml:space="preserve"> 5</w:t>
      </w:r>
      <w:r>
        <w:rPr>
          <w:noProof/>
        </w:rPr>
        <w:tab/>
      </w:r>
      <w:r>
        <w:rPr>
          <w:noProof/>
        </w:rPr>
        <w:fldChar w:fldCharType="begin"/>
      </w:r>
      <w:r>
        <w:rPr>
          <w:noProof/>
        </w:rPr>
        <w:instrText xml:space="preserve"> PAGEREF _Toc4502461 \h </w:instrText>
      </w:r>
      <w:r>
        <w:rPr>
          <w:noProof/>
        </w:rPr>
      </w:r>
      <w:r>
        <w:rPr>
          <w:noProof/>
        </w:rPr>
        <w:fldChar w:fldCharType="separate"/>
      </w:r>
      <w:r>
        <w:rPr>
          <w:noProof/>
        </w:rPr>
        <w:t>52</w:t>
      </w:r>
      <w:r>
        <w:rPr>
          <w:noProof/>
        </w:rPr>
        <w:fldChar w:fldCharType="end"/>
      </w:r>
    </w:p>
    <w:p w14:paraId="2130BDD8"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12.5</w:t>
      </w:r>
      <w:r>
        <w:rPr>
          <w:rFonts w:eastAsiaTheme="minorEastAsia"/>
          <w:smallCaps w:val="0"/>
          <w:noProof/>
          <w:sz w:val="22"/>
          <w:szCs w:val="22"/>
          <w:lang w:eastAsia="en-GB"/>
        </w:rPr>
        <w:tab/>
      </w:r>
      <w:r w:rsidRPr="002836DF">
        <w:rPr>
          <w:noProof/>
          <w:lang w:val="fr-FR"/>
        </w:rPr>
        <w:t>Item Code: V1005 Points Score: 5</w:t>
      </w:r>
      <w:r>
        <w:rPr>
          <w:noProof/>
        </w:rPr>
        <w:tab/>
      </w:r>
      <w:r>
        <w:rPr>
          <w:noProof/>
        </w:rPr>
        <w:fldChar w:fldCharType="begin"/>
      </w:r>
      <w:r>
        <w:rPr>
          <w:noProof/>
        </w:rPr>
        <w:instrText xml:space="preserve"> PAGEREF _Toc4502462 \h </w:instrText>
      </w:r>
      <w:r>
        <w:rPr>
          <w:noProof/>
        </w:rPr>
      </w:r>
      <w:r>
        <w:rPr>
          <w:noProof/>
        </w:rPr>
        <w:fldChar w:fldCharType="separate"/>
      </w:r>
      <w:r>
        <w:rPr>
          <w:noProof/>
        </w:rPr>
        <w:t>53</w:t>
      </w:r>
      <w:r>
        <w:rPr>
          <w:noProof/>
        </w:rPr>
        <w:fldChar w:fldCharType="end"/>
      </w:r>
    </w:p>
    <w:p w14:paraId="65EFD252"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12.6</w:t>
      </w:r>
      <w:r>
        <w:rPr>
          <w:rFonts w:eastAsiaTheme="minorEastAsia"/>
          <w:smallCaps w:val="0"/>
          <w:noProof/>
          <w:sz w:val="22"/>
          <w:szCs w:val="22"/>
          <w:lang w:eastAsia="en-GB"/>
        </w:rPr>
        <w:tab/>
      </w:r>
      <w:r w:rsidRPr="002836DF">
        <w:rPr>
          <w:noProof/>
          <w:lang w:val="fr-FR"/>
        </w:rPr>
        <w:t>Item Code: V1006 Points Score: 5</w:t>
      </w:r>
      <w:r>
        <w:rPr>
          <w:noProof/>
        </w:rPr>
        <w:tab/>
      </w:r>
      <w:r>
        <w:rPr>
          <w:noProof/>
        </w:rPr>
        <w:fldChar w:fldCharType="begin"/>
      </w:r>
      <w:r>
        <w:rPr>
          <w:noProof/>
        </w:rPr>
        <w:instrText xml:space="preserve"> PAGEREF _Toc4502463 \h </w:instrText>
      </w:r>
      <w:r>
        <w:rPr>
          <w:noProof/>
        </w:rPr>
      </w:r>
      <w:r>
        <w:rPr>
          <w:noProof/>
        </w:rPr>
        <w:fldChar w:fldCharType="separate"/>
      </w:r>
      <w:r>
        <w:rPr>
          <w:noProof/>
        </w:rPr>
        <w:t>54</w:t>
      </w:r>
      <w:r>
        <w:rPr>
          <w:noProof/>
        </w:rPr>
        <w:fldChar w:fldCharType="end"/>
      </w:r>
    </w:p>
    <w:p w14:paraId="3C647F3D"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12.7</w:t>
      </w:r>
      <w:r>
        <w:rPr>
          <w:rFonts w:eastAsiaTheme="minorEastAsia"/>
          <w:smallCaps w:val="0"/>
          <w:noProof/>
          <w:sz w:val="22"/>
          <w:szCs w:val="22"/>
          <w:lang w:eastAsia="en-GB"/>
        </w:rPr>
        <w:tab/>
      </w:r>
      <w:r w:rsidRPr="002836DF">
        <w:rPr>
          <w:noProof/>
          <w:lang w:val="fr-FR"/>
        </w:rPr>
        <w:t>Item Code: V1007 Points Score: 5</w:t>
      </w:r>
      <w:r>
        <w:rPr>
          <w:noProof/>
        </w:rPr>
        <w:tab/>
      </w:r>
      <w:r>
        <w:rPr>
          <w:noProof/>
        </w:rPr>
        <w:fldChar w:fldCharType="begin"/>
      </w:r>
      <w:r>
        <w:rPr>
          <w:noProof/>
        </w:rPr>
        <w:instrText xml:space="preserve"> PAGEREF _Toc4502464 \h </w:instrText>
      </w:r>
      <w:r>
        <w:rPr>
          <w:noProof/>
        </w:rPr>
      </w:r>
      <w:r>
        <w:rPr>
          <w:noProof/>
        </w:rPr>
        <w:fldChar w:fldCharType="separate"/>
      </w:r>
      <w:r>
        <w:rPr>
          <w:noProof/>
        </w:rPr>
        <w:t>54</w:t>
      </w:r>
      <w:r>
        <w:rPr>
          <w:noProof/>
        </w:rPr>
        <w:fldChar w:fldCharType="end"/>
      </w:r>
    </w:p>
    <w:p w14:paraId="76720CC4"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12.8</w:t>
      </w:r>
      <w:r>
        <w:rPr>
          <w:rFonts w:eastAsiaTheme="minorEastAsia"/>
          <w:smallCaps w:val="0"/>
          <w:noProof/>
          <w:sz w:val="22"/>
          <w:szCs w:val="22"/>
          <w:lang w:eastAsia="en-GB"/>
        </w:rPr>
        <w:tab/>
      </w:r>
      <w:r w:rsidRPr="002836DF">
        <w:rPr>
          <w:noProof/>
          <w:lang w:val="fr-FR"/>
        </w:rPr>
        <w:t>Item Code: V1008 Points Score: 5</w:t>
      </w:r>
      <w:r>
        <w:rPr>
          <w:noProof/>
        </w:rPr>
        <w:tab/>
      </w:r>
      <w:r>
        <w:rPr>
          <w:noProof/>
        </w:rPr>
        <w:fldChar w:fldCharType="begin"/>
      </w:r>
      <w:r>
        <w:rPr>
          <w:noProof/>
        </w:rPr>
        <w:instrText xml:space="preserve"> PAGEREF _Toc4502465 \h </w:instrText>
      </w:r>
      <w:r>
        <w:rPr>
          <w:noProof/>
        </w:rPr>
      </w:r>
      <w:r>
        <w:rPr>
          <w:noProof/>
        </w:rPr>
        <w:fldChar w:fldCharType="separate"/>
      </w:r>
      <w:r>
        <w:rPr>
          <w:noProof/>
        </w:rPr>
        <w:t>55</w:t>
      </w:r>
      <w:r>
        <w:rPr>
          <w:noProof/>
        </w:rPr>
        <w:fldChar w:fldCharType="end"/>
      </w:r>
    </w:p>
    <w:p w14:paraId="1060B198"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13</w:t>
      </w:r>
      <w:r>
        <w:rPr>
          <w:rFonts w:eastAsiaTheme="minorEastAsia"/>
          <w:b w:val="0"/>
          <w:bCs w:val="0"/>
          <w:caps w:val="0"/>
          <w:noProof/>
          <w:sz w:val="22"/>
          <w:szCs w:val="22"/>
          <w:lang w:eastAsia="en-GB"/>
        </w:rPr>
        <w:tab/>
      </w:r>
      <w:r>
        <w:rPr>
          <w:noProof/>
        </w:rPr>
        <w:t>Validation Items – Drawings</w:t>
      </w:r>
      <w:r>
        <w:rPr>
          <w:noProof/>
        </w:rPr>
        <w:tab/>
      </w:r>
      <w:r>
        <w:rPr>
          <w:noProof/>
        </w:rPr>
        <w:fldChar w:fldCharType="begin"/>
      </w:r>
      <w:r>
        <w:rPr>
          <w:noProof/>
        </w:rPr>
        <w:instrText xml:space="preserve"> PAGEREF _Toc4502466 \h </w:instrText>
      </w:r>
      <w:r>
        <w:rPr>
          <w:noProof/>
        </w:rPr>
      </w:r>
      <w:r>
        <w:rPr>
          <w:noProof/>
        </w:rPr>
        <w:fldChar w:fldCharType="separate"/>
      </w:r>
      <w:r>
        <w:rPr>
          <w:noProof/>
        </w:rPr>
        <w:t>55</w:t>
      </w:r>
      <w:r>
        <w:rPr>
          <w:noProof/>
        </w:rPr>
        <w:fldChar w:fldCharType="end"/>
      </w:r>
    </w:p>
    <w:p w14:paraId="6889C765"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13.1</w:t>
      </w:r>
      <w:r>
        <w:rPr>
          <w:rFonts w:eastAsiaTheme="minorEastAsia"/>
          <w:smallCaps w:val="0"/>
          <w:noProof/>
          <w:sz w:val="22"/>
          <w:szCs w:val="22"/>
          <w:lang w:eastAsia="en-GB"/>
        </w:rPr>
        <w:tab/>
      </w:r>
      <w:r w:rsidRPr="002836DF">
        <w:rPr>
          <w:noProof/>
          <w:lang w:val="fr-FR"/>
        </w:rPr>
        <w:t>Item Code: V2001 Points Score: 5</w:t>
      </w:r>
      <w:r>
        <w:rPr>
          <w:noProof/>
        </w:rPr>
        <w:tab/>
      </w:r>
      <w:r>
        <w:rPr>
          <w:noProof/>
        </w:rPr>
        <w:fldChar w:fldCharType="begin"/>
      </w:r>
      <w:r>
        <w:rPr>
          <w:noProof/>
        </w:rPr>
        <w:instrText xml:space="preserve"> PAGEREF _Toc4502467 \h </w:instrText>
      </w:r>
      <w:r>
        <w:rPr>
          <w:noProof/>
        </w:rPr>
      </w:r>
      <w:r>
        <w:rPr>
          <w:noProof/>
        </w:rPr>
        <w:fldChar w:fldCharType="separate"/>
      </w:r>
      <w:r>
        <w:rPr>
          <w:noProof/>
        </w:rPr>
        <w:t>55</w:t>
      </w:r>
      <w:r>
        <w:rPr>
          <w:noProof/>
        </w:rPr>
        <w:fldChar w:fldCharType="end"/>
      </w:r>
    </w:p>
    <w:p w14:paraId="08B349DB"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13.2</w:t>
      </w:r>
      <w:r>
        <w:rPr>
          <w:rFonts w:eastAsiaTheme="minorEastAsia"/>
          <w:smallCaps w:val="0"/>
          <w:noProof/>
          <w:sz w:val="22"/>
          <w:szCs w:val="22"/>
          <w:lang w:eastAsia="en-GB"/>
        </w:rPr>
        <w:tab/>
      </w:r>
      <w:r w:rsidRPr="002836DF">
        <w:rPr>
          <w:noProof/>
          <w:lang w:val="fr-FR"/>
        </w:rPr>
        <w:t>Item Code: V2002 Points Score: 5</w:t>
      </w:r>
      <w:r>
        <w:rPr>
          <w:noProof/>
        </w:rPr>
        <w:tab/>
      </w:r>
      <w:r>
        <w:rPr>
          <w:noProof/>
        </w:rPr>
        <w:fldChar w:fldCharType="begin"/>
      </w:r>
      <w:r>
        <w:rPr>
          <w:noProof/>
        </w:rPr>
        <w:instrText xml:space="preserve"> PAGEREF _Toc4502468 \h </w:instrText>
      </w:r>
      <w:r>
        <w:rPr>
          <w:noProof/>
        </w:rPr>
      </w:r>
      <w:r>
        <w:rPr>
          <w:noProof/>
        </w:rPr>
        <w:fldChar w:fldCharType="separate"/>
      </w:r>
      <w:r>
        <w:rPr>
          <w:noProof/>
        </w:rPr>
        <w:t>56</w:t>
      </w:r>
      <w:r>
        <w:rPr>
          <w:noProof/>
        </w:rPr>
        <w:fldChar w:fldCharType="end"/>
      </w:r>
    </w:p>
    <w:p w14:paraId="61251A11"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13.3</w:t>
      </w:r>
      <w:r>
        <w:rPr>
          <w:rFonts w:eastAsiaTheme="minorEastAsia"/>
          <w:smallCaps w:val="0"/>
          <w:noProof/>
          <w:sz w:val="22"/>
          <w:szCs w:val="22"/>
          <w:lang w:eastAsia="en-GB"/>
        </w:rPr>
        <w:tab/>
      </w:r>
      <w:r w:rsidRPr="002836DF">
        <w:rPr>
          <w:noProof/>
          <w:lang w:val="fr-FR"/>
        </w:rPr>
        <w:t>Item Code: V2004 Points Score: 5</w:t>
      </w:r>
      <w:r>
        <w:rPr>
          <w:noProof/>
        </w:rPr>
        <w:tab/>
      </w:r>
      <w:r>
        <w:rPr>
          <w:noProof/>
        </w:rPr>
        <w:fldChar w:fldCharType="begin"/>
      </w:r>
      <w:r>
        <w:rPr>
          <w:noProof/>
        </w:rPr>
        <w:instrText xml:space="preserve"> PAGEREF _Toc4502469 \h </w:instrText>
      </w:r>
      <w:r>
        <w:rPr>
          <w:noProof/>
        </w:rPr>
      </w:r>
      <w:r>
        <w:rPr>
          <w:noProof/>
        </w:rPr>
        <w:fldChar w:fldCharType="separate"/>
      </w:r>
      <w:r>
        <w:rPr>
          <w:noProof/>
        </w:rPr>
        <w:t>56</w:t>
      </w:r>
      <w:r>
        <w:rPr>
          <w:noProof/>
        </w:rPr>
        <w:fldChar w:fldCharType="end"/>
      </w:r>
    </w:p>
    <w:p w14:paraId="6765F143"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13.4</w:t>
      </w:r>
      <w:r>
        <w:rPr>
          <w:rFonts w:eastAsiaTheme="minorEastAsia"/>
          <w:smallCaps w:val="0"/>
          <w:noProof/>
          <w:sz w:val="22"/>
          <w:szCs w:val="22"/>
          <w:lang w:eastAsia="en-GB"/>
        </w:rPr>
        <w:tab/>
      </w:r>
      <w:r w:rsidRPr="002836DF">
        <w:rPr>
          <w:noProof/>
          <w:lang w:val="fr-FR"/>
        </w:rPr>
        <w:t>Item Code: V2005 Points Score: 1</w:t>
      </w:r>
      <w:r>
        <w:rPr>
          <w:noProof/>
        </w:rPr>
        <w:tab/>
      </w:r>
      <w:r>
        <w:rPr>
          <w:noProof/>
        </w:rPr>
        <w:fldChar w:fldCharType="begin"/>
      </w:r>
      <w:r>
        <w:rPr>
          <w:noProof/>
        </w:rPr>
        <w:instrText xml:space="preserve"> PAGEREF _Toc4502470 \h </w:instrText>
      </w:r>
      <w:r>
        <w:rPr>
          <w:noProof/>
        </w:rPr>
      </w:r>
      <w:r>
        <w:rPr>
          <w:noProof/>
        </w:rPr>
        <w:fldChar w:fldCharType="separate"/>
      </w:r>
      <w:r>
        <w:rPr>
          <w:noProof/>
        </w:rPr>
        <w:t>57</w:t>
      </w:r>
      <w:r>
        <w:rPr>
          <w:noProof/>
        </w:rPr>
        <w:fldChar w:fldCharType="end"/>
      </w:r>
    </w:p>
    <w:p w14:paraId="4CE5978B"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13.5</w:t>
      </w:r>
      <w:r>
        <w:rPr>
          <w:rFonts w:eastAsiaTheme="minorEastAsia"/>
          <w:smallCaps w:val="0"/>
          <w:noProof/>
          <w:sz w:val="22"/>
          <w:szCs w:val="22"/>
          <w:lang w:eastAsia="en-GB"/>
        </w:rPr>
        <w:tab/>
      </w:r>
      <w:r w:rsidRPr="002836DF">
        <w:rPr>
          <w:noProof/>
          <w:lang w:val="fr-FR"/>
        </w:rPr>
        <w:t>Item Code: V2006 Points Score: 5</w:t>
      </w:r>
      <w:r>
        <w:rPr>
          <w:noProof/>
        </w:rPr>
        <w:tab/>
      </w:r>
      <w:r>
        <w:rPr>
          <w:noProof/>
        </w:rPr>
        <w:fldChar w:fldCharType="begin"/>
      </w:r>
      <w:r>
        <w:rPr>
          <w:noProof/>
        </w:rPr>
        <w:instrText xml:space="preserve"> PAGEREF _Toc4502471 \h </w:instrText>
      </w:r>
      <w:r>
        <w:rPr>
          <w:noProof/>
        </w:rPr>
      </w:r>
      <w:r>
        <w:rPr>
          <w:noProof/>
        </w:rPr>
        <w:fldChar w:fldCharType="separate"/>
      </w:r>
      <w:r>
        <w:rPr>
          <w:noProof/>
        </w:rPr>
        <w:t>58</w:t>
      </w:r>
      <w:r>
        <w:rPr>
          <w:noProof/>
        </w:rPr>
        <w:fldChar w:fldCharType="end"/>
      </w:r>
    </w:p>
    <w:p w14:paraId="1EF3812C"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13.6</w:t>
      </w:r>
      <w:r>
        <w:rPr>
          <w:rFonts w:eastAsiaTheme="minorEastAsia"/>
          <w:smallCaps w:val="0"/>
          <w:noProof/>
          <w:sz w:val="22"/>
          <w:szCs w:val="22"/>
          <w:lang w:eastAsia="en-GB"/>
        </w:rPr>
        <w:tab/>
      </w:r>
      <w:r w:rsidRPr="002836DF">
        <w:rPr>
          <w:noProof/>
          <w:lang w:val="fr-FR"/>
        </w:rPr>
        <w:t>Item Code: V2007 Points Score: 5</w:t>
      </w:r>
      <w:r>
        <w:rPr>
          <w:noProof/>
        </w:rPr>
        <w:tab/>
      </w:r>
      <w:r>
        <w:rPr>
          <w:noProof/>
        </w:rPr>
        <w:fldChar w:fldCharType="begin"/>
      </w:r>
      <w:r>
        <w:rPr>
          <w:noProof/>
        </w:rPr>
        <w:instrText xml:space="preserve"> PAGEREF _Toc4502472 \h </w:instrText>
      </w:r>
      <w:r>
        <w:rPr>
          <w:noProof/>
        </w:rPr>
      </w:r>
      <w:r>
        <w:rPr>
          <w:noProof/>
        </w:rPr>
        <w:fldChar w:fldCharType="separate"/>
      </w:r>
      <w:r>
        <w:rPr>
          <w:noProof/>
        </w:rPr>
        <w:t>58</w:t>
      </w:r>
      <w:r>
        <w:rPr>
          <w:noProof/>
        </w:rPr>
        <w:fldChar w:fldCharType="end"/>
      </w:r>
    </w:p>
    <w:p w14:paraId="7EAF2802"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14</w:t>
      </w:r>
      <w:r>
        <w:rPr>
          <w:rFonts w:eastAsiaTheme="minorEastAsia"/>
          <w:b w:val="0"/>
          <w:bCs w:val="0"/>
          <w:caps w:val="0"/>
          <w:noProof/>
          <w:sz w:val="22"/>
          <w:szCs w:val="22"/>
          <w:lang w:eastAsia="en-GB"/>
        </w:rPr>
        <w:tab/>
      </w:r>
      <w:r>
        <w:rPr>
          <w:noProof/>
        </w:rPr>
        <w:t>Validation Items – Documentation</w:t>
      </w:r>
      <w:r>
        <w:rPr>
          <w:noProof/>
        </w:rPr>
        <w:tab/>
      </w:r>
      <w:r>
        <w:rPr>
          <w:noProof/>
        </w:rPr>
        <w:fldChar w:fldCharType="begin"/>
      </w:r>
      <w:r>
        <w:rPr>
          <w:noProof/>
        </w:rPr>
        <w:instrText xml:space="preserve"> PAGEREF _Toc4502473 \h </w:instrText>
      </w:r>
      <w:r>
        <w:rPr>
          <w:noProof/>
        </w:rPr>
      </w:r>
      <w:r>
        <w:rPr>
          <w:noProof/>
        </w:rPr>
        <w:fldChar w:fldCharType="separate"/>
      </w:r>
      <w:r>
        <w:rPr>
          <w:noProof/>
        </w:rPr>
        <w:t>59</w:t>
      </w:r>
      <w:r>
        <w:rPr>
          <w:noProof/>
        </w:rPr>
        <w:fldChar w:fldCharType="end"/>
      </w:r>
    </w:p>
    <w:p w14:paraId="209EC951"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14.1</w:t>
      </w:r>
      <w:r>
        <w:rPr>
          <w:rFonts w:eastAsiaTheme="minorEastAsia"/>
          <w:smallCaps w:val="0"/>
          <w:noProof/>
          <w:sz w:val="22"/>
          <w:szCs w:val="22"/>
          <w:lang w:eastAsia="en-GB"/>
        </w:rPr>
        <w:tab/>
      </w:r>
      <w:r w:rsidRPr="002836DF">
        <w:rPr>
          <w:noProof/>
          <w:lang w:val="fr-FR"/>
        </w:rPr>
        <w:t>Item Code: V5002 Points Score: 10</w:t>
      </w:r>
      <w:r>
        <w:rPr>
          <w:noProof/>
        </w:rPr>
        <w:tab/>
      </w:r>
      <w:r>
        <w:rPr>
          <w:noProof/>
        </w:rPr>
        <w:fldChar w:fldCharType="begin"/>
      </w:r>
      <w:r>
        <w:rPr>
          <w:noProof/>
        </w:rPr>
        <w:instrText xml:space="preserve"> PAGEREF _Toc4502474 \h </w:instrText>
      </w:r>
      <w:r>
        <w:rPr>
          <w:noProof/>
        </w:rPr>
      </w:r>
      <w:r>
        <w:rPr>
          <w:noProof/>
        </w:rPr>
        <w:fldChar w:fldCharType="separate"/>
      </w:r>
      <w:r>
        <w:rPr>
          <w:noProof/>
        </w:rPr>
        <w:t>59</w:t>
      </w:r>
      <w:r>
        <w:rPr>
          <w:noProof/>
        </w:rPr>
        <w:fldChar w:fldCharType="end"/>
      </w:r>
    </w:p>
    <w:p w14:paraId="069DF42F"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eastAsia="en-GB"/>
        </w:rPr>
        <w:t>14.2</w:t>
      </w:r>
      <w:r>
        <w:rPr>
          <w:rFonts w:eastAsiaTheme="minorEastAsia"/>
          <w:smallCaps w:val="0"/>
          <w:noProof/>
          <w:sz w:val="22"/>
          <w:szCs w:val="22"/>
          <w:lang w:eastAsia="en-GB"/>
        </w:rPr>
        <w:tab/>
      </w:r>
      <w:r w:rsidRPr="002836DF">
        <w:rPr>
          <w:noProof/>
          <w:lang w:val="fr-FR" w:eastAsia="en-GB"/>
        </w:rPr>
        <w:t>Item Code: V5003 Points Score: 10</w:t>
      </w:r>
      <w:r>
        <w:rPr>
          <w:noProof/>
        </w:rPr>
        <w:tab/>
      </w:r>
      <w:r>
        <w:rPr>
          <w:noProof/>
        </w:rPr>
        <w:fldChar w:fldCharType="begin"/>
      </w:r>
      <w:r>
        <w:rPr>
          <w:noProof/>
        </w:rPr>
        <w:instrText xml:space="preserve"> PAGEREF _Toc4502475 \h </w:instrText>
      </w:r>
      <w:r>
        <w:rPr>
          <w:noProof/>
        </w:rPr>
      </w:r>
      <w:r>
        <w:rPr>
          <w:noProof/>
        </w:rPr>
        <w:fldChar w:fldCharType="separate"/>
      </w:r>
      <w:r>
        <w:rPr>
          <w:noProof/>
        </w:rPr>
        <w:t>59</w:t>
      </w:r>
      <w:r>
        <w:rPr>
          <w:noProof/>
        </w:rPr>
        <w:fldChar w:fldCharType="end"/>
      </w:r>
    </w:p>
    <w:p w14:paraId="74AD54AF"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eastAsia="en-GB"/>
        </w:rPr>
        <w:t>14.3</w:t>
      </w:r>
      <w:r>
        <w:rPr>
          <w:rFonts w:eastAsiaTheme="minorEastAsia"/>
          <w:smallCaps w:val="0"/>
          <w:noProof/>
          <w:sz w:val="22"/>
          <w:szCs w:val="22"/>
          <w:lang w:eastAsia="en-GB"/>
        </w:rPr>
        <w:tab/>
      </w:r>
      <w:r w:rsidRPr="002836DF">
        <w:rPr>
          <w:noProof/>
          <w:lang w:val="fr-FR" w:eastAsia="en-GB"/>
        </w:rPr>
        <w:t>Item Code: V5004 Points Score: 10</w:t>
      </w:r>
      <w:r>
        <w:rPr>
          <w:noProof/>
        </w:rPr>
        <w:tab/>
      </w:r>
      <w:r>
        <w:rPr>
          <w:noProof/>
        </w:rPr>
        <w:fldChar w:fldCharType="begin"/>
      </w:r>
      <w:r>
        <w:rPr>
          <w:noProof/>
        </w:rPr>
        <w:instrText xml:space="preserve"> PAGEREF _Toc4502476 \h </w:instrText>
      </w:r>
      <w:r>
        <w:rPr>
          <w:noProof/>
        </w:rPr>
      </w:r>
      <w:r>
        <w:rPr>
          <w:noProof/>
        </w:rPr>
        <w:fldChar w:fldCharType="separate"/>
      </w:r>
      <w:r>
        <w:rPr>
          <w:noProof/>
        </w:rPr>
        <w:t>60</w:t>
      </w:r>
      <w:r>
        <w:rPr>
          <w:noProof/>
        </w:rPr>
        <w:fldChar w:fldCharType="end"/>
      </w:r>
    </w:p>
    <w:p w14:paraId="3896C4D2"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14.4</w:t>
      </w:r>
      <w:r>
        <w:rPr>
          <w:rFonts w:eastAsiaTheme="minorEastAsia"/>
          <w:smallCaps w:val="0"/>
          <w:noProof/>
          <w:sz w:val="22"/>
          <w:szCs w:val="22"/>
          <w:lang w:eastAsia="en-GB"/>
        </w:rPr>
        <w:tab/>
      </w:r>
      <w:r w:rsidRPr="002836DF">
        <w:rPr>
          <w:noProof/>
          <w:lang w:val="fr-FR"/>
        </w:rPr>
        <w:t>Item Code: V5005 Points Score: 10</w:t>
      </w:r>
      <w:r>
        <w:rPr>
          <w:noProof/>
        </w:rPr>
        <w:tab/>
      </w:r>
      <w:r>
        <w:rPr>
          <w:noProof/>
        </w:rPr>
        <w:fldChar w:fldCharType="begin"/>
      </w:r>
      <w:r>
        <w:rPr>
          <w:noProof/>
        </w:rPr>
        <w:instrText xml:space="preserve"> PAGEREF _Toc4502477 \h </w:instrText>
      </w:r>
      <w:r>
        <w:rPr>
          <w:noProof/>
        </w:rPr>
      </w:r>
      <w:r>
        <w:rPr>
          <w:noProof/>
        </w:rPr>
        <w:fldChar w:fldCharType="separate"/>
      </w:r>
      <w:r>
        <w:rPr>
          <w:noProof/>
        </w:rPr>
        <w:t>61</w:t>
      </w:r>
      <w:r>
        <w:rPr>
          <w:noProof/>
        </w:rPr>
        <w:fldChar w:fldCharType="end"/>
      </w:r>
    </w:p>
    <w:p w14:paraId="0B0980E3"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eastAsia="en-GB"/>
        </w:rPr>
        <w:t>14.5</w:t>
      </w:r>
      <w:r>
        <w:rPr>
          <w:rFonts w:eastAsiaTheme="minorEastAsia"/>
          <w:smallCaps w:val="0"/>
          <w:noProof/>
          <w:sz w:val="22"/>
          <w:szCs w:val="22"/>
          <w:lang w:eastAsia="en-GB"/>
        </w:rPr>
        <w:tab/>
      </w:r>
      <w:r w:rsidRPr="002836DF">
        <w:rPr>
          <w:noProof/>
          <w:lang w:val="fr-FR" w:eastAsia="en-GB"/>
        </w:rPr>
        <w:t>Item Code: V5009 Points Score: 5</w:t>
      </w:r>
      <w:r>
        <w:rPr>
          <w:noProof/>
        </w:rPr>
        <w:tab/>
      </w:r>
      <w:r>
        <w:rPr>
          <w:noProof/>
        </w:rPr>
        <w:fldChar w:fldCharType="begin"/>
      </w:r>
      <w:r>
        <w:rPr>
          <w:noProof/>
        </w:rPr>
        <w:instrText xml:space="preserve"> PAGEREF _Toc4502478 \h </w:instrText>
      </w:r>
      <w:r>
        <w:rPr>
          <w:noProof/>
        </w:rPr>
      </w:r>
      <w:r>
        <w:rPr>
          <w:noProof/>
        </w:rPr>
        <w:fldChar w:fldCharType="separate"/>
      </w:r>
      <w:r>
        <w:rPr>
          <w:noProof/>
        </w:rPr>
        <w:t>61</w:t>
      </w:r>
      <w:r>
        <w:rPr>
          <w:noProof/>
        </w:rPr>
        <w:fldChar w:fldCharType="end"/>
      </w:r>
    </w:p>
    <w:p w14:paraId="06A23AB7"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eastAsia="en-GB"/>
        </w:rPr>
        <w:t>14.6</w:t>
      </w:r>
      <w:r>
        <w:rPr>
          <w:rFonts w:eastAsiaTheme="minorEastAsia"/>
          <w:smallCaps w:val="0"/>
          <w:noProof/>
          <w:sz w:val="22"/>
          <w:szCs w:val="22"/>
          <w:lang w:eastAsia="en-GB"/>
        </w:rPr>
        <w:tab/>
      </w:r>
      <w:r w:rsidRPr="002836DF">
        <w:rPr>
          <w:noProof/>
          <w:lang w:val="fr-FR" w:eastAsia="en-GB"/>
        </w:rPr>
        <w:t>Item Code: V5010 Points Score: 1</w:t>
      </w:r>
      <w:r>
        <w:rPr>
          <w:noProof/>
        </w:rPr>
        <w:tab/>
      </w:r>
      <w:r>
        <w:rPr>
          <w:noProof/>
        </w:rPr>
        <w:fldChar w:fldCharType="begin"/>
      </w:r>
      <w:r>
        <w:rPr>
          <w:noProof/>
        </w:rPr>
        <w:instrText xml:space="preserve"> PAGEREF _Toc4502479 \h </w:instrText>
      </w:r>
      <w:r>
        <w:rPr>
          <w:noProof/>
        </w:rPr>
      </w:r>
      <w:r>
        <w:rPr>
          <w:noProof/>
        </w:rPr>
        <w:fldChar w:fldCharType="separate"/>
      </w:r>
      <w:r>
        <w:rPr>
          <w:noProof/>
        </w:rPr>
        <w:t>62</w:t>
      </w:r>
      <w:r>
        <w:rPr>
          <w:noProof/>
        </w:rPr>
        <w:fldChar w:fldCharType="end"/>
      </w:r>
    </w:p>
    <w:p w14:paraId="18B34571"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eastAsia="en-GB"/>
        </w:rPr>
        <w:t>14.7</w:t>
      </w:r>
      <w:r>
        <w:rPr>
          <w:rFonts w:eastAsiaTheme="minorEastAsia"/>
          <w:smallCaps w:val="0"/>
          <w:noProof/>
          <w:sz w:val="22"/>
          <w:szCs w:val="22"/>
          <w:lang w:eastAsia="en-GB"/>
        </w:rPr>
        <w:tab/>
      </w:r>
      <w:r w:rsidRPr="002836DF">
        <w:rPr>
          <w:noProof/>
          <w:lang w:val="fr-FR" w:eastAsia="en-GB"/>
        </w:rPr>
        <w:t>Item Code: V5011 Points Score: 1</w:t>
      </w:r>
      <w:r>
        <w:rPr>
          <w:noProof/>
        </w:rPr>
        <w:tab/>
      </w:r>
      <w:r>
        <w:rPr>
          <w:noProof/>
        </w:rPr>
        <w:fldChar w:fldCharType="begin"/>
      </w:r>
      <w:r>
        <w:rPr>
          <w:noProof/>
        </w:rPr>
        <w:instrText xml:space="preserve"> PAGEREF _Toc4502480 \h </w:instrText>
      </w:r>
      <w:r>
        <w:rPr>
          <w:noProof/>
        </w:rPr>
      </w:r>
      <w:r>
        <w:rPr>
          <w:noProof/>
        </w:rPr>
        <w:fldChar w:fldCharType="separate"/>
      </w:r>
      <w:r>
        <w:rPr>
          <w:noProof/>
        </w:rPr>
        <w:t>62</w:t>
      </w:r>
      <w:r>
        <w:rPr>
          <w:noProof/>
        </w:rPr>
        <w:fldChar w:fldCharType="end"/>
      </w:r>
    </w:p>
    <w:p w14:paraId="307BB40D"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eastAsia="en-GB"/>
        </w:rPr>
        <w:t>14.8</w:t>
      </w:r>
      <w:r>
        <w:rPr>
          <w:rFonts w:eastAsiaTheme="minorEastAsia"/>
          <w:smallCaps w:val="0"/>
          <w:noProof/>
          <w:sz w:val="22"/>
          <w:szCs w:val="22"/>
          <w:lang w:eastAsia="en-GB"/>
        </w:rPr>
        <w:tab/>
      </w:r>
      <w:r w:rsidRPr="002836DF">
        <w:rPr>
          <w:noProof/>
          <w:lang w:val="fr-FR" w:eastAsia="en-GB"/>
        </w:rPr>
        <w:t>Item Code: V5012 Points Score: 10</w:t>
      </w:r>
      <w:r>
        <w:rPr>
          <w:noProof/>
        </w:rPr>
        <w:tab/>
      </w:r>
      <w:r>
        <w:rPr>
          <w:noProof/>
        </w:rPr>
        <w:fldChar w:fldCharType="begin"/>
      </w:r>
      <w:r>
        <w:rPr>
          <w:noProof/>
        </w:rPr>
        <w:instrText xml:space="preserve"> PAGEREF _Toc4502481 \h </w:instrText>
      </w:r>
      <w:r>
        <w:rPr>
          <w:noProof/>
        </w:rPr>
      </w:r>
      <w:r>
        <w:rPr>
          <w:noProof/>
        </w:rPr>
        <w:fldChar w:fldCharType="separate"/>
      </w:r>
      <w:r>
        <w:rPr>
          <w:noProof/>
        </w:rPr>
        <w:t>63</w:t>
      </w:r>
      <w:r>
        <w:rPr>
          <w:noProof/>
        </w:rPr>
        <w:fldChar w:fldCharType="end"/>
      </w:r>
    </w:p>
    <w:p w14:paraId="14B732D0" w14:textId="77777777" w:rsidR="00D71112" w:rsidRDefault="00D71112">
      <w:pPr>
        <w:pStyle w:val="TOC1"/>
        <w:tabs>
          <w:tab w:val="left" w:pos="440"/>
          <w:tab w:val="right" w:leader="hyphen" w:pos="9047"/>
        </w:tabs>
        <w:rPr>
          <w:rFonts w:eastAsiaTheme="minorEastAsia"/>
          <w:b w:val="0"/>
          <w:bCs w:val="0"/>
          <w:caps w:val="0"/>
          <w:noProof/>
          <w:sz w:val="22"/>
          <w:szCs w:val="22"/>
          <w:lang w:eastAsia="en-GB"/>
        </w:rPr>
      </w:pPr>
      <w:r w:rsidRPr="002836DF">
        <w:rPr>
          <w:noProof/>
        </w:rPr>
        <w:t>15</w:t>
      </w:r>
      <w:r>
        <w:rPr>
          <w:rFonts w:eastAsiaTheme="minorEastAsia"/>
          <w:b w:val="0"/>
          <w:bCs w:val="0"/>
          <w:caps w:val="0"/>
          <w:noProof/>
          <w:sz w:val="22"/>
          <w:szCs w:val="22"/>
          <w:lang w:eastAsia="en-GB"/>
        </w:rPr>
        <w:tab/>
      </w:r>
      <w:r>
        <w:rPr>
          <w:noProof/>
        </w:rPr>
        <w:t>Validation Items – NRSWA Noticing</w:t>
      </w:r>
      <w:r>
        <w:rPr>
          <w:noProof/>
        </w:rPr>
        <w:tab/>
      </w:r>
      <w:r>
        <w:rPr>
          <w:noProof/>
        </w:rPr>
        <w:fldChar w:fldCharType="begin"/>
      </w:r>
      <w:r>
        <w:rPr>
          <w:noProof/>
        </w:rPr>
        <w:instrText xml:space="preserve"> PAGEREF _Toc4502482 \h </w:instrText>
      </w:r>
      <w:r>
        <w:rPr>
          <w:noProof/>
        </w:rPr>
      </w:r>
      <w:r>
        <w:rPr>
          <w:noProof/>
        </w:rPr>
        <w:fldChar w:fldCharType="separate"/>
      </w:r>
      <w:r>
        <w:rPr>
          <w:noProof/>
        </w:rPr>
        <w:t>64</w:t>
      </w:r>
      <w:r>
        <w:rPr>
          <w:noProof/>
        </w:rPr>
        <w:fldChar w:fldCharType="end"/>
      </w:r>
    </w:p>
    <w:p w14:paraId="5325121B"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15.1</w:t>
      </w:r>
      <w:r>
        <w:rPr>
          <w:rFonts w:eastAsiaTheme="minorEastAsia"/>
          <w:smallCaps w:val="0"/>
          <w:noProof/>
          <w:sz w:val="22"/>
          <w:szCs w:val="22"/>
          <w:lang w:eastAsia="en-GB"/>
        </w:rPr>
        <w:tab/>
      </w:r>
      <w:r w:rsidRPr="002836DF">
        <w:rPr>
          <w:noProof/>
          <w:lang w:val="fr-FR"/>
        </w:rPr>
        <w:t>Item Code: V4101 Points Score: 10</w:t>
      </w:r>
      <w:r>
        <w:rPr>
          <w:noProof/>
        </w:rPr>
        <w:tab/>
      </w:r>
      <w:r>
        <w:rPr>
          <w:noProof/>
        </w:rPr>
        <w:fldChar w:fldCharType="begin"/>
      </w:r>
      <w:r>
        <w:rPr>
          <w:noProof/>
        </w:rPr>
        <w:instrText xml:space="preserve"> PAGEREF _Toc4502483 \h </w:instrText>
      </w:r>
      <w:r>
        <w:rPr>
          <w:noProof/>
        </w:rPr>
      </w:r>
      <w:r>
        <w:rPr>
          <w:noProof/>
        </w:rPr>
        <w:fldChar w:fldCharType="separate"/>
      </w:r>
      <w:r>
        <w:rPr>
          <w:noProof/>
        </w:rPr>
        <w:t>64</w:t>
      </w:r>
      <w:r>
        <w:rPr>
          <w:noProof/>
        </w:rPr>
        <w:fldChar w:fldCharType="end"/>
      </w:r>
    </w:p>
    <w:p w14:paraId="503466A8"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rPr>
        <w:t>15.2</w:t>
      </w:r>
      <w:r>
        <w:rPr>
          <w:rFonts w:eastAsiaTheme="minorEastAsia"/>
          <w:smallCaps w:val="0"/>
          <w:noProof/>
          <w:sz w:val="22"/>
          <w:szCs w:val="22"/>
          <w:lang w:eastAsia="en-GB"/>
        </w:rPr>
        <w:tab/>
      </w:r>
      <w:r w:rsidRPr="002836DF">
        <w:rPr>
          <w:noProof/>
          <w:lang w:val="fr-FR"/>
        </w:rPr>
        <w:t>Item Code: V4102 Points Score: 10</w:t>
      </w:r>
      <w:r>
        <w:rPr>
          <w:noProof/>
        </w:rPr>
        <w:tab/>
      </w:r>
      <w:r>
        <w:rPr>
          <w:noProof/>
        </w:rPr>
        <w:fldChar w:fldCharType="begin"/>
      </w:r>
      <w:r>
        <w:rPr>
          <w:noProof/>
        </w:rPr>
        <w:instrText xml:space="preserve"> PAGEREF _Toc4502484 \h </w:instrText>
      </w:r>
      <w:r>
        <w:rPr>
          <w:noProof/>
        </w:rPr>
      </w:r>
      <w:r>
        <w:rPr>
          <w:noProof/>
        </w:rPr>
        <w:fldChar w:fldCharType="separate"/>
      </w:r>
      <w:r>
        <w:rPr>
          <w:noProof/>
        </w:rPr>
        <w:t>64</w:t>
      </w:r>
      <w:r>
        <w:rPr>
          <w:noProof/>
        </w:rPr>
        <w:fldChar w:fldCharType="end"/>
      </w:r>
    </w:p>
    <w:p w14:paraId="05531480" w14:textId="77777777" w:rsidR="00D71112" w:rsidRDefault="00D71112">
      <w:pPr>
        <w:pStyle w:val="TOC2"/>
        <w:tabs>
          <w:tab w:val="left" w:pos="880"/>
          <w:tab w:val="right" w:leader="hyphen" w:pos="9047"/>
        </w:tabs>
        <w:rPr>
          <w:rFonts w:eastAsiaTheme="minorEastAsia"/>
          <w:smallCaps w:val="0"/>
          <w:noProof/>
          <w:sz w:val="22"/>
          <w:szCs w:val="22"/>
          <w:lang w:eastAsia="en-GB"/>
        </w:rPr>
      </w:pPr>
      <w:r w:rsidRPr="002836DF">
        <w:rPr>
          <w:noProof/>
          <w:lang w:val="fr-FR" w:eastAsia="en-GB"/>
        </w:rPr>
        <w:t>15.3</w:t>
      </w:r>
      <w:r>
        <w:rPr>
          <w:rFonts w:eastAsiaTheme="minorEastAsia"/>
          <w:smallCaps w:val="0"/>
          <w:noProof/>
          <w:sz w:val="22"/>
          <w:szCs w:val="22"/>
          <w:lang w:eastAsia="en-GB"/>
        </w:rPr>
        <w:tab/>
      </w:r>
      <w:r w:rsidRPr="002836DF">
        <w:rPr>
          <w:noProof/>
          <w:lang w:val="fr-FR" w:eastAsia="en-GB"/>
        </w:rPr>
        <w:t>Item Code: V4103 Points Score: 5</w:t>
      </w:r>
      <w:r>
        <w:rPr>
          <w:noProof/>
        </w:rPr>
        <w:tab/>
      </w:r>
      <w:r>
        <w:rPr>
          <w:noProof/>
        </w:rPr>
        <w:fldChar w:fldCharType="begin"/>
      </w:r>
      <w:r>
        <w:rPr>
          <w:noProof/>
        </w:rPr>
        <w:instrText xml:space="preserve"> PAGEREF _Toc4502485 \h </w:instrText>
      </w:r>
      <w:r>
        <w:rPr>
          <w:noProof/>
        </w:rPr>
      </w:r>
      <w:r>
        <w:rPr>
          <w:noProof/>
        </w:rPr>
        <w:fldChar w:fldCharType="separate"/>
      </w:r>
      <w:r>
        <w:rPr>
          <w:noProof/>
        </w:rPr>
        <w:t>65</w:t>
      </w:r>
      <w:r>
        <w:rPr>
          <w:noProof/>
        </w:rPr>
        <w:fldChar w:fldCharType="end"/>
      </w:r>
    </w:p>
    <w:p w14:paraId="5F462154" w14:textId="77777777"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p w14:paraId="20798183" w14:textId="77777777" w:rsidR="00A52926" w:rsidRDefault="00A52926" w:rsidP="00A52926">
      <w:pPr>
        <w:pStyle w:val="Heading1"/>
      </w:pPr>
      <w:bookmarkStart w:id="22" w:name="Bookmark_Content"/>
      <w:bookmarkStart w:id="23" w:name="_Toc525739980"/>
      <w:bookmarkStart w:id="24" w:name="_Toc4054772"/>
      <w:bookmarkStart w:id="25" w:name="_Toc4502350"/>
      <w:bookmarkEnd w:id="22"/>
      <w:r>
        <w:t>Introduction</w:t>
      </w:r>
      <w:bookmarkEnd w:id="23"/>
      <w:bookmarkEnd w:id="24"/>
      <w:bookmarkEnd w:id="25"/>
    </w:p>
    <w:p w14:paraId="706A4AF0" w14:textId="77777777" w:rsidR="00A52926" w:rsidRDefault="00A52926" w:rsidP="00A52926">
      <w:pPr>
        <w:rPr>
          <w:rFonts w:eastAsia="Times New Roman"/>
          <w:szCs w:val="20"/>
        </w:rPr>
      </w:pPr>
      <w:r w:rsidRPr="00741A64">
        <w:rPr>
          <w:rFonts w:eastAsia="Times New Roman"/>
          <w:szCs w:val="20"/>
        </w:rPr>
        <w:t>This document is intended as a guide for those people carrying out</w:t>
      </w:r>
      <w:r>
        <w:rPr>
          <w:rFonts w:eastAsia="Times New Roman"/>
          <w:szCs w:val="20"/>
        </w:rPr>
        <w:t xml:space="preserve"> civils</w:t>
      </w:r>
      <w:r w:rsidRPr="00741A64">
        <w:rPr>
          <w:rFonts w:eastAsia="Times New Roman"/>
          <w:szCs w:val="20"/>
        </w:rPr>
        <w:t xml:space="preserve"> Quality Checks in the access network, enabling the person doing the quality check to more clearly describe the quality of the finished task. The document layout is designed to give quick and easy referencing by product area e.g. Jointing, Block Terminals or Dropwire etc. Each section is broken down using the checks item number. Each item will have a Scope: statement provided as required. All check items are described fully in script below the Item Code title with specific information where required in bullet point format. </w:t>
      </w:r>
    </w:p>
    <w:p w14:paraId="38C9DCEA" w14:textId="77777777" w:rsidR="00A52926" w:rsidRDefault="00A52926" w:rsidP="00A52926">
      <w:pPr>
        <w:pStyle w:val="Heading1"/>
      </w:pPr>
      <w:bookmarkStart w:id="26" w:name="_Toc525739981"/>
      <w:bookmarkStart w:id="27" w:name="_Toc4054773"/>
      <w:bookmarkStart w:id="28" w:name="_Toc4502351"/>
      <w:r>
        <w:t>Status</w:t>
      </w:r>
      <w:bookmarkEnd w:id="26"/>
      <w:bookmarkEnd w:id="27"/>
      <w:bookmarkEnd w:id="28"/>
    </w:p>
    <w:p w14:paraId="332CBD13" w14:textId="77777777" w:rsidR="00A52926" w:rsidRPr="00741A64" w:rsidRDefault="00A52926" w:rsidP="00A52926">
      <w:pPr>
        <w:rPr>
          <w:rFonts w:eastAsia="Times New Roman"/>
          <w:szCs w:val="20"/>
        </w:rPr>
      </w:pPr>
      <w:r w:rsidRPr="00741A64">
        <w:rPr>
          <w:rFonts w:eastAsia="Times New Roman"/>
          <w:szCs w:val="20"/>
        </w:rPr>
        <w:t>This instruction gives definitive Guidance for Qual</w:t>
      </w:r>
      <w:r>
        <w:rPr>
          <w:rFonts w:eastAsia="Times New Roman"/>
          <w:szCs w:val="20"/>
        </w:rPr>
        <w:t>ity Check item codes formerly held on OQP/CANDID</w:t>
      </w:r>
    </w:p>
    <w:p w14:paraId="565E40FE" w14:textId="77777777" w:rsidR="00A52926" w:rsidRDefault="00A52926" w:rsidP="00A52926">
      <w:pPr>
        <w:pStyle w:val="Heading1"/>
      </w:pPr>
      <w:bookmarkStart w:id="29" w:name="_Toc525739982"/>
      <w:bookmarkStart w:id="30" w:name="_Toc4054774"/>
      <w:bookmarkStart w:id="31" w:name="_Toc4502352"/>
      <w:r>
        <w:t>Scope</w:t>
      </w:r>
      <w:bookmarkEnd w:id="29"/>
      <w:bookmarkEnd w:id="30"/>
      <w:bookmarkEnd w:id="31"/>
    </w:p>
    <w:p w14:paraId="78F027DD" w14:textId="77777777" w:rsidR="00A52926" w:rsidRDefault="00A52926" w:rsidP="00A52926">
      <w:pPr>
        <w:rPr>
          <w:rFonts w:eastAsia="Times New Roman"/>
          <w:szCs w:val="20"/>
        </w:rPr>
      </w:pPr>
      <w:r w:rsidRPr="00741A64">
        <w:rPr>
          <w:rFonts w:eastAsia="Times New Roman"/>
          <w:szCs w:val="20"/>
        </w:rPr>
        <w:t xml:space="preserve">The content of the document is derived from the Contract and Direct Labour checksheets; product information other sources and covers civils items. </w:t>
      </w:r>
      <w:r>
        <w:rPr>
          <w:rFonts w:eastAsia="Times New Roman"/>
          <w:szCs w:val="20"/>
        </w:rPr>
        <w:t xml:space="preserve">Definitive guidance is contained in the Civils Specification LN550, CN drawings and relevant ISIS documents. </w:t>
      </w:r>
    </w:p>
    <w:p w14:paraId="30363017" w14:textId="77777777" w:rsidR="00A52926" w:rsidRDefault="00A52926" w:rsidP="00A52926">
      <w:pPr>
        <w:pStyle w:val="Heading1"/>
      </w:pPr>
      <w:bookmarkStart w:id="32" w:name="_Toc525739983"/>
      <w:bookmarkStart w:id="33" w:name="_Toc4054775"/>
      <w:bookmarkStart w:id="34" w:name="_Toc4502353"/>
      <w:r>
        <w:t>Objectives</w:t>
      </w:r>
      <w:bookmarkEnd w:id="32"/>
      <w:bookmarkEnd w:id="33"/>
      <w:bookmarkEnd w:id="34"/>
    </w:p>
    <w:p w14:paraId="29DF9DED" w14:textId="77777777" w:rsidR="00A52926" w:rsidRPr="00741A64" w:rsidRDefault="00A52926" w:rsidP="00A52926">
      <w:pPr>
        <w:rPr>
          <w:rFonts w:eastAsia="Times New Roman"/>
          <w:szCs w:val="20"/>
        </w:rPr>
      </w:pPr>
      <w:r w:rsidRPr="00741A64">
        <w:rPr>
          <w:rFonts w:eastAsia="Times New Roman"/>
          <w:szCs w:val="20"/>
        </w:rPr>
        <w:t xml:space="preserve">The objective is to provide clear guidance on the elemental part of each Quality Check, as defined by the Quality of Personal Workmanship programme. </w:t>
      </w:r>
    </w:p>
    <w:p w14:paraId="02BA5016" w14:textId="77777777" w:rsidR="00A52926" w:rsidRDefault="00A52926" w:rsidP="00A52926">
      <w:pPr>
        <w:pStyle w:val="Heading1"/>
      </w:pPr>
      <w:bookmarkStart w:id="35" w:name="_Toc525739984"/>
      <w:bookmarkStart w:id="36" w:name="_Toc4054776"/>
      <w:bookmarkStart w:id="37" w:name="_Toc4502354"/>
      <w:r>
        <w:t>Duct</w:t>
      </w:r>
      <w:bookmarkEnd w:id="35"/>
      <w:bookmarkEnd w:id="36"/>
      <w:bookmarkEnd w:id="37"/>
    </w:p>
    <w:p w14:paraId="409F1E4E" w14:textId="77777777" w:rsidR="00A52926" w:rsidRPr="00F41DE0" w:rsidRDefault="00A52926" w:rsidP="00A52926">
      <w:pPr>
        <w:pStyle w:val="Heading2"/>
        <w:rPr>
          <w:lang w:val="fr-FR"/>
        </w:rPr>
      </w:pPr>
      <w:bookmarkStart w:id="38" w:name="_Toc525739985"/>
      <w:bookmarkStart w:id="39" w:name="_Toc4054777"/>
      <w:bookmarkStart w:id="40" w:name="_Toc4502355"/>
      <w:r w:rsidRPr="00F41DE0">
        <w:rPr>
          <w:bCs/>
          <w:lang w:val="fr-FR"/>
        </w:rPr>
        <w:t xml:space="preserve">Item Code: </w:t>
      </w:r>
      <w:r w:rsidRPr="00F41DE0">
        <w:rPr>
          <w:lang w:val="fr-FR"/>
        </w:rPr>
        <w:t>C1001 Points</w:t>
      </w:r>
      <w:r w:rsidRPr="00F41DE0">
        <w:rPr>
          <w:bCs/>
          <w:lang w:val="fr-FR"/>
        </w:rPr>
        <w:t xml:space="preserve"> Score:</w:t>
      </w:r>
      <w:r w:rsidRPr="00F41DE0">
        <w:rPr>
          <w:lang w:val="fr-FR"/>
        </w:rPr>
        <w:t xml:space="preserve"> 10</w:t>
      </w:r>
      <w:bookmarkEnd w:id="38"/>
      <w:bookmarkEnd w:id="39"/>
      <w:bookmarkEnd w:id="40"/>
    </w:p>
    <w:p w14:paraId="335A66AA" w14:textId="77777777" w:rsidR="00A52926" w:rsidRDefault="00A52926" w:rsidP="00A52926">
      <w:pPr>
        <w:pStyle w:val="BodyText"/>
        <w:rPr>
          <w:b/>
          <w:bCs/>
        </w:rPr>
      </w:pPr>
      <w:r w:rsidRPr="00CB04F1">
        <w:rPr>
          <w:b/>
          <w:bCs/>
        </w:rPr>
        <w:t>Item Description:</w:t>
      </w:r>
      <w:r>
        <w:rPr>
          <w:b/>
          <w:bCs/>
        </w:rPr>
        <w:t xml:space="preserve"> </w:t>
      </w:r>
    </w:p>
    <w:p w14:paraId="2E214773" w14:textId="77777777" w:rsidR="00A52926" w:rsidRDefault="00A52926" w:rsidP="00A52926">
      <w:pPr>
        <w:pStyle w:val="BodyText"/>
        <w:rPr>
          <w:rStyle w:val="style31"/>
          <w:rFonts w:cs="Arial"/>
          <w:color w:val="000000"/>
        </w:rPr>
      </w:pPr>
      <w:r>
        <w:rPr>
          <w:rStyle w:val="style31"/>
          <w:rFonts w:cs="Arial"/>
          <w:color w:val="000000"/>
        </w:rPr>
        <w:t>Section checked end to end and Drawrope Installed.</w:t>
      </w:r>
    </w:p>
    <w:p w14:paraId="4DBEC96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B40C72A" w14:textId="77777777" w:rsidR="00A52926" w:rsidRDefault="00A52926" w:rsidP="00A52926">
      <w:pPr>
        <w:pStyle w:val="BodyText"/>
        <w:rPr>
          <w:rFonts w:cs="Arial"/>
          <w:color w:val="000000"/>
          <w:szCs w:val="22"/>
        </w:rPr>
      </w:pPr>
      <w:r>
        <w:rPr>
          <w:rFonts w:cs="Arial"/>
          <w:color w:val="000000"/>
          <w:szCs w:val="22"/>
        </w:rPr>
        <w:t>This check is to ascertain that the duct sections are checked end to end, that all blockages been cleared and a draw rope installed. All duct sections repaired must be checked.</w:t>
      </w:r>
    </w:p>
    <w:p w14:paraId="6F2554D2" w14:textId="77777777" w:rsidR="00A52926" w:rsidRDefault="00A52926" w:rsidP="00A52926">
      <w:pPr>
        <w:pStyle w:val="BodyText"/>
        <w:rPr>
          <w:rStyle w:val="Strong"/>
          <w:rFonts w:cs="Arial"/>
          <w:color w:val="000000"/>
        </w:rPr>
      </w:pPr>
      <w:r>
        <w:rPr>
          <w:rStyle w:val="Strong"/>
          <w:rFonts w:cs="Arial"/>
          <w:color w:val="000000"/>
        </w:rPr>
        <w:t>Points of Reference:</w:t>
      </w:r>
    </w:p>
    <w:p w14:paraId="0633EFD5" w14:textId="77777777" w:rsidR="00A52926" w:rsidRDefault="00A52926" w:rsidP="00A52926">
      <w:pPr>
        <w:pStyle w:val="ListBullet"/>
      </w:pPr>
      <w:r w:rsidRPr="00CB04F1">
        <w:t xml:space="preserve">LN550 </w:t>
      </w:r>
    </w:p>
    <w:p w14:paraId="11847574" w14:textId="77777777" w:rsidR="00A52926" w:rsidRDefault="00A52926" w:rsidP="00A52926">
      <w:pPr>
        <w:pStyle w:val="BodyText"/>
        <w:rPr>
          <w:rStyle w:val="Strong"/>
          <w:rFonts w:cs="Arial"/>
          <w:color w:val="000000"/>
        </w:rPr>
      </w:pPr>
      <w:r>
        <w:rPr>
          <w:rStyle w:val="Strong"/>
          <w:rFonts w:cs="Arial"/>
          <w:color w:val="000000"/>
        </w:rPr>
        <w:t>Specific Guidance:</w:t>
      </w:r>
    </w:p>
    <w:p w14:paraId="219AAA06" w14:textId="77777777" w:rsidR="00A52926" w:rsidRDefault="00A52926" w:rsidP="00A52926">
      <w:pPr>
        <w:pStyle w:val="ListBullet"/>
      </w:pPr>
      <w:r>
        <w:t xml:space="preserve">Each section must be rodded from end to end to ensure that all stoppages are cleared </w:t>
      </w:r>
    </w:p>
    <w:p w14:paraId="45797B93" w14:textId="77777777" w:rsidR="00A52926" w:rsidRDefault="00A52926" w:rsidP="00A52926">
      <w:pPr>
        <w:pStyle w:val="ListBullet"/>
      </w:pPr>
      <w:r>
        <w:t xml:space="preserve">Draw rope provided &amp; secured at both ends </w:t>
      </w:r>
    </w:p>
    <w:p w14:paraId="6086969C" w14:textId="77777777" w:rsidR="00A52926" w:rsidRDefault="00A52926" w:rsidP="00A52926">
      <w:pPr>
        <w:pStyle w:val="ListBullet"/>
      </w:pPr>
      <w:r>
        <w:t xml:space="preserve">Ropes cannot be secured to cables, joints, steps, ladders, bracket cable bearers, but may be secured to anchor irons, cable bearer’s walls type, bolts, to other ropes at the same wall for multiway configurations </w:t>
      </w:r>
    </w:p>
    <w:p w14:paraId="264CC134" w14:textId="77777777" w:rsidR="00A52926" w:rsidRDefault="00A52926" w:rsidP="00A52926">
      <w:pPr>
        <w:pStyle w:val="ListBullet"/>
      </w:pPr>
      <w:r>
        <w:t xml:space="preserve">Ropes must not be left in a way likely to cause a safety hazard. Where the above situations are unavailable, any reasonably practical and safe method of securing ropes would be acceptable. </w:t>
      </w:r>
    </w:p>
    <w:p w14:paraId="699CBC42" w14:textId="77777777" w:rsidR="00A52926" w:rsidRDefault="00A52926" w:rsidP="00A52926">
      <w:pPr>
        <w:pStyle w:val="Note"/>
      </w:pPr>
      <w:r>
        <w:t xml:space="preserve">If cable has already been drawn in prior to inspection there will be no draw rope - mark as not checked </w:t>
      </w:r>
    </w:p>
    <w:p w14:paraId="3CEF1E0C" w14:textId="77777777" w:rsidR="00A52926" w:rsidRDefault="00A52926" w:rsidP="00A52926">
      <w:pPr>
        <w:pStyle w:val="Note"/>
      </w:pPr>
      <w:r>
        <w:t xml:space="preserve">Any lack of draw rope/cable due to abandoned section must be covered by DFE </w:t>
      </w:r>
    </w:p>
    <w:p w14:paraId="3C6085AE" w14:textId="77777777" w:rsidR="00A52926" w:rsidRDefault="00A52926" w:rsidP="00A52926">
      <w:pPr>
        <w:pStyle w:val="Note"/>
      </w:pPr>
      <w:r>
        <w:t>For Departures from Specification refer to ISIS - CPE/NNS/V010</w:t>
      </w:r>
    </w:p>
    <w:p w14:paraId="5DF53D73" w14:textId="77777777" w:rsidR="00A52926" w:rsidRPr="00F41DE0" w:rsidRDefault="00A52926" w:rsidP="00A52926">
      <w:pPr>
        <w:pStyle w:val="Heading2"/>
        <w:rPr>
          <w:lang w:val="fr-FR"/>
        </w:rPr>
      </w:pPr>
      <w:bookmarkStart w:id="41" w:name="_Toc525739986"/>
      <w:bookmarkStart w:id="42" w:name="_Toc4054778"/>
      <w:bookmarkStart w:id="43" w:name="_Toc4502356"/>
      <w:r w:rsidRPr="00F41DE0">
        <w:rPr>
          <w:bCs/>
          <w:lang w:val="fr-FR"/>
        </w:rPr>
        <w:t xml:space="preserve">Item Code: </w:t>
      </w:r>
      <w:r w:rsidRPr="00F41DE0">
        <w:rPr>
          <w:lang w:val="fr-FR"/>
        </w:rPr>
        <w:t>C1002 Points</w:t>
      </w:r>
      <w:r w:rsidRPr="00F41DE0">
        <w:rPr>
          <w:bCs/>
          <w:lang w:val="fr-FR"/>
        </w:rPr>
        <w:t xml:space="preserve"> Score:</w:t>
      </w:r>
      <w:r w:rsidRPr="00F41DE0">
        <w:rPr>
          <w:lang w:val="fr-FR"/>
        </w:rPr>
        <w:t xml:space="preserve"> 5</w:t>
      </w:r>
      <w:bookmarkEnd w:id="41"/>
      <w:bookmarkEnd w:id="42"/>
      <w:bookmarkEnd w:id="43"/>
    </w:p>
    <w:p w14:paraId="24434B6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4B18EF5" w14:textId="77777777" w:rsidR="00A52926" w:rsidRDefault="00A52926" w:rsidP="00A52926">
      <w:pPr>
        <w:pStyle w:val="BodyText"/>
        <w:rPr>
          <w:rStyle w:val="style31"/>
          <w:rFonts w:cs="Arial"/>
          <w:color w:val="000000"/>
        </w:rPr>
      </w:pPr>
      <w:r>
        <w:rPr>
          <w:rStyle w:val="style31"/>
          <w:rFonts w:cs="Arial"/>
          <w:color w:val="000000"/>
        </w:rPr>
        <w:t>Trench bottom compacted prior to laying duct</w:t>
      </w:r>
    </w:p>
    <w:p w14:paraId="6AC6183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C9C775C" w14:textId="77777777" w:rsidR="00A52926" w:rsidRDefault="00A52926" w:rsidP="00A52926">
      <w:pPr>
        <w:pStyle w:val="BodyText"/>
        <w:rPr>
          <w:rFonts w:cs="Arial"/>
          <w:color w:val="000000"/>
          <w:szCs w:val="22"/>
        </w:rPr>
      </w:pPr>
      <w:r>
        <w:rPr>
          <w:rFonts w:cs="Arial"/>
          <w:color w:val="000000"/>
          <w:szCs w:val="22"/>
        </w:rPr>
        <w:t>In progress inspections to check if the trench bottom is correctly compacted</w:t>
      </w:r>
    </w:p>
    <w:p w14:paraId="299BDBDD" w14:textId="77777777" w:rsidR="00A52926" w:rsidRDefault="00A52926" w:rsidP="00A52926">
      <w:pPr>
        <w:pStyle w:val="BodyText"/>
        <w:rPr>
          <w:rStyle w:val="Strong"/>
          <w:rFonts w:cs="Arial"/>
          <w:color w:val="000000"/>
        </w:rPr>
      </w:pPr>
      <w:r>
        <w:rPr>
          <w:rStyle w:val="Strong"/>
          <w:rFonts w:cs="Arial"/>
          <w:color w:val="000000"/>
        </w:rPr>
        <w:t>Points of Reference:</w:t>
      </w:r>
    </w:p>
    <w:p w14:paraId="5B4E8626" w14:textId="77777777" w:rsidR="00A52926" w:rsidRPr="004C7665" w:rsidRDefault="00A52926" w:rsidP="00A52926">
      <w:pPr>
        <w:pStyle w:val="ListBullet"/>
      </w:pPr>
      <w:r>
        <w:rPr>
          <w:rFonts w:cs="Arial"/>
          <w:color w:val="000000"/>
          <w:szCs w:val="22"/>
        </w:rPr>
        <w:t xml:space="preserve">LN550 </w:t>
      </w:r>
    </w:p>
    <w:p w14:paraId="6E7D49FA" w14:textId="77777777" w:rsidR="00A52926" w:rsidRDefault="00A52926" w:rsidP="00A52926">
      <w:pPr>
        <w:pStyle w:val="BodyText"/>
        <w:rPr>
          <w:rStyle w:val="Strong"/>
          <w:rFonts w:cs="Arial"/>
          <w:color w:val="000000"/>
        </w:rPr>
      </w:pPr>
      <w:r>
        <w:rPr>
          <w:rStyle w:val="Strong"/>
          <w:rFonts w:cs="Arial"/>
          <w:color w:val="000000"/>
        </w:rPr>
        <w:t>Specific Guidance:</w:t>
      </w:r>
    </w:p>
    <w:p w14:paraId="578BE46B" w14:textId="77777777" w:rsidR="00A52926" w:rsidRDefault="00A52926" w:rsidP="00A52926">
      <w:pPr>
        <w:pStyle w:val="ListBullet"/>
      </w:pPr>
      <w:r>
        <w:t>Inspect trench bottom to ensure correct compaction</w:t>
      </w:r>
    </w:p>
    <w:p w14:paraId="2CC6CC97" w14:textId="77777777" w:rsidR="00A52926" w:rsidRPr="00F41DE0" w:rsidRDefault="00A52926" w:rsidP="00A52926">
      <w:pPr>
        <w:pStyle w:val="Heading2"/>
        <w:rPr>
          <w:lang w:val="fr-FR"/>
        </w:rPr>
      </w:pPr>
      <w:bookmarkStart w:id="44" w:name="_Toc525739987"/>
      <w:bookmarkStart w:id="45" w:name="_Toc4054779"/>
      <w:bookmarkStart w:id="46" w:name="_Toc4502357"/>
      <w:r w:rsidRPr="00F41DE0">
        <w:rPr>
          <w:bCs/>
          <w:lang w:val="fr-FR"/>
        </w:rPr>
        <w:t xml:space="preserve">Item Code: </w:t>
      </w:r>
      <w:r w:rsidRPr="00F41DE0">
        <w:rPr>
          <w:lang w:val="fr-FR"/>
        </w:rPr>
        <w:t>C1003 Points</w:t>
      </w:r>
      <w:r w:rsidRPr="00F41DE0">
        <w:rPr>
          <w:bCs/>
          <w:lang w:val="fr-FR"/>
        </w:rPr>
        <w:t xml:space="preserve"> Score:</w:t>
      </w:r>
      <w:r w:rsidRPr="00F41DE0">
        <w:rPr>
          <w:lang w:val="fr-FR"/>
        </w:rPr>
        <w:t xml:space="preserve"> 5</w:t>
      </w:r>
      <w:bookmarkEnd w:id="44"/>
      <w:bookmarkEnd w:id="45"/>
      <w:bookmarkEnd w:id="46"/>
    </w:p>
    <w:p w14:paraId="61A39006"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AD927D8" w14:textId="77777777" w:rsidR="00A52926" w:rsidRDefault="00A52926" w:rsidP="00A52926">
      <w:pPr>
        <w:pStyle w:val="BodyText"/>
        <w:rPr>
          <w:rStyle w:val="style31"/>
          <w:rFonts w:cs="Arial"/>
          <w:color w:val="000000"/>
        </w:rPr>
      </w:pPr>
      <w:r>
        <w:rPr>
          <w:rStyle w:val="style31"/>
          <w:rFonts w:cs="Arial"/>
          <w:color w:val="000000"/>
        </w:rPr>
        <w:t>Soft Bed provided in rocky soil</w:t>
      </w:r>
    </w:p>
    <w:p w14:paraId="57DA785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3485B07" w14:textId="77777777" w:rsidR="00A52926" w:rsidRDefault="00A52926" w:rsidP="00A52926">
      <w:pPr>
        <w:pStyle w:val="BodyText"/>
        <w:rPr>
          <w:rFonts w:cs="Arial"/>
          <w:color w:val="000000"/>
          <w:szCs w:val="22"/>
        </w:rPr>
      </w:pPr>
      <w:r>
        <w:rPr>
          <w:rFonts w:cs="Arial"/>
          <w:color w:val="000000"/>
          <w:szCs w:val="22"/>
        </w:rPr>
        <w:t>In progress inspections to check if the trench bottom is correctly lined with earth free from stones</w:t>
      </w:r>
    </w:p>
    <w:p w14:paraId="39D9142E" w14:textId="77777777" w:rsidR="00A52926" w:rsidRDefault="00A52926" w:rsidP="00A52926">
      <w:pPr>
        <w:pStyle w:val="BodyText"/>
        <w:rPr>
          <w:rStyle w:val="Strong"/>
          <w:rFonts w:cs="Arial"/>
          <w:color w:val="000000"/>
        </w:rPr>
      </w:pPr>
      <w:r>
        <w:rPr>
          <w:rStyle w:val="Strong"/>
          <w:rFonts w:cs="Arial"/>
          <w:color w:val="000000"/>
        </w:rPr>
        <w:t>Points of Reference:</w:t>
      </w:r>
    </w:p>
    <w:p w14:paraId="57E7ED45" w14:textId="77777777" w:rsidR="00A52926" w:rsidRDefault="00A52926" w:rsidP="00A52926">
      <w:pPr>
        <w:pStyle w:val="ListBullet"/>
      </w:pPr>
      <w:r>
        <w:t xml:space="preserve">LN550 </w:t>
      </w:r>
    </w:p>
    <w:p w14:paraId="7786519F" w14:textId="77777777" w:rsidR="00A52926" w:rsidRDefault="00A52926" w:rsidP="00A52926">
      <w:pPr>
        <w:pStyle w:val="BodyText"/>
        <w:rPr>
          <w:rStyle w:val="Strong"/>
          <w:rFonts w:cs="Arial"/>
          <w:color w:val="000000"/>
        </w:rPr>
      </w:pPr>
      <w:r>
        <w:rPr>
          <w:rStyle w:val="Strong"/>
          <w:rFonts w:cs="Arial"/>
          <w:color w:val="000000"/>
        </w:rPr>
        <w:t>Specific Guidance:</w:t>
      </w:r>
    </w:p>
    <w:p w14:paraId="76F62DA1" w14:textId="77777777" w:rsidR="00A52926" w:rsidRDefault="00A52926" w:rsidP="00A52926">
      <w:pPr>
        <w:pStyle w:val="ListBullet"/>
      </w:pPr>
      <w:r>
        <w:t>Inspect trench bottom to ensure correct placement of fine fill</w:t>
      </w:r>
    </w:p>
    <w:p w14:paraId="5D4176D8" w14:textId="77777777" w:rsidR="00A52926" w:rsidRPr="00F41DE0" w:rsidRDefault="00A52926" w:rsidP="00A52926">
      <w:pPr>
        <w:pStyle w:val="Heading2"/>
        <w:rPr>
          <w:lang w:val="fr-FR"/>
        </w:rPr>
      </w:pPr>
      <w:bookmarkStart w:id="47" w:name="_Toc525739988"/>
      <w:bookmarkStart w:id="48" w:name="_Toc4054780"/>
      <w:bookmarkStart w:id="49" w:name="_Toc4502358"/>
      <w:r w:rsidRPr="00F41DE0">
        <w:rPr>
          <w:bCs/>
          <w:lang w:val="fr-FR"/>
        </w:rPr>
        <w:t xml:space="preserve">Item Code: </w:t>
      </w:r>
      <w:r w:rsidRPr="00F41DE0">
        <w:rPr>
          <w:lang w:val="fr-FR"/>
        </w:rPr>
        <w:t>C1004 Points</w:t>
      </w:r>
      <w:r w:rsidRPr="00F41DE0">
        <w:rPr>
          <w:bCs/>
          <w:lang w:val="fr-FR"/>
        </w:rPr>
        <w:t xml:space="preserve"> Score:</w:t>
      </w:r>
      <w:r w:rsidRPr="00F41DE0">
        <w:rPr>
          <w:lang w:val="fr-FR"/>
        </w:rPr>
        <w:t xml:space="preserve"> 10</w:t>
      </w:r>
      <w:bookmarkEnd w:id="47"/>
      <w:bookmarkEnd w:id="48"/>
      <w:bookmarkEnd w:id="49"/>
    </w:p>
    <w:p w14:paraId="337911F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6B2EDDF" w14:textId="77777777" w:rsidR="00A52926" w:rsidRDefault="00A52926" w:rsidP="00A52926">
      <w:pPr>
        <w:pStyle w:val="BodyText"/>
        <w:rPr>
          <w:rStyle w:val="style31"/>
          <w:rFonts w:cs="Arial"/>
          <w:color w:val="000000"/>
        </w:rPr>
      </w:pPr>
      <w:r>
        <w:rPr>
          <w:rStyle w:val="style31"/>
          <w:rFonts w:cs="Arial"/>
          <w:color w:val="000000"/>
        </w:rPr>
        <w:t>Duct laid at specified / agreed depth within tolerance</w:t>
      </w:r>
    </w:p>
    <w:p w14:paraId="595C663E"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8CB3762" w14:textId="77777777" w:rsidR="00A52926" w:rsidRDefault="00A52926" w:rsidP="00A52926">
      <w:pPr>
        <w:pStyle w:val="BodyText"/>
        <w:rPr>
          <w:rFonts w:cs="Arial"/>
          <w:color w:val="000000"/>
          <w:szCs w:val="22"/>
        </w:rPr>
      </w:pPr>
      <w:r w:rsidRPr="00421582">
        <w:rPr>
          <w:rFonts w:cs="Arial"/>
          <w:color w:val="000000"/>
          <w:szCs w:val="22"/>
        </w:rPr>
        <w:t>In-progress only check for duct track. In-progress and Retrospective check for Joint Boxes</w:t>
      </w:r>
    </w:p>
    <w:p w14:paraId="371882CB" w14:textId="77777777" w:rsidR="00A52926" w:rsidRDefault="00A52926" w:rsidP="00A52926">
      <w:pPr>
        <w:pStyle w:val="BodyText"/>
        <w:rPr>
          <w:rStyle w:val="Strong"/>
          <w:rFonts w:cs="Arial"/>
          <w:color w:val="000000"/>
        </w:rPr>
      </w:pPr>
      <w:r>
        <w:rPr>
          <w:rStyle w:val="Strong"/>
          <w:rFonts w:cs="Arial"/>
          <w:color w:val="000000"/>
        </w:rPr>
        <w:t>Points of Reference:</w:t>
      </w:r>
    </w:p>
    <w:p w14:paraId="425E7791" w14:textId="77777777" w:rsidR="00A52926" w:rsidRDefault="00A52926" w:rsidP="00A52926">
      <w:pPr>
        <w:pStyle w:val="ListBullet"/>
      </w:pPr>
      <w:r>
        <w:t xml:space="preserve">LN550 </w:t>
      </w:r>
    </w:p>
    <w:p w14:paraId="3D1DDD01" w14:textId="77777777" w:rsidR="00A52926" w:rsidRDefault="00A52926" w:rsidP="00A52926">
      <w:pPr>
        <w:pStyle w:val="ListBullet"/>
      </w:pPr>
      <w:r>
        <w:t xml:space="preserve">ISIS CPE/NNS/V010 </w:t>
      </w:r>
    </w:p>
    <w:p w14:paraId="3DB43559" w14:textId="77777777" w:rsidR="00A52926" w:rsidRDefault="00A52926" w:rsidP="00A52926">
      <w:pPr>
        <w:pStyle w:val="ListBullet"/>
      </w:pPr>
      <w:r>
        <w:t xml:space="preserve">ISIS EPT/PPS/B025 </w:t>
      </w:r>
    </w:p>
    <w:p w14:paraId="456F63D5" w14:textId="77777777" w:rsidR="00A52926" w:rsidRDefault="00A52926" w:rsidP="00A52926">
      <w:pPr>
        <w:pStyle w:val="ListBullet"/>
      </w:pPr>
      <w:r>
        <w:t>ISIS EPT/UGP/B054</w:t>
      </w:r>
    </w:p>
    <w:p w14:paraId="5D55CDAD" w14:textId="77777777" w:rsidR="00A52926" w:rsidRDefault="00A52926" w:rsidP="00A52926">
      <w:pPr>
        <w:pStyle w:val="BodyText"/>
        <w:rPr>
          <w:rStyle w:val="Strong"/>
          <w:rFonts w:cs="Arial"/>
          <w:color w:val="000000"/>
        </w:rPr>
      </w:pPr>
      <w:r>
        <w:rPr>
          <w:rStyle w:val="Strong"/>
          <w:rFonts w:cs="Arial"/>
          <w:color w:val="000000"/>
        </w:rPr>
        <w:t>Specific Guidance:</w:t>
      </w:r>
    </w:p>
    <w:p w14:paraId="3FC043E2" w14:textId="77777777" w:rsidR="00A52926" w:rsidRDefault="00A52926" w:rsidP="00A52926">
      <w:pPr>
        <w:pStyle w:val="ListBullet"/>
      </w:pPr>
      <w:r w:rsidRPr="00015C97">
        <w:t xml:space="preserve">The depth of duct must be at the correct depth of cover or within tolerances quoted in LN550 </w:t>
      </w:r>
      <w:r>
        <w:t xml:space="preserve"> </w:t>
      </w:r>
    </w:p>
    <w:p w14:paraId="4DF90D5E" w14:textId="77777777" w:rsidR="00A52926" w:rsidRDefault="00A52926" w:rsidP="00A52926">
      <w:pPr>
        <w:pStyle w:val="ListBullet"/>
      </w:pPr>
      <w:r>
        <w:t xml:space="preserve">For Departures from Specification refer to ISIS - CPE/NNS/V010 </w:t>
      </w:r>
    </w:p>
    <w:p w14:paraId="6682A7F0" w14:textId="77777777" w:rsidR="00A52926" w:rsidRPr="005D337F" w:rsidRDefault="00A52926" w:rsidP="00A52926">
      <w:pPr>
        <w:pStyle w:val="ListBullet"/>
      </w:pPr>
      <w:r>
        <w:rPr>
          <w:rFonts w:cs="Arial"/>
          <w:color w:val="000000"/>
          <w:szCs w:val="22"/>
        </w:rPr>
        <w:t>For Earth Electrode Systems cover see ISIS EPT/PPS/B025</w:t>
      </w:r>
    </w:p>
    <w:p w14:paraId="3D718565" w14:textId="77777777" w:rsidR="00A52926" w:rsidRDefault="00A52926" w:rsidP="00A52926">
      <w:pPr>
        <w:pStyle w:val="ListBullet"/>
      </w:pPr>
      <w:r>
        <w:rPr>
          <w:rFonts w:cs="Arial"/>
          <w:color w:val="000000"/>
          <w:szCs w:val="22"/>
        </w:rPr>
        <w:t>For box entry: Given the site conditions e.g. existing duct and any supporting TDFS evidence has the duct(s) been provided to the best achievable standard</w:t>
      </w:r>
    </w:p>
    <w:p w14:paraId="47173A0D" w14:textId="77777777" w:rsidR="00A52926" w:rsidRPr="00F41DE0" w:rsidRDefault="00A52926" w:rsidP="00A52926">
      <w:pPr>
        <w:pStyle w:val="Heading2"/>
        <w:rPr>
          <w:lang w:val="fr-FR"/>
        </w:rPr>
      </w:pPr>
      <w:bookmarkStart w:id="50" w:name="_Toc525739989"/>
      <w:bookmarkStart w:id="51" w:name="_Toc4054781"/>
      <w:bookmarkStart w:id="52" w:name="_Toc4502359"/>
      <w:r w:rsidRPr="00F41DE0">
        <w:rPr>
          <w:bCs/>
          <w:lang w:val="fr-FR"/>
        </w:rPr>
        <w:t xml:space="preserve">Item Code: </w:t>
      </w:r>
      <w:r w:rsidRPr="00F41DE0">
        <w:rPr>
          <w:lang w:val="fr-FR"/>
        </w:rPr>
        <w:t>C1005 Points</w:t>
      </w:r>
      <w:r w:rsidRPr="00F41DE0">
        <w:rPr>
          <w:bCs/>
          <w:lang w:val="fr-FR"/>
        </w:rPr>
        <w:t xml:space="preserve"> Score:</w:t>
      </w:r>
      <w:r w:rsidRPr="00F41DE0">
        <w:rPr>
          <w:lang w:val="fr-FR"/>
        </w:rPr>
        <w:t xml:space="preserve"> 5</w:t>
      </w:r>
      <w:bookmarkEnd w:id="50"/>
      <w:bookmarkEnd w:id="51"/>
      <w:bookmarkEnd w:id="52"/>
    </w:p>
    <w:p w14:paraId="611ACDB3"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C524915" w14:textId="77777777" w:rsidR="00A52926" w:rsidRDefault="00A52926" w:rsidP="00A52926">
      <w:pPr>
        <w:pStyle w:val="BodyText"/>
        <w:rPr>
          <w:rStyle w:val="style31"/>
          <w:rFonts w:cs="Arial"/>
          <w:color w:val="000000"/>
        </w:rPr>
      </w:pPr>
      <w:r>
        <w:rPr>
          <w:rStyle w:val="style31"/>
          <w:rFonts w:cs="Arial"/>
          <w:color w:val="000000"/>
        </w:rPr>
        <w:t>Duct laid to planned route or agreed alternative</w:t>
      </w:r>
    </w:p>
    <w:p w14:paraId="5BCA8A89"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43196CB" w14:textId="77777777" w:rsidR="00A52926" w:rsidRDefault="00A52926" w:rsidP="00A52926">
      <w:pPr>
        <w:pStyle w:val="BodyText"/>
        <w:rPr>
          <w:rFonts w:cs="Arial"/>
          <w:color w:val="000000"/>
          <w:szCs w:val="22"/>
        </w:rPr>
      </w:pPr>
      <w:r>
        <w:rPr>
          <w:rFonts w:cs="Arial"/>
          <w:color w:val="000000"/>
          <w:szCs w:val="22"/>
        </w:rPr>
        <w:t>Planned route matches actual duct</w:t>
      </w:r>
    </w:p>
    <w:p w14:paraId="7D72A83C" w14:textId="77777777" w:rsidR="00A52926" w:rsidRDefault="00A52926" w:rsidP="00A52926">
      <w:pPr>
        <w:pStyle w:val="BodyText"/>
        <w:rPr>
          <w:rStyle w:val="Strong"/>
          <w:rFonts w:cs="Arial"/>
          <w:color w:val="000000"/>
        </w:rPr>
      </w:pPr>
      <w:r>
        <w:rPr>
          <w:rStyle w:val="Strong"/>
          <w:rFonts w:cs="Arial"/>
          <w:color w:val="000000"/>
        </w:rPr>
        <w:t>Points of Reference:</w:t>
      </w:r>
    </w:p>
    <w:p w14:paraId="32ACF25E" w14:textId="77777777" w:rsidR="00A52926" w:rsidRDefault="00A52926" w:rsidP="00A52926">
      <w:pPr>
        <w:pStyle w:val="ListBullet"/>
      </w:pPr>
      <w:r>
        <w:t xml:space="preserve">LN550 </w:t>
      </w:r>
    </w:p>
    <w:p w14:paraId="2FDAE1A2" w14:textId="77777777" w:rsidR="00A52926" w:rsidRDefault="00A52926" w:rsidP="00A52926">
      <w:pPr>
        <w:pStyle w:val="BodyText"/>
        <w:rPr>
          <w:rStyle w:val="Strong"/>
          <w:rFonts w:cs="Arial"/>
          <w:color w:val="000000"/>
        </w:rPr>
      </w:pPr>
      <w:r>
        <w:rPr>
          <w:rStyle w:val="Strong"/>
          <w:rFonts w:cs="Arial"/>
          <w:color w:val="000000"/>
        </w:rPr>
        <w:t>Specific Guidance:</w:t>
      </w:r>
    </w:p>
    <w:p w14:paraId="7B0EC363" w14:textId="77777777" w:rsidR="00A52926" w:rsidRDefault="00A52926" w:rsidP="00A52926">
      <w:pPr>
        <w:pStyle w:val="ListBullet"/>
      </w:pPr>
      <w:r>
        <w:t>The duct route must match the planned route or agreed alternative</w:t>
      </w:r>
    </w:p>
    <w:p w14:paraId="006AAE5F" w14:textId="77777777" w:rsidR="00A52926" w:rsidRPr="00F41DE0" w:rsidRDefault="00A52926" w:rsidP="00A52926">
      <w:pPr>
        <w:pStyle w:val="Heading2"/>
        <w:rPr>
          <w:lang w:val="fr-FR"/>
        </w:rPr>
      </w:pPr>
      <w:bookmarkStart w:id="53" w:name="_Toc525739990"/>
      <w:bookmarkStart w:id="54" w:name="_Toc4054782"/>
      <w:bookmarkStart w:id="55" w:name="_Toc4502360"/>
      <w:r w:rsidRPr="00F41DE0">
        <w:rPr>
          <w:bCs/>
          <w:lang w:val="fr-FR"/>
        </w:rPr>
        <w:t xml:space="preserve">Item Code: </w:t>
      </w:r>
      <w:r w:rsidRPr="00F41DE0">
        <w:rPr>
          <w:lang w:val="fr-FR"/>
        </w:rPr>
        <w:t>C1006 Points</w:t>
      </w:r>
      <w:r w:rsidRPr="00F41DE0">
        <w:rPr>
          <w:bCs/>
          <w:lang w:val="fr-FR"/>
        </w:rPr>
        <w:t xml:space="preserve"> Score:</w:t>
      </w:r>
      <w:r w:rsidRPr="00F41DE0">
        <w:rPr>
          <w:lang w:val="fr-FR"/>
        </w:rPr>
        <w:t xml:space="preserve"> 5</w:t>
      </w:r>
      <w:bookmarkEnd w:id="53"/>
      <w:bookmarkEnd w:id="54"/>
      <w:bookmarkEnd w:id="55"/>
    </w:p>
    <w:p w14:paraId="17B01A4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9EDC0C2" w14:textId="77777777" w:rsidR="00A52926" w:rsidRDefault="00A52926" w:rsidP="00A52926">
      <w:pPr>
        <w:pStyle w:val="BodyText"/>
        <w:rPr>
          <w:rStyle w:val="style31"/>
          <w:rFonts w:cs="Arial"/>
          <w:color w:val="000000"/>
        </w:rPr>
      </w:pPr>
      <w:r>
        <w:rPr>
          <w:rStyle w:val="style31"/>
          <w:rFonts w:cs="Arial"/>
          <w:color w:val="000000"/>
        </w:rPr>
        <w:t>Singleway duct laid and jointed correctly</w:t>
      </w:r>
    </w:p>
    <w:p w14:paraId="1108AE1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50AFE19" w14:textId="77777777" w:rsidR="00A52926" w:rsidRDefault="00A52926" w:rsidP="00A52926">
      <w:pPr>
        <w:pStyle w:val="BodyText"/>
        <w:rPr>
          <w:rFonts w:cs="Arial"/>
          <w:color w:val="000000"/>
          <w:szCs w:val="22"/>
        </w:rPr>
      </w:pPr>
      <w:r>
        <w:rPr>
          <w:rFonts w:cs="Arial"/>
          <w:color w:val="000000"/>
          <w:szCs w:val="22"/>
        </w:rPr>
        <w:t>In progress inspections Single way duct to be laid correctly</w:t>
      </w:r>
    </w:p>
    <w:p w14:paraId="61C2CDD6" w14:textId="77777777" w:rsidR="00A52926" w:rsidRDefault="00A52926" w:rsidP="00A52926">
      <w:pPr>
        <w:pStyle w:val="BodyText"/>
        <w:rPr>
          <w:rStyle w:val="Strong"/>
          <w:rFonts w:cs="Arial"/>
          <w:color w:val="000000"/>
        </w:rPr>
      </w:pPr>
      <w:r>
        <w:rPr>
          <w:rStyle w:val="Strong"/>
          <w:rFonts w:cs="Arial"/>
          <w:color w:val="000000"/>
        </w:rPr>
        <w:t>Points of Reference:</w:t>
      </w:r>
    </w:p>
    <w:p w14:paraId="095F72E5" w14:textId="77777777" w:rsidR="00A52926" w:rsidRDefault="00A52926" w:rsidP="00A52926">
      <w:pPr>
        <w:pStyle w:val="ListBullet"/>
      </w:pPr>
      <w:r>
        <w:t xml:space="preserve">LN550 </w:t>
      </w:r>
    </w:p>
    <w:p w14:paraId="2DC7811A" w14:textId="77777777" w:rsidR="00A52926" w:rsidRDefault="00A52926" w:rsidP="00A52926">
      <w:pPr>
        <w:pStyle w:val="BodyText"/>
        <w:rPr>
          <w:rStyle w:val="Strong"/>
          <w:rFonts w:cs="Arial"/>
          <w:color w:val="000000"/>
        </w:rPr>
      </w:pPr>
      <w:r>
        <w:rPr>
          <w:rStyle w:val="Strong"/>
          <w:rFonts w:cs="Arial"/>
          <w:color w:val="000000"/>
        </w:rPr>
        <w:t>Specific Guidance:</w:t>
      </w:r>
    </w:p>
    <w:p w14:paraId="59B087FA" w14:textId="77777777" w:rsidR="00A52926" w:rsidRDefault="00A52926" w:rsidP="00A52926">
      <w:pPr>
        <w:pStyle w:val="ListBullet"/>
      </w:pPr>
      <w:r>
        <w:t>Single way duct to be laid correctly</w:t>
      </w:r>
    </w:p>
    <w:p w14:paraId="645D713D" w14:textId="77777777" w:rsidR="00A52926" w:rsidRPr="00F41DE0" w:rsidRDefault="00A52926" w:rsidP="00A52926">
      <w:pPr>
        <w:pStyle w:val="Heading2"/>
        <w:rPr>
          <w:lang w:val="fr-FR"/>
        </w:rPr>
      </w:pPr>
      <w:bookmarkStart w:id="56" w:name="_Toc525739991"/>
      <w:bookmarkStart w:id="57" w:name="_Toc4054783"/>
      <w:bookmarkStart w:id="58" w:name="_Toc4502361"/>
      <w:r w:rsidRPr="00F41DE0">
        <w:rPr>
          <w:bCs/>
          <w:lang w:val="fr-FR"/>
        </w:rPr>
        <w:t xml:space="preserve">Item Code: </w:t>
      </w:r>
      <w:r w:rsidRPr="00F41DE0">
        <w:rPr>
          <w:lang w:val="fr-FR"/>
        </w:rPr>
        <w:t>C1007 Points</w:t>
      </w:r>
      <w:r w:rsidRPr="00F41DE0">
        <w:rPr>
          <w:bCs/>
          <w:lang w:val="fr-FR"/>
        </w:rPr>
        <w:t xml:space="preserve"> Score:</w:t>
      </w:r>
      <w:r w:rsidRPr="00F41DE0">
        <w:rPr>
          <w:lang w:val="fr-FR"/>
        </w:rPr>
        <w:t xml:space="preserve"> 5</w:t>
      </w:r>
      <w:bookmarkEnd w:id="56"/>
      <w:bookmarkEnd w:id="57"/>
      <w:bookmarkEnd w:id="58"/>
    </w:p>
    <w:p w14:paraId="6FCE0ED1"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F1B6A13" w14:textId="77777777" w:rsidR="00A52926" w:rsidRDefault="00A52926" w:rsidP="00A52926">
      <w:pPr>
        <w:pStyle w:val="BodyText"/>
        <w:rPr>
          <w:rStyle w:val="style31"/>
          <w:rFonts w:cs="Arial"/>
          <w:color w:val="000000"/>
        </w:rPr>
      </w:pPr>
      <w:r>
        <w:rPr>
          <w:rStyle w:val="style31"/>
          <w:rFonts w:cs="Arial"/>
          <w:color w:val="000000"/>
        </w:rPr>
        <w:t>Multiway ducts laid and jointed correctly up to and including 9 way</w:t>
      </w:r>
    </w:p>
    <w:p w14:paraId="69C1485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7024CD0" w14:textId="77777777" w:rsidR="00A52926" w:rsidRDefault="00A52926" w:rsidP="00A52926">
      <w:pPr>
        <w:pStyle w:val="BodyText"/>
        <w:rPr>
          <w:rFonts w:cs="Arial"/>
          <w:color w:val="000000"/>
          <w:szCs w:val="22"/>
        </w:rPr>
      </w:pPr>
      <w:r>
        <w:rPr>
          <w:rFonts w:cs="Arial"/>
          <w:color w:val="000000"/>
          <w:szCs w:val="22"/>
        </w:rPr>
        <w:t>In progress inspections Multiway ducts laid and jointed correctly up to and including 9 way</w:t>
      </w:r>
    </w:p>
    <w:p w14:paraId="6E499B68" w14:textId="77777777" w:rsidR="00A52926" w:rsidRDefault="00A52926" w:rsidP="00A52926">
      <w:pPr>
        <w:pStyle w:val="BodyText"/>
        <w:rPr>
          <w:rStyle w:val="Strong"/>
          <w:rFonts w:cs="Arial"/>
          <w:color w:val="000000"/>
        </w:rPr>
      </w:pPr>
      <w:r>
        <w:rPr>
          <w:rStyle w:val="Strong"/>
          <w:rFonts w:cs="Arial"/>
          <w:color w:val="000000"/>
        </w:rPr>
        <w:t>Points of Reference:</w:t>
      </w:r>
    </w:p>
    <w:p w14:paraId="18DBC870" w14:textId="77777777" w:rsidR="00A52926" w:rsidRDefault="00A52926" w:rsidP="00A52926">
      <w:pPr>
        <w:pStyle w:val="ListBullet"/>
      </w:pPr>
      <w:r>
        <w:t xml:space="preserve">LN550 </w:t>
      </w:r>
    </w:p>
    <w:p w14:paraId="42A53AA4" w14:textId="77777777" w:rsidR="00A52926" w:rsidRDefault="00A52926" w:rsidP="00A52926">
      <w:pPr>
        <w:pStyle w:val="BodyText"/>
        <w:rPr>
          <w:rStyle w:val="Strong"/>
          <w:rFonts w:cs="Arial"/>
          <w:color w:val="000000"/>
        </w:rPr>
      </w:pPr>
      <w:r>
        <w:rPr>
          <w:rStyle w:val="Strong"/>
          <w:rFonts w:cs="Arial"/>
          <w:color w:val="000000"/>
        </w:rPr>
        <w:t>Specific Guidance:</w:t>
      </w:r>
    </w:p>
    <w:p w14:paraId="57C78A21" w14:textId="77777777" w:rsidR="00A52926" w:rsidRDefault="00A52926" w:rsidP="00A52926">
      <w:pPr>
        <w:pStyle w:val="ListBullet"/>
      </w:pPr>
      <w:r>
        <w:t>Multi-way ducts laid and jointed correctly up to and including 9 way</w:t>
      </w:r>
    </w:p>
    <w:p w14:paraId="1D0B0B0D" w14:textId="77777777" w:rsidR="00A52926" w:rsidRPr="00F41DE0" w:rsidRDefault="00A52926" w:rsidP="00A52926">
      <w:pPr>
        <w:pStyle w:val="Heading2"/>
        <w:rPr>
          <w:lang w:val="fr-FR"/>
        </w:rPr>
      </w:pPr>
      <w:bookmarkStart w:id="59" w:name="_Toc525739992"/>
      <w:bookmarkStart w:id="60" w:name="_Toc4054784"/>
      <w:bookmarkStart w:id="61" w:name="_Toc4502362"/>
      <w:r w:rsidRPr="00F41DE0">
        <w:rPr>
          <w:bCs/>
          <w:lang w:val="fr-FR"/>
        </w:rPr>
        <w:t xml:space="preserve">Item Code: </w:t>
      </w:r>
      <w:r w:rsidRPr="00F41DE0">
        <w:rPr>
          <w:lang w:val="fr-FR"/>
        </w:rPr>
        <w:t>C1008 Points</w:t>
      </w:r>
      <w:r w:rsidRPr="00F41DE0">
        <w:rPr>
          <w:bCs/>
          <w:lang w:val="fr-FR"/>
        </w:rPr>
        <w:t xml:space="preserve"> Score:</w:t>
      </w:r>
      <w:r w:rsidRPr="00F41DE0">
        <w:rPr>
          <w:lang w:val="fr-FR"/>
        </w:rPr>
        <w:t xml:space="preserve"> 5</w:t>
      </w:r>
      <w:bookmarkEnd w:id="59"/>
      <w:bookmarkEnd w:id="60"/>
      <w:bookmarkEnd w:id="61"/>
    </w:p>
    <w:p w14:paraId="4BB3BD4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9701DAF" w14:textId="77777777" w:rsidR="00A52926" w:rsidRDefault="00A52926" w:rsidP="00A52926">
      <w:pPr>
        <w:pStyle w:val="BodyText"/>
        <w:rPr>
          <w:rStyle w:val="style31"/>
          <w:rFonts w:cs="Arial"/>
          <w:color w:val="000000"/>
        </w:rPr>
      </w:pPr>
      <w:r>
        <w:rPr>
          <w:rStyle w:val="style31"/>
          <w:rFonts w:cs="Arial"/>
          <w:color w:val="000000"/>
        </w:rPr>
        <w:t>Multiway ducts laid and jointed correctly over 9 way</w:t>
      </w:r>
    </w:p>
    <w:p w14:paraId="6D2FAFD1"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978DEAF" w14:textId="77777777" w:rsidR="00A52926" w:rsidRDefault="00A52926" w:rsidP="00A52926">
      <w:pPr>
        <w:pStyle w:val="BodyText"/>
        <w:rPr>
          <w:rFonts w:cs="Arial"/>
          <w:color w:val="000000"/>
          <w:szCs w:val="22"/>
        </w:rPr>
      </w:pPr>
      <w:r>
        <w:rPr>
          <w:rFonts w:cs="Arial"/>
          <w:color w:val="000000"/>
          <w:szCs w:val="22"/>
        </w:rPr>
        <w:t>In progress inspections Multi-way must be jointed and laid correctly</w:t>
      </w:r>
    </w:p>
    <w:p w14:paraId="0D03BFDC" w14:textId="77777777" w:rsidR="00A52926" w:rsidRDefault="00A52926" w:rsidP="00A52926">
      <w:pPr>
        <w:pStyle w:val="BodyText"/>
        <w:rPr>
          <w:rStyle w:val="Strong"/>
          <w:rFonts w:cs="Arial"/>
          <w:color w:val="000000"/>
        </w:rPr>
      </w:pPr>
      <w:r>
        <w:rPr>
          <w:rStyle w:val="Strong"/>
          <w:rFonts w:cs="Arial"/>
          <w:color w:val="000000"/>
        </w:rPr>
        <w:t>Points of Reference:</w:t>
      </w:r>
    </w:p>
    <w:p w14:paraId="63E41E0E" w14:textId="77777777" w:rsidR="00A52926" w:rsidRDefault="00A52926" w:rsidP="00A52926">
      <w:pPr>
        <w:pStyle w:val="ListBullet"/>
      </w:pPr>
      <w:r>
        <w:t xml:space="preserve">CN 10686 </w:t>
      </w:r>
    </w:p>
    <w:p w14:paraId="4161F5B3" w14:textId="77777777" w:rsidR="00A52926" w:rsidRDefault="00A52926" w:rsidP="00A52926">
      <w:pPr>
        <w:pStyle w:val="ListBullet"/>
      </w:pPr>
      <w:r>
        <w:t xml:space="preserve">LN 550 </w:t>
      </w:r>
    </w:p>
    <w:p w14:paraId="661B9C1B" w14:textId="77777777" w:rsidR="00A52926" w:rsidRDefault="00A52926" w:rsidP="00A52926">
      <w:pPr>
        <w:pStyle w:val="BodyText"/>
        <w:rPr>
          <w:rStyle w:val="Strong"/>
          <w:rFonts w:cs="Arial"/>
          <w:color w:val="000000"/>
        </w:rPr>
      </w:pPr>
      <w:r>
        <w:rPr>
          <w:rStyle w:val="Strong"/>
          <w:rFonts w:cs="Arial"/>
          <w:color w:val="000000"/>
        </w:rPr>
        <w:t>Specific Guidance:</w:t>
      </w:r>
    </w:p>
    <w:p w14:paraId="4C40ADF8" w14:textId="77777777" w:rsidR="00A52926" w:rsidRDefault="00A52926" w:rsidP="00A52926">
      <w:pPr>
        <w:pStyle w:val="ListBullet"/>
      </w:pPr>
      <w:r>
        <w:t xml:space="preserve">Multi-way must be jointed and laid correctly </w:t>
      </w:r>
    </w:p>
    <w:p w14:paraId="685EEE17" w14:textId="77777777" w:rsidR="00A52926" w:rsidRPr="00F41DE0" w:rsidRDefault="00A52926" w:rsidP="00A52926">
      <w:pPr>
        <w:pStyle w:val="Heading2"/>
        <w:rPr>
          <w:lang w:val="fr-FR"/>
        </w:rPr>
      </w:pPr>
      <w:bookmarkStart w:id="62" w:name="_Toc525739993"/>
      <w:bookmarkStart w:id="63" w:name="_Toc4054785"/>
      <w:bookmarkStart w:id="64" w:name="_Toc4502363"/>
      <w:r w:rsidRPr="00F41DE0">
        <w:rPr>
          <w:bCs/>
          <w:lang w:val="fr-FR"/>
        </w:rPr>
        <w:t xml:space="preserve">Item Code: </w:t>
      </w:r>
      <w:r w:rsidRPr="00F41DE0">
        <w:rPr>
          <w:lang w:val="fr-FR"/>
        </w:rPr>
        <w:t>C1009 Points</w:t>
      </w:r>
      <w:r w:rsidRPr="00F41DE0">
        <w:rPr>
          <w:bCs/>
          <w:lang w:val="fr-FR"/>
        </w:rPr>
        <w:t xml:space="preserve"> Score:</w:t>
      </w:r>
      <w:r w:rsidRPr="00F41DE0">
        <w:rPr>
          <w:lang w:val="fr-FR"/>
        </w:rPr>
        <w:t xml:space="preserve"> 5</w:t>
      </w:r>
      <w:bookmarkEnd w:id="62"/>
      <w:bookmarkEnd w:id="63"/>
      <w:bookmarkEnd w:id="64"/>
    </w:p>
    <w:p w14:paraId="1CE0D0E2"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7BA307C" w14:textId="77777777" w:rsidR="00A52926" w:rsidRDefault="00A52926" w:rsidP="00A52926">
      <w:pPr>
        <w:pStyle w:val="BodyText"/>
        <w:rPr>
          <w:rStyle w:val="style31"/>
          <w:rFonts w:cs="Arial"/>
          <w:color w:val="000000"/>
        </w:rPr>
      </w:pPr>
      <w:r>
        <w:rPr>
          <w:rStyle w:val="style31"/>
          <w:rFonts w:cs="Arial"/>
          <w:color w:val="000000"/>
        </w:rPr>
        <w:t>Fine fill cover / surround to duct hand compacted to a depth of 75mm</w:t>
      </w:r>
    </w:p>
    <w:p w14:paraId="3CE302B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BEB7E64" w14:textId="77777777" w:rsidR="00A52926" w:rsidRDefault="00A52926" w:rsidP="00A52926">
      <w:pPr>
        <w:pStyle w:val="BodyText"/>
        <w:rPr>
          <w:rFonts w:cs="Arial"/>
          <w:color w:val="000000"/>
          <w:szCs w:val="22"/>
        </w:rPr>
      </w:pPr>
      <w:r>
        <w:rPr>
          <w:rFonts w:cs="Arial"/>
          <w:color w:val="000000"/>
          <w:szCs w:val="22"/>
        </w:rPr>
        <w:t>Fine fill must be used to surround the duct</w:t>
      </w:r>
    </w:p>
    <w:p w14:paraId="445CBBB6" w14:textId="77777777" w:rsidR="00A52926" w:rsidRPr="00A14DE0" w:rsidRDefault="00A52926" w:rsidP="00A52926">
      <w:pPr>
        <w:pStyle w:val="BodyText"/>
      </w:pPr>
      <w:r>
        <w:rPr>
          <w:rStyle w:val="Strong"/>
          <w:rFonts w:cs="Arial"/>
          <w:color w:val="000000"/>
        </w:rPr>
        <w:t>Points of Reference:</w:t>
      </w:r>
    </w:p>
    <w:p w14:paraId="349A18D9" w14:textId="77777777" w:rsidR="00A52926" w:rsidRDefault="00A52926" w:rsidP="00A52926">
      <w:pPr>
        <w:pStyle w:val="ListBullet"/>
      </w:pPr>
      <w:r>
        <w:t xml:space="preserve">LN 550 </w:t>
      </w:r>
    </w:p>
    <w:p w14:paraId="16B80D9C" w14:textId="77777777" w:rsidR="00A52926" w:rsidRDefault="00A52926" w:rsidP="00A52926">
      <w:pPr>
        <w:pStyle w:val="BodyText"/>
        <w:rPr>
          <w:rStyle w:val="Strong"/>
          <w:rFonts w:cs="Arial"/>
          <w:color w:val="000000"/>
        </w:rPr>
      </w:pPr>
      <w:r>
        <w:rPr>
          <w:rStyle w:val="Strong"/>
          <w:rFonts w:cs="Arial"/>
          <w:color w:val="000000"/>
        </w:rPr>
        <w:t>Specific Guidance:</w:t>
      </w:r>
    </w:p>
    <w:p w14:paraId="2DEEC5CE" w14:textId="77777777" w:rsidR="00A52926" w:rsidRDefault="00A52926" w:rsidP="00A52926">
      <w:pPr>
        <w:pStyle w:val="ListBullet"/>
      </w:pPr>
      <w:r>
        <w:t>Fine fill must be used to surround the duct and compacted to a depth of not less than 75mm</w:t>
      </w:r>
    </w:p>
    <w:p w14:paraId="3C274927" w14:textId="77777777" w:rsidR="00A52926" w:rsidRPr="00F41DE0" w:rsidRDefault="00A52926" w:rsidP="00A52926">
      <w:pPr>
        <w:pStyle w:val="Heading2"/>
        <w:rPr>
          <w:lang w:val="fr-FR"/>
        </w:rPr>
      </w:pPr>
      <w:bookmarkStart w:id="65" w:name="_Toc525739994"/>
      <w:bookmarkStart w:id="66" w:name="_Toc4054786"/>
      <w:bookmarkStart w:id="67" w:name="_Toc4502364"/>
      <w:r w:rsidRPr="00F41DE0">
        <w:rPr>
          <w:bCs/>
          <w:lang w:val="fr-FR"/>
        </w:rPr>
        <w:t xml:space="preserve">Item Code: </w:t>
      </w:r>
      <w:r w:rsidRPr="00F41DE0">
        <w:rPr>
          <w:lang w:val="fr-FR"/>
        </w:rPr>
        <w:t>C1010 Points</w:t>
      </w:r>
      <w:r w:rsidRPr="00F41DE0">
        <w:rPr>
          <w:bCs/>
          <w:lang w:val="fr-FR"/>
        </w:rPr>
        <w:t xml:space="preserve"> Score:</w:t>
      </w:r>
      <w:r w:rsidRPr="00F41DE0">
        <w:rPr>
          <w:lang w:val="fr-FR"/>
        </w:rPr>
        <w:t xml:space="preserve"> 10</w:t>
      </w:r>
      <w:bookmarkEnd w:id="65"/>
      <w:bookmarkEnd w:id="66"/>
      <w:bookmarkEnd w:id="67"/>
    </w:p>
    <w:p w14:paraId="4A2E246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7383978" w14:textId="77777777" w:rsidR="00A52926" w:rsidRDefault="00A52926" w:rsidP="00A52926">
      <w:pPr>
        <w:pStyle w:val="BodyText"/>
        <w:rPr>
          <w:rStyle w:val="style31"/>
          <w:rFonts w:cs="Arial"/>
          <w:color w:val="000000"/>
        </w:rPr>
      </w:pPr>
      <w:r>
        <w:rPr>
          <w:rStyle w:val="style31"/>
          <w:rFonts w:cs="Arial"/>
          <w:color w:val="000000"/>
        </w:rPr>
        <w:t>Minimum clearances observed</w:t>
      </w:r>
    </w:p>
    <w:p w14:paraId="7301A28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0C62C5B" w14:textId="77777777" w:rsidR="00A52926" w:rsidRDefault="00A52926" w:rsidP="00A52926">
      <w:pPr>
        <w:pStyle w:val="BodyText"/>
        <w:rPr>
          <w:rFonts w:cs="Arial"/>
          <w:color w:val="000000"/>
          <w:szCs w:val="22"/>
        </w:rPr>
      </w:pPr>
      <w:r>
        <w:rPr>
          <w:rFonts w:cs="Arial"/>
          <w:color w:val="000000"/>
          <w:szCs w:val="22"/>
        </w:rPr>
        <w:t>Where affected by the work being undertaken that minimum clearances between Openreach plant and other undertakers’ plant is achieved</w:t>
      </w:r>
    </w:p>
    <w:p w14:paraId="6DA061D1" w14:textId="77777777" w:rsidR="00A52926" w:rsidRDefault="00A52926" w:rsidP="00A52926">
      <w:pPr>
        <w:pStyle w:val="BodyText"/>
        <w:rPr>
          <w:rStyle w:val="Strong"/>
          <w:rFonts w:cs="Arial"/>
          <w:color w:val="000000"/>
        </w:rPr>
      </w:pPr>
      <w:r>
        <w:rPr>
          <w:rStyle w:val="Strong"/>
          <w:rFonts w:cs="Arial"/>
          <w:color w:val="000000"/>
        </w:rPr>
        <w:t>Points of Reference:</w:t>
      </w:r>
    </w:p>
    <w:p w14:paraId="3CD5890F" w14:textId="77777777" w:rsidR="00A52926" w:rsidRDefault="00A52926" w:rsidP="00A52926">
      <w:pPr>
        <w:pStyle w:val="ListBullet"/>
      </w:pPr>
      <w:r>
        <w:t xml:space="preserve">LN 550 </w:t>
      </w:r>
    </w:p>
    <w:p w14:paraId="66F7E149" w14:textId="77777777" w:rsidR="00A52926" w:rsidRDefault="00A52926" w:rsidP="00A52926">
      <w:pPr>
        <w:pStyle w:val="BodyText"/>
        <w:rPr>
          <w:rStyle w:val="Strong"/>
          <w:rFonts w:cs="Arial"/>
          <w:color w:val="000000"/>
        </w:rPr>
      </w:pPr>
      <w:r>
        <w:rPr>
          <w:rStyle w:val="Strong"/>
          <w:rFonts w:cs="Arial"/>
          <w:color w:val="000000"/>
        </w:rPr>
        <w:t>Specific Guidance:</w:t>
      </w:r>
    </w:p>
    <w:p w14:paraId="4E8A8962" w14:textId="77777777" w:rsidR="00A52926" w:rsidRDefault="00A52926" w:rsidP="00A52926">
      <w:pPr>
        <w:pStyle w:val="ListBullet"/>
      </w:pPr>
      <w:r>
        <w:t xml:space="preserve">The specification states different minimum clearances are required relative to the type of undertaker's plant encountered </w:t>
      </w:r>
    </w:p>
    <w:p w14:paraId="33C5429A" w14:textId="77777777" w:rsidR="00A52926" w:rsidRPr="00A14DE0" w:rsidRDefault="00A52926" w:rsidP="00A52926">
      <w:pPr>
        <w:pStyle w:val="ListBullet"/>
      </w:pPr>
      <w:r>
        <w:t>Where the relevant minimum separation cannot be achieved and an Openreach approved separator has been used. The Separator is supplied / applied correctly</w:t>
      </w:r>
    </w:p>
    <w:p w14:paraId="3198EB28" w14:textId="77777777" w:rsidR="00A52926" w:rsidRPr="00F41DE0" w:rsidRDefault="00A52926" w:rsidP="00A52926">
      <w:pPr>
        <w:pStyle w:val="Heading2"/>
        <w:rPr>
          <w:lang w:val="fr-FR"/>
        </w:rPr>
      </w:pPr>
      <w:bookmarkStart w:id="68" w:name="_Toc525739995"/>
      <w:bookmarkStart w:id="69" w:name="_Toc4054787"/>
      <w:bookmarkStart w:id="70" w:name="_Toc4502365"/>
      <w:r w:rsidRPr="00F41DE0">
        <w:rPr>
          <w:bCs/>
          <w:lang w:val="fr-FR"/>
        </w:rPr>
        <w:t xml:space="preserve">Item Code: </w:t>
      </w:r>
      <w:r w:rsidRPr="00F41DE0">
        <w:rPr>
          <w:lang w:val="fr-FR"/>
        </w:rPr>
        <w:t>C1011 Points</w:t>
      </w:r>
      <w:r w:rsidRPr="00F41DE0">
        <w:rPr>
          <w:bCs/>
          <w:lang w:val="fr-FR"/>
        </w:rPr>
        <w:t xml:space="preserve"> Score:</w:t>
      </w:r>
      <w:r w:rsidRPr="00F41DE0">
        <w:rPr>
          <w:lang w:val="fr-FR"/>
        </w:rPr>
        <w:t xml:space="preserve"> 1</w:t>
      </w:r>
      <w:bookmarkEnd w:id="68"/>
      <w:bookmarkEnd w:id="69"/>
      <w:bookmarkEnd w:id="70"/>
    </w:p>
    <w:p w14:paraId="528235DF"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8598BC5" w14:textId="77777777" w:rsidR="00A52926" w:rsidRDefault="00A52926" w:rsidP="00A52926">
      <w:pPr>
        <w:pStyle w:val="BodyText"/>
        <w:rPr>
          <w:rStyle w:val="style31"/>
          <w:rFonts w:cs="Arial"/>
          <w:color w:val="000000"/>
        </w:rPr>
      </w:pPr>
      <w:r>
        <w:rPr>
          <w:rStyle w:val="style31"/>
          <w:rFonts w:cs="Arial"/>
          <w:color w:val="000000"/>
        </w:rPr>
        <w:t>Duct formations have specified separation at chamber entries</w:t>
      </w:r>
    </w:p>
    <w:p w14:paraId="4E53E3A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3514468" w14:textId="77777777" w:rsidR="00A52926" w:rsidRDefault="00A52926" w:rsidP="00A52926">
      <w:pPr>
        <w:pStyle w:val="BodyText"/>
        <w:rPr>
          <w:rFonts w:cs="Arial"/>
          <w:color w:val="000000"/>
          <w:szCs w:val="22"/>
        </w:rPr>
      </w:pPr>
      <w:r>
        <w:rPr>
          <w:rFonts w:cs="Arial"/>
          <w:color w:val="000000"/>
          <w:szCs w:val="22"/>
        </w:rPr>
        <w:t>Where affected by the work being undertaken that correct separation exists between individual bores of multi-way ducts entering Jointing Chambers</w:t>
      </w:r>
    </w:p>
    <w:p w14:paraId="5FB9E8E0" w14:textId="77777777" w:rsidR="00A52926" w:rsidRDefault="00A52926" w:rsidP="00A52926">
      <w:pPr>
        <w:pStyle w:val="BodyText"/>
        <w:rPr>
          <w:rStyle w:val="Strong"/>
          <w:rFonts w:cs="Arial"/>
          <w:color w:val="000000"/>
        </w:rPr>
      </w:pPr>
      <w:r>
        <w:rPr>
          <w:rStyle w:val="Strong"/>
          <w:rFonts w:cs="Arial"/>
          <w:color w:val="000000"/>
        </w:rPr>
        <w:t>Points of Reference:</w:t>
      </w:r>
    </w:p>
    <w:p w14:paraId="7A27C1D3" w14:textId="77777777" w:rsidR="00A52926" w:rsidRDefault="00A52926" w:rsidP="00A52926">
      <w:pPr>
        <w:pStyle w:val="ListBullet"/>
      </w:pPr>
      <w:r>
        <w:t>CN 15456 (Construction Tolerances for Jointing chambers)</w:t>
      </w:r>
    </w:p>
    <w:p w14:paraId="6243B46F" w14:textId="77777777" w:rsidR="00A52926" w:rsidRDefault="00A52926" w:rsidP="00A52926">
      <w:pPr>
        <w:pStyle w:val="ListBullet"/>
      </w:pPr>
      <w:r>
        <w:t>CN 10686</w:t>
      </w:r>
    </w:p>
    <w:p w14:paraId="5A6DFF08" w14:textId="77777777" w:rsidR="00A52926" w:rsidRDefault="00A52926" w:rsidP="00A52926">
      <w:pPr>
        <w:pStyle w:val="ListBullet"/>
      </w:pPr>
      <w:r>
        <w:t xml:space="preserve">CN 10617 </w:t>
      </w:r>
    </w:p>
    <w:p w14:paraId="48DDC7A6" w14:textId="77777777" w:rsidR="00A52926" w:rsidRPr="003363BB" w:rsidRDefault="00A52926" w:rsidP="00A52926">
      <w:pPr>
        <w:pStyle w:val="ListBullet"/>
      </w:pPr>
      <w:r>
        <w:t xml:space="preserve">LN550 </w:t>
      </w:r>
    </w:p>
    <w:p w14:paraId="7F40FACD" w14:textId="77777777" w:rsidR="00A52926" w:rsidRDefault="00A52926" w:rsidP="00A52926">
      <w:pPr>
        <w:pStyle w:val="BodyText"/>
        <w:rPr>
          <w:rStyle w:val="Strong"/>
          <w:rFonts w:cs="Arial"/>
          <w:color w:val="000000"/>
        </w:rPr>
      </w:pPr>
      <w:r>
        <w:rPr>
          <w:rStyle w:val="Strong"/>
          <w:rFonts w:cs="Arial"/>
          <w:color w:val="000000"/>
        </w:rPr>
        <w:t>Specific Guidance:</w:t>
      </w:r>
    </w:p>
    <w:p w14:paraId="7AE27FF5" w14:textId="77777777" w:rsidR="00A52926" w:rsidRDefault="00A52926" w:rsidP="00A52926">
      <w:pPr>
        <w:pStyle w:val="ListBullet"/>
      </w:pPr>
      <w:r>
        <w:t xml:space="preserve">Correct gap provided between ducts at jointing chamber (vertically and horizontally) </w:t>
      </w:r>
    </w:p>
    <w:p w14:paraId="5E53D303" w14:textId="77777777" w:rsidR="00A52926" w:rsidRDefault="00A52926" w:rsidP="00A52926">
      <w:pPr>
        <w:pStyle w:val="Note"/>
      </w:pPr>
      <w:r>
        <w:t xml:space="preserve">Construction Tolerances may apply </w:t>
      </w:r>
    </w:p>
    <w:p w14:paraId="50D3016A" w14:textId="77777777" w:rsidR="00A52926" w:rsidRDefault="00A52926" w:rsidP="00A52926">
      <w:pPr>
        <w:pStyle w:val="Note"/>
      </w:pPr>
      <w:r>
        <w:t>For Departures from Specification refer to ISIS - CPE/NNS/V010</w:t>
      </w:r>
    </w:p>
    <w:p w14:paraId="49EA2BDB" w14:textId="77777777" w:rsidR="00A52926" w:rsidRPr="00F41DE0" w:rsidRDefault="00A52926" w:rsidP="00A52926">
      <w:pPr>
        <w:pStyle w:val="Heading2"/>
        <w:rPr>
          <w:lang w:val="fr-FR"/>
        </w:rPr>
      </w:pPr>
      <w:bookmarkStart w:id="71" w:name="_Toc525739996"/>
      <w:bookmarkStart w:id="72" w:name="_Toc4054788"/>
      <w:bookmarkStart w:id="73" w:name="_Toc4502366"/>
      <w:r w:rsidRPr="00F41DE0">
        <w:rPr>
          <w:bCs/>
          <w:lang w:val="fr-FR"/>
        </w:rPr>
        <w:t xml:space="preserve">Item Code: </w:t>
      </w:r>
      <w:r w:rsidRPr="00F41DE0">
        <w:rPr>
          <w:lang w:val="fr-FR"/>
        </w:rPr>
        <w:t>C1012 Points</w:t>
      </w:r>
      <w:r w:rsidRPr="00F41DE0">
        <w:rPr>
          <w:bCs/>
          <w:lang w:val="fr-FR"/>
        </w:rPr>
        <w:t xml:space="preserve"> Score:</w:t>
      </w:r>
      <w:r w:rsidRPr="00F41DE0">
        <w:rPr>
          <w:lang w:val="fr-FR"/>
        </w:rPr>
        <w:t xml:space="preserve"> 10</w:t>
      </w:r>
      <w:bookmarkEnd w:id="71"/>
      <w:bookmarkEnd w:id="72"/>
      <w:bookmarkEnd w:id="73"/>
    </w:p>
    <w:p w14:paraId="37A13D1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FB053BF" w14:textId="77777777" w:rsidR="00A52926" w:rsidRDefault="00A52926" w:rsidP="00A52926">
      <w:pPr>
        <w:pStyle w:val="BodyText"/>
        <w:rPr>
          <w:rStyle w:val="style31"/>
          <w:rFonts w:cs="Arial"/>
          <w:color w:val="000000"/>
        </w:rPr>
      </w:pPr>
      <w:r>
        <w:rPr>
          <w:rStyle w:val="style31"/>
          <w:rFonts w:cs="Arial"/>
          <w:color w:val="000000"/>
        </w:rPr>
        <w:t>Duct Cleaning &amp; Testing carried out as per Specification</w:t>
      </w:r>
    </w:p>
    <w:p w14:paraId="6A89A46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D759B80" w14:textId="77777777" w:rsidR="00A52926" w:rsidRDefault="00A52926" w:rsidP="00A52926">
      <w:pPr>
        <w:pStyle w:val="BodyText"/>
        <w:rPr>
          <w:rFonts w:cs="Arial"/>
          <w:color w:val="000000"/>
          <w:szCs w:val="22"/>
        </w:rPr>
      </w:pPr>
      <w:r>
        <w:rPr>
          <w:rFonts w:cs="Arial"/>
          <w:color w:val="000000"/>
          <w:szCs w:val="22"/>
        </w:rPr>
        <w:t>All new and/or disturbed existing empty ducts cleaned and tested upon completion of work as per specification</w:t>
      </w:r>
    </w:p>
    <w:p w14:paraId="63DB564A" w14:textId="77777777" w:rsidR="00A52926" w:rsidRDefault="00A52926" w:rsidP="00A52926">
      <w:pPr>
        <w:pStyle w:val="BodyText"/>
        <w:rPr>
          <w:rStyle w:val="Strong"/>
          <w:rFonts w:cs="Arial"/>
          <w:color w:val="000000"/>
        </w:rPr>
      </w:pPr>
      <w:r>
        <w:rPr>
          <w:rStyle w:val="Strong"/>
          <w:rFonts w:cs="Arial"/>
          <w:color w:val="000000"/>
        </w:rPr>
        <w:t>Points of Reference:</w:t>
      </w:r>
    </w:p>
    <w:p w14:paraId="708A3816" w14:textId="77777777" w:rsidR="00A52926" w:rsidRDefault="00A52926" w:rsidP="00A52926">
      <w:pPr>
        <w:pStyle w:val="ListBullet"/>
      </w:pPr>
      <w:r>
        <w:t xml:space="preserve">CN 15563 </w:t>
      </w:r>
    </w:p>
    <w:p w14:paraId="019690B8" w14:textId="77777777" w:rsidR="00A52926" w:rsidRDefault="00A52926" w:rsidP="00A52926">
      <w:pPr>
        <w:pStyle w:val="ListBullet"/>
      </w:pPr>
      <w:r>
        <w:t xml:space="preserve">LN550 </w:t>
      </w:r>
    </w:p>
    <w:p w14:paraId="083A858A" w14:textId="77777777" w:rsidR="00A52926" w:rsidRDefault="00A52926" w:rsidP="00A52926">
      <w:pPr>
        <w:pStyle w:val="BodyText"/>
        <w:rPr>
          <w:rStyle w:val="Strong"/>
          <w:rFonts w:cs="Arial"/>
          <w:color w:val="000000"/>
        </w:rPr>
      </w:pPr>
      <w:r>
        <w:rPr>
          <w:rStyle w:val="Strong"/>
          <w:rFonts w:cs="Arial"/>
          <w:color w:val="000000"/>
        </w:rPr>
        <w:t>Specific Guidance:</w:t>
      </w:r>
    </w:p>
    <w:p w14:paraId="4821B66E" w14:textId="77777777" w:rsidR="00A52926" w:rsidRDefault="00A52926" w:rsidP="00A52926">
      <w:pPr>
        <w:pStyle w:val="ListBullet"/>
      </w:pPr>
      <w:r>
        <w:t xml:space="preserve">Duct tested with brush </w:t>
      </w:r>
    </w:p>
    <w:p w14:paraId="50608140" w14:textId="77777777" w:rsidR="00A52926" w:rsidRDefault="00A52926" w:rsidP="00A52926">
      <w:pPr>
        <w:pStyle w:val="ListBullet"/>
      </w:pPr>
      <w:r>
        <w:t xml:space="preserve">Correct size / type of brush used </w:t>
      </w:r>
    </w:p>
    <w:p w14:paraId="214B49F8" w14:textId="77777777" w:rsidR="00A52926" w:rsidRDefault="00A52926" w:rsidP="00A52926">
      <w:pPr>
        <w:pStyle w:val="ListBullet"/>
      </w:pPr>
      <w:r>
        <w:t xml:space="preserve">Duct formation is maintained between jointing chambers or reported to Openreach </w:t>
      </w:r>
    </w:p>
    <w:p w14:paraId="60618123" w14:textId="77777777" w:rsidR="00A52926" w:rsidRDefault="00A52926" w:rsidP="00A52926">
      <w:pPr>
        <w:pStyle w:val="Note"/>
      </w:pPr>
      <w:r>
        <w:t xml:space="preserve">Where Openreach has required a section of duct to contain a pre- formed bend with a radius of less than 3000mm. The cleaning shall be carried out with a suitable rag mop </w:t>
      </w:r>
    </w:p>
    <w:p w14:paraId="17A417F3" w14:textId="77777777" w:rsidR="00A52926" w:rsidRDefault="00A52926" w:rsidP="00A52926">
      <w:pPr>
        <w:pStyle w:val="Note"/>
      </w:pPr>
      <w:r>
        <w:t xml:space="preserve">When jointing chambers are provided on existing duct, or a disturbance takes place, which may affect the alignment of the duct, a test brush shall be drawn through each of the spare ducts </w:t>
      </w:r>
    </w:p>
    <w:p w14:paraId="0D377EE7" w14:textId="77777777" w:rsidR="00A52926" w:rsidRDefault="00A52926" w:rsidP="00A52926">
      <w:pPr>
        <w:pStyle w:val="Note"/>
      </w:pPr>
      <w:r>
        <w:t>Provision of a Draw Rope is covered in item C1013</w:t>
      </w:r>
    </w:p>
    <w:p w14:paraId="250C0B2F" w14:textId="77777777" w:rsidR="00A52926" w:rsidRPr="00F41DE0" w:rsidRDefault="00A52926" w:rsidP="00A52926">
      <w:pPr>
        <w:pStyle w:val="Heading2"/>
        <w:rPr>
          <w:lang w:val="fr-FR"/>
        </w:rPr>
      </w:pPr>
      <w:bookmarkStart w:id="74" w:name="_Toc525739997"/>
      <w:bookmarkStart w:id="75" w:name="_Toc4054789"/>
      <w:bookmarkStart w:id="76" w:name="_Toc4502367"/>
      <w:r w:rsidRPr="00F41DE0">
        <w:rPr>
          <w:bCs/>
          <w:lang w:val="fr-FR"/>
        </w:rPr>
        <w:t xml:space="preserve">Item Code: </w:t>
      </w:r>
      <w:r w:rsidRPr="00F41DE0">
        <w:rPr>
          <w:lang w:val="fr-FR"/>
        </w:rPr>
        <w:t>C1013 Points</w:t>
      </w:r>
      <w:r w:rsidRPr="00F41DE0">
        <w:rPr>
          <w:bCs/>
          <w:lang w:val="fr-FR"/>
        </w:rPr>
        <w:t xml:space="preserve"> Score:</w:t>
      </w:r>
      <w:r w:rsidRPr="00F41DE0">
        <w:rPr>
          <w:lang w:val="fr-FR"/>
        </w:rPr>
        <w:t xml:space="preserve"> 10</w:t>
      </w:r>
      <w:bookmarkEnd w:id="74"/>
      <w:bookmarkEnd w:id="75"/>
      <w:bookmarkEnd w:id="76"/>
    </w:p>
    <w:p w14:paraId="5A15C471"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01E1000" w14:textId="77777777" w:rsidR="00A52926" w:rsidRDefault="00A52926" w:rsidP="00A52926">
      <w:pPr>
        <w:pStyle w:val="BodyText"/>
        <w:rPr>
          <w:rStyle w:val="style31"/>
          <w:rFonts w:cs="Arial"/>
          <w:color w:val="000000"/>
        </w:rPr>
      </w:pPr>
      <w:r>
        <w:rPr>
          <w:rStyle w:val="style31"/>
          <w:rFonts w:cs="Arial"/>
          <w:color w:val="000000"/>
        </w:rPr>
        <w:t>Draw rope provided and secured at each end. Drawrope is spliced correctly &amp; free from knots and strands</w:t>
      </w:r>
    </w:p>
    <w:p w14:paraId="6C588785"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B53EA03" w14:textId="77777777" w:rsidR="00A52926" w:rsidRDefault="00A52926" w:rsidP="00A52926">
      <w:pPr>
        <w:pStyle w:val="BodyText"/>
        <w:rPr>
          <w:rFonts w:cs="Arial"/>
          <w:color w:val="000000"/>
          <w:szCs w:val="22"/>
        </w:rPr>
      </w:pPr>
      <w:r>
        <w:rPr>
          <w:rFonts w:cs="Arial"/>
          <w:color w:val="000000"/>
          <w:szCs w:val="22"/>
        </w:rPr>
        <w:t>This check is to identify that a draw rope has been provided as laid down in the Specification. All duct "ways" laid that are included in the Job/Order No. identified for check must be inspected.</w:t>
      </w:r>
    </w:p>
    <w:p w14:paraId="7D452FC1" w14:textId="77777777" w:rsidR="00A52926" w:rsidRDefault="00A52926" w:rsidP="00A52926">
      <w:pPr>
        <w:pStyle w:val="BodyText"/>
        <w:rPr>
          <w:rStyle w:val="Strong"/>
          <w:rFonts w:cs="Arial"/>
          <w:color w:val="000000"/>
        </w:rPr>
      </w:pPr>
      <w:r>
        <w:rPr>
          <w:rStyle w:val="Strong"/>
          <w:rFonts w:cs="Arial"/>
          <w:color w:val="000000"/>
        </w:rPr>
        <w:t>Points of Reference:</w:t>
      </w:r>
    </w:p>
    <w:p w14:paraId="624607EE" w14:textId="77777777" w:rsidR="00A52926" w:rsidRDefault="00A52926" w:rsidP="00A52926">
      <w:pPr>
        <w:pStyle w:val="ListBullet"/>
      </w:pPr>
      <w:r>
        <w:t>CN13207 (for jointing of ropes)</w:t>
      </w:r>
    </w:p>
    <w:p w14:paraId="33AB2960" w14:textId="77777777" w:rsidR="00A52926" w:rsidRPr="00532966" w:rsidRDefault="00A52926" w:rsidP="00A52926">
      <w:pPr>
        <w:pStyle w:val="ListBullet"/>
      </w:pPr>
      <w:r>
        <w:rPr>
          <w:rFonts w:cs="Arial"/>
          <w:color w:val="000000"/>
          <w:szCs w:val="22"/>
        </w:rPr>
        <w:t>LN550</w:t>
      </w:r>
    </w:p>
    <w:p w14:paraId="485F21A4" w14:textId="77777777" w:rsidR="00A52926" w:rsidRDefault="00A52926" w:rsidP="00A52926">
      <w:pPr>
        <w:pStyle w:val="BodyText"/>
        <w:rPr>
          <w:rStyle w:val="Strong"/>
          <w:rFonts w:cs="Arial"/>
          <w:color w:val="000000"/>
        </w:rPr>
      </w:pPr>
      <w:r>
        <w:rPr>
          <w:rStyle w:val="Strong"/>
          <w:rFonts w:cs="Arial"/>
          <w:color w:val="000000"/>
        </w:rPr>
        <w:t>Specific Guidance:</w:t>
      </w:r>
    </w:p>
    <w:p w14:paraId="049A5B49" w14:textId="77777777" w:rsidR="00A52926" w:rsidRDefault="00A52926" w:rsidP="00A52926">
      <w:pPr>
        <w:pStyle w:val="ListBullet"/>
      </w:pPr>
      <w:r>
        <w:t xml:space="preserve">Draw Rope has been installed </w:t>
      </w:r>
    </w:p>
    <w:p w14:paraId="30ACB6AB" w14:textId="77777777" w:rsidR="00A52926" w:rsidRDefault="00A52926" w:rsidP="00A52926">
      <w:pPr>
        <w:pStyle w:val="ListBullet"/>
      </w:pPr>
      <w:r>
        <w:t xml:space="preserve">Draw Rope is secured at both ends of each section </w:t>
      </w:r>
    </w:p>
    <w:p w14:paraId="6CE88BF8" w14:textId="77777777" w:rsidR="00A52926" w:rsidRDefault="00A52926" w:rsidP="00A52926">
      <w:pPr>
        <w:pStyle w:val="ListBullet"/>
      </w:pPr>
      <w:r>
        <w:t xml:space="preserve">Ropes cannot be secured to cables, joints, steps, ladders, bracket cable bearers but may be secured to anchor irons, cable bearer’s walls type, bolts, to other ropes at the same wall for mulitway configurations </w:t>
      </w:r>
    </w:p>
    <w:p w14:paraId="304E9EBC" w14:textId="77777777" w:rsidR="00A52926" w:rsidRDefault="00A52926" w:rsidP="00A52926">
      <w:pPr>
        <w:pStyle w:val="ListBullet"/>
      </w:pPr>
      <w:r>
        <w:t xml:space="preserve">Ropes must not be left in a way likely to cause a safety hazard. Where the above situations are unavailable, any reasonably practical and safe method of securing ropes would be acceptable </w:t>
      </w:r>
    </w:p>
    <w:p w14:paraId="532C4CAA" w14:textId="77777777" w:rsidR="00A52926" w:rsidRDefault="00A52926" w:rsidP="00A52926">
      <w:pPr>
        <w:pStyle w:val="ListBullet"/>
      </w:pPr>
      <w:r>
        <w:t xml:space="preserve">Any joints in the Draw Rope have been made correctly </w:t>
      </w:r>
    </w:p>
    <w:p w14:paraId="658602B4" w14:textId="77777777" w:rsidR="00A52926" w:rsidRPr="002A6D7E" w:rsidRDefault="00A52926" w:rsidP="00A52926">
      <w:pPr>
        <w:pStyle w:val="ListBullet"/>
      </w:pPr>
      <w:r>
        <w:rPr>
          <w:rFonts w:cs="Arial"/>
          <w:color w:val="000000"/>
          <w:szCs w:val="22"/>
        </w:rPr>
        <w:t>For short sections of terminal or isolated duct that have been provided where no more than one 90 degree bend is fitted and the section of duct is no more than 5m in length end to end for D54 or 3m in length end to end for D56 or a combination of D54/56 mark this item not checked</w:t>
      </w:r>
    </w:p>
    <w:p w14:paraId="61229146" w14:textId="77777777" w:rsidR="00A52926" w:rsidRPr="00F41DE0" w:rsidRDefault="00A52926" w:rsidP="00A52926">
      <w:pPr>
        <w:pStyle w:val="Heading2"/>
        <w:rPr>
          <w:lang w:val="fr-FR"/>
        </w:rPr>
      </w:pPr>
      <w:bookmarkStart w:id="77" w:name="_Toc525739998"/>
      <w:bookmarkStart w:id="78" w:name="_Toc4054790"/>
      <w:bookmarkStart w:id="79" w:name="_Toc4502368"/>
      <w:r w:rsidRPr="00F41DE0">
        <w:rPr>
          <w:bCs/>
          <w:lang w:val="fr-FR"/>
        </w:rPr>
        <w:t xml:space="preserve">Item Code: </w:t>
      </w:r>
      <w:r w:rsidRPr="00F41DE0">
        <w:rPr>
          <w:lang w:val="fr-FR"/>
        </w:rPr>
        <w:t>C1014 Points</w:t>
      </w:r>
      <w:r w:rsidRPr="00F41DE0">
        <w:rPr>
          <w:bCs/>
          <w:lang w:val="fr-FR"/>
        </w:rPr>
        <w:t xml:space="preserve"> Score:</w:t>
      </w:r>
      <w:r w:rsidRPr="00F41DE0">
        <w:rPr>
          <w:lang w:val="fr-FR"/>
        </w:rPr>
        <w:t xml:space="preserve"> 5</w:t>
      </w:r>
      <w:bookmarkEnd w:id="77"/>
      <w:bookmarkEnd w:id="78"/>
      <w:bookmarkEnd w:id="79"/>
    </w:p>
    <w:p w14:paraId="062C1B2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519554B" w14:textId="77777777" w:rsidR="00A52926" w:rsidRDefault="00A52926" w:rsidP="00A52926">
      <w:pPr>
        <w:pStyle w:val="BodyText"/>
        <w:rPr>
          <w:rStyle w:val="style31"/>
          <w:rFonts w:cs="Arial"/>
          <w:color w:val="000000"/>
        </w:rPr>
      </w:pPr>
      <w:r>
        <w:rPr>
          <w:rStyle w:val="style31"/>
          <w:rFonts w:cs="Arial"/>
          <w:color w:val="000000"/>
        </w:rPr>
        <w:t>All slewing operations performed to specification</w:t>
      </w:r>
    </w:p>
    <w:p w14:paraId="17EA00B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729C6CC" w14:textId="77777777" w:rsidR="00A52926" w:rsidRDefault="00A52926" w:rsidP="00A52926">
      <w:pPr>
        <w:pStyle w:val="BodyText"/>
        <w:rPr>
          <w:rFonts w:cs="Arial"/>
          <w:color w:val="000000"/>
          <w:szCs w:val="22"/>
        </w:rPr>
      </w:pPr>
      <w:r>
        <w:rPr>
          <w:rFonts w:cs="Arial"/>
          <w:color w:val="000000"/>
          <w:szCs w:val="22"/>
        </w:rPr>
        <w:t>All slewing operations performed to specification</w:t>
      </w:r>
    </w:p>
    <w:p w14:paraId="68BC2592" w14:textId="77777777" w:rsidR="00A52926" w:rsidRDefault="00A52926" w:rsidP="00A52926">
      <w:pPr>
        <w:pStyle w:val="BodyText"/>
        <w:rPr>
          <w:rStyle w:val="Strong"/>
          <w:rFonts w:cs="Arial"/>
          <w:color w:val="000000"/>
        </w:rPr>
      </w:pPr>
      <w:r>
        <w:rPr>
          <w:rStyle w:val="Strong"/>
          <w:rFonts w:cs="Arial"/>
          <w:color w:val="000000"/>
        </w:rPr>
        <w:t>Points of Reference:</w:t>
      </w:r>
    </w:p>
    <w:p w14:paraId="14FA4B5A" w14:textId="77777777" w:rsidR="00A52926" w:rsidRDefault="00A52926" w:rsidP="00A52926">
      <w:pPr>
        <w:pStyle w:val="ListBullet"/>
      </w:pPr>
      <w:r>
        <w:t>LN550</w:t>
      </w:r>
    </w:p>
    <w:p w14:paraId="61297217" w14:textId="77777777" w:rsidR="00A52926" w:rsidRDefault="00A52926" w:rsidP="00A52926">
      <w:pPr>
        <w:pStyle w:val="BodyText"/>
        <w:rPr>
          <w:rStyle w:val="Strong"/>
          <w:rFonts w:cs="Arial"/>
          <w:color w:val="000000"/>
        </w:rPr>
      </w:pPr>
      <w:r>
        <w:rPr>
          <w:rStyle w:val="Strong"/>
          <w:rFonts w:cs="Arial"/>
          <w:color w:val="000000"/>
        </w:rPr>
        <w:t>Specific Guidance:</w:t>
      </w:r>
    </w:p>
    <w:p w14:paraId="0E0AD79E" w14:textId="77777777" w:rsidR="00A52926" w:rsidRDefault="00A52926" w:rsidP="00A52926">
      <w:pPr>
        <w:pStyle w:val="ListBullet"/>
      </w:pPr>
      <w:r>
        <w:t>All slewing operations performed to specification</w:t>
      </w:r>
    </w:p>
    <w:p w14:paraId="50FE7428" w14:textId="77777777" w:rsidR="00A52926" w:rsidRPr="00F41DE0" w:rsidRDefault="00A52926" w:rsidP="00A52926">
      <w:pPr>
        <w:pStyle w:val="Heading2"/>
        <w:rPr>
          <w:lang w:val="fr-FR"/>
        </w:rPr>
      </w:pPr>
      <w:bookmarkStart w:id="80" w:name="_Toc525739999"/>
      <w:bookmarkStart w:id="81" w:name="_Toc4054791"/>
      <w:bookmarkStart w:id="82" w:name="_Toc4502369"/>
      <w:r w:rsidRPr="00F41DE0">
        <w:rPr>
          <w:bCs/>
          <w:lang w:val="fr-FR"/>
        </w:rPr>
        <w:t xml:space="preserve">Item Code: </w:t>
      </w:r>
      <w:r w:rsidRPr="00F41DE0">
        <w:rPr>
          <w:lang w:val="fr-FR"/>
        </w:rPr>
        <w:t>C1015 Points</w:t>
      </w:r>
      <w:r w:rsidRPr="00F41DE0">
        <w:rPr>
          <w:bCs/>
          <w:lang w:val="fr-FR"/>
        </w:rPr>
        <w:t xml:space="preserve"> Score:</w:t>
      </w:r>
      <w:r w:rsidRPr="00F41DE0">
        <w:rPr>
          <w:lang w:val="fr-FR"/>
        </w:rPr>
        <w:t xml:space="preserve"> 5</w:t>
      </w:r>
      <w:bookmarkEnd w:id="80"/>
      <w:bookmarkEnd w:id="81"/>
      <w:bookmarkEnd w:id="82"/>
    </w:p>
    <w:p w14:paraId="4CBAFF5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CE39503" w14:textId="77777777" w:rsidR="00A52926" w:rsidRDefault="00A52926" w:rsidP="00A52926">
      <w:pPr>
        <w:pStyle w:val="BodyText"/>
        <w:rPr>
          <w:rStyle w:val="style31"/>
          <w:rFonts w:cs="Arial"/>
          <w:color w:val="000000"/>
        </w:rPr>
      </w:pPr>
      <w:r>
        <w:rPr>
          <w:rStyle w:val="style31"/>
          <w:rFonts w:cs="Arial"/>
          <w:color w:val="000000"/>
        </w:rPr>
        <w:t>Concrete protection provided as per works instructions</w:t>
      </w:r>
    </w:p>
    <w:p w14:paraId="01D8621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537E990" w14:textId="77777777" w:rsidR="00A52926" w:rsidRDefault="00A52926" w:rsidP="00A52926">
      <w:pPr>
        <w:pStyle w:val="BodyText"/>
        <w:rPr>
          <w:rFonts w:cs="Arial"/>
          <w:color w:val="000000"/>
          <w:szCs w:val="22"/>
        </w:rPr>
      </w:pPr>
      <w:r>
        <w:rPr>
          <w:rFonts w:cs="Arial"/>
          <w:color w:val="000000"/>
          <w:szCs w:val="22"/>
        </w:rPr>
        <w:t>Concrete protection provided as per works instructions</w:t>
      </w:r>
    </w:p>
    <w:p w14:paraId="2D083805" w14:textId="77777777" w:rsidR="00A52926" w:rsidRDefault="00A52926" w:rsidP="00A52926">
      <w:pPr>
        <w:pStyle w:val="BodyText"/>
        <w:rPr>
          <w:rStyle w:val="Strong"/>
          <w:rFonts w:cs="Arial"/>
          <w:color w:val="000000"/>
        </w:rPr>
      </w:pPr>
      <w:r>
        <w:rPr>
          <w:rStyle w:val="Strong"/>
          <w:rFonts w:cs="Arial"/>
          <w:color w:val="000000"/>
        </w:rPr>
        <w:t>Points of Reference:</w:t>
      </w:r>
    </w:p>
    <w:p w14:paraId="2F59E837" w14:textId="77777777" w:rsidR="00A52926" w:rsidRDefault="00A52926" w:rsidP="00A52926">
      <w:pPr>
        <w:pStyle w:val="ListBullet"/>
      </w:pPr>
      <w:r>
        <w:t>LN550</w:t>
      </w:r>
    </w:p>
    <w:p w14:paraId="272E5C00" w14:textId="77777777" w:rsidR="00A52926" w:rsidRDefault="00A52926" w:rsidP="00A52926">
      <w:pPr>
        <w:pStyle w:val="BodyText"/>
        <w:rPr>
          <w:rStyle w:val="Strong"/>
          <w:rFonts w:cs="Arial"/>
          <w:color w:val="000000"/>
        </w:rPr>
      </w:pPr>
      <w:r>
        <w:rPr>
          <w:rStyle w:val="Strong"/>
          <w:rFonts w:cs="Arial"/>
          <w:color w:val="000000"/>
        </w:rPr>
        <w:t>Specific Guidance:</w:t>
      </w:r>
    </w:p>
    <w:p w14:paraId="388C338F" w14:textId="77777777" w:rsidR="00A52926" w:rsidRDefault="00A52926" w:rsidP="00A52926">
      <w:pPr>
        <w:pStyle w:val="ListBullet"/>
      </w:pPr>
      <w:r>
        <w:t>The job instructions shall instruct the required concrete protection required</w:t>
      </w:r>
    </w:p>
    <w:p w14:paraId="75A2BA54" w14:textId="77777777" w:rsidR="00A52926" w:rsidRPr="00F41DE0" w:rsidRDefault="00A52926" w:rsidP="00A52926">
      <w:pPr>
        <w:pStyle w:val="Heading2"/>
        <w:rPr>
          <w:lang w:val="fr-FR"/>
        </w:rPr>
      </w:pPr>
      <w:bookmarkStart w:id="83" w:name="_Toc525740000"/>
      <w:bookmarkStart w:id="84" w:name="_Toc4054792"/>
      <w:bookmarkStart w:id="85" w:name="_Toc4502370"/>
      <w:r w:rsidRPr="00F41DE0">
        <w:rPr>
          <w:bCs/>
          <w:lang w:val="fr-FR"/>
        </w:rPr>
        <w:t xml:space="preserve">Item Code: </w:t>
      </w:r>
      <w:r w:rsidRPr="00F41DE0">
        <w:rPr>
          <w:lang w:val="fr-FR"/>
        </w:rPr>
        <w:t>C1016 </w:t>
      </w:r>
      <w:r w:rsidRPr="00F41DE0">
        <w:rPr>
          <w:bCs/>
          <w:lang w:val="fr-FR"/>
        </w:rPr>
        <w:t>Points Score:</w:t>
      </w:r>
      <w:r w:rsidRPr="00F41DE0">
        <w:rPr>
          <w:lang w:val="fr-FR"/>
        </w:rPr>
        <w:t xml:space="preserve"> 5</w:t>
      </w:r>
      <w:bookmarkEnd w:id="83"/>
      <w:bookmarkEnd w:id="84"/>
      <w:bookmarkEnd w:id="85"/>
    </w:p>
    <w:p w14:paraId="7ED3305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6F31F67" w14:textId="77777777" w:rsidR="00A52926" w:rsidRDefault="00A52926" w:rsidP="00A52926">
      <w:pPr>
        <w:pStyle w:val="BodyText"/>
        <w:rPr>
          <w:rStyle w:val="style31"/>
          <w:rFonts w:cs="Arial"/>
          <w:color w:val="000000"/>
        </w:rPr>
      </w:pPr>
      <w:r>
        <w:rPr>
          <w:rStyle w:val="style31"/>
          <w:rFonts w:cs="Arial"/>
          <w:color w:val="000000"/>
        </w:rPr>
        <w:t>Correct type of duct bends and duct tees used</w:t>
      </w:r>
    </w:p>
    <w:p w14:paraId="38086E2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67605A3" w14:textId="77777777" w:rsidR="00A52926" w:rsidRDefault="00A52926" w:rsidP="00A52926">
      <w:pPr>
        <w:pStyle w:val="BodyText"/>
        <w:rPr>
          <w:rFonts w:cs="Arial"/>
          <w:color w:val="000000"/>
          <w:szCs w:val="22"/>
        </w:rPr>
      </w:pPr>
      <w:r>
        <w:rPr>
          <w:rFonts w:cs="Arial"/>
          <w:color w:val="000000"/>
          <w:szCs w:val="22"/>
        </w:rPr>
        <w:t>Correct type of duct bends and duct tees used</w:t>
      </w:r>
    </w:p>
    <w:p w14:paraId="68C31EA5" w14:textId="77777777" w:rsidR="00A52926" w:rsidRDefault="00A52926" w:rsidP="00A52926">
      <w:pPr>
        <w:pStyle w:val="BodyText"/>
        <w:rPr>
          <w:rStyle w:val="Strong"/>
          <w:rFonts w:cs="Arial"/>
          <w:color w:val="000000"/>
        </w:rPr>
      </w:pPr>
      <w:r>
        <w:rPr>
          <w:rStyle w:val="Strong"/>
          <w:rFonts w:cs="Arial"/>
          <w:color w:val="000000"/>
        </w:rPr>
        <w:t>Points of Reference:</w:t>
      </w:r>
    </w:p>
    <w:p w14:paraId="207B9761" w14:textId="77777777" w:rsidR="00A52926" w:rsidRDefault="00A52926" w:rsidP="00A52926">
      <w:pPr>
        <w:pStyle w:val="ListBullet"/>
      </w:pPr>
      <w:r>
        <w:t>LN550</w:t>
      </w:r>
    </w:p>
    <w:p w14:paraId="406B2C3F" w14:textId="77777777" w:rsidR="00A52926" w:rsidRDefault="00A52926" w:rsidP="00A52926">
      <w:pPr>
        <w:pStyle w:val="BodyText"/>
        <w:rPr>
          <w:rStyle w:val="Strong"/>
          <w:rFonts w:cs="Arial"/>
          <w:color w:val="000000"/>
        </w:rPr>
      </w:pPr>
      <w:r>
        <w:rPr>
          <w:rStyle w:val="Strong"/>
          <w:rFonts w:cs="Arial"/>
          <w:color w:val="000000"/>
        </w:rPr>
        <w:t>Specific Guidance:</w:t>
      </w:r>
    </w:p>
    <w:p w14:paraId="6A8D35B7" w14:textId="77777777" w:rsidR="00A52926" w:rsidRDefault="00A52926" w:rsidP="00A52926">
      <w:pPr>
        <w:pStyle w:val="ListBullet"/>
      </w:pPr>
      <w:r>
        <w:t>The correct type of tees and bends to be used e.g. bends duct 54A and 54C shall not be used on main or trunk routes</w:t>
      </w:r>
    </w:p>
    <w:p w14:paraId="46529C99" w14:textId="77777777" w:rsidR="00A52926" w:rsidRDefault="00A52926" w:rsidP="00A52926">
      <w:pPr>
        <w:pStyle w:val="ListBullet"/>
      </w:pPr>
      <w:r>
        <w:t xml:space="preserve">Flexible footway duct permissible for use between PCP and serving jointbox where congestion prevents use of standard duct </w:t>
      </w:r>
    </w:p>
    <w:p w14:paraId="6A4E81BB" w14:textId="77777777" w:rsidR="00A52926" w:rsidRPr="00F41DE0" w:rsidRDefault="00A52926" w:rsidP="00A52926">
      <w:pPr>
        <w:pStyle w:val="Heading2"/>
        <w:rPr>
          <w:lang w:val="fr-FR"/>
        </w:rPr>
      </w:pPr>
      <w:bookmarkStart w:id="86" w:name="_Toc525740001"/>
      <w:bookmarkStart w:id="87" w:name="_Toc4054793"/>
      <w:bookmarkStart w:id="88" w:name="_Toc4502371"/>
      <w:r w:rsidRPr="00F41DE0">
        <w:rPr>
          <w:bCs/>
          <w:lang w:val="fr-FR"/>
        </w:rPr>
        <w:t xml:space="preserve">Item Code: </w:t>
      </w:r>
      <w:r w:rsidRPr="00F41DE0">
        <w:rPr>
          <w:lang w:val="fr-FR"/>
        </w:rPr>
        <w:t>C1017 </w:t>
      </w:r>
      <w:r w:rsidRPr="00F41DE0">
        <w:rPr>
          <w:bCs/>
          <w:lang w:val="fr-FR"/>
        </w:rPr>
        <w:t>Points Score:</w:t>
      </w:r>
      <w:r w:rsidRPr="00F41DE0">
        <w:rPr>
          <w:lang w:val="fr-FR"/>
        </w:rPr>
        <w:t xml:space="preserve"> 10</w:t>
      </w:r>
      <w:bookmarkEnd w:id="86"/>
      <w:bookmarkEnd w:id="87"/>
      <w:bookmarkEnd w:id="88"/>
    </w:p>
    <w:p w14:paraId="60D3CF34"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8C0E9CA" w14:textId="77777777" w:rsidR="00A52926" w:rsidRDefault="00A52926" w:rsidP="00A52926">
      <w:pPr>
        <w:pStyle w:val="BodyText"/>
        <w:rPr>
          <w:rStyle w:val="style31"/>
          <w:rFonts w:cs="Arial"/>
          <w:color w:val="000000"/>
        </w:rPr>
      </w:pPr>
      <w:r>
        <w:rPr>
          <w:rStyle w:val="style31"/>
          <w:rFonts w:cs="Arial"/>
          <w:color w:val="000000"/>
        </w:rPr>
        <w:t>Duct entries to chambers / building walls / floors by appropriate approved method</w:t>
      </w:r>
    </w:p>
    <w:p w14:paraId="5BD5B370"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051AD59" w14:textId="77777777" w:rsidR="00A52926" w:rsidRDefault="00A52926" w:rsidP="00A52926">
      <w:pPr>
        <w:pStyle w:val="BodyText"/>
        <w:rPr>
          <w:rFonts w:cs="Arial"/>
          <w:color w:val="000000"/>
          <w:szCs w:val="22"/>
        </w:rPr>
      </w:pPr>
      <w:r>
        <w:rPr>
          <w:rFonts w:cs="Arial"/>
          <w:color w:val="000000"/>
          <w:szCs w:val="22"/>
        </w:rPr>
        <w:t>This check is to ascertain that duct entries have been provided using the method laid down in the Specification. All duct entries provided on the Job/Order No. identified for check should be inspected</w:t>
      </w:r>
    </w:p>
    <w:p w14:paraId="48740B1E" w14:textId="77777777" w:rsidR="00A52926" w:rsidRDefault="00A52926" w:rsidP="00A52926">
      <w:pPr>
        <w:pStyle w:val="BodyText"/>
        <w:rPr>
          <w:rStyle w:val="Strong"/>
          <w:rFonts w:cs="Arial"/>
          <w:color w:val="000000"/>
        </w:rPr>
      </w:pPr>
      <w:r>
        <w:rPr>
          <w:rStyle w:val="Strong"/>
          <w:rFonts w:cs="Arial"/>
          <w:color w:val="000000"/>
        </w:rPr>
        <w:t>Points of Reference:</w:t>
      </w:r>
    </w:p>
    <w:p w14:paraId="26DB6B4C" w14:textId="77777777" w:rsidR="00A52926" w:rsidRDefault="00A52926" w:rsidP="00A52926">
      <w:pPr>
        <w:pStyle w:val="ListBullet"/>
      </w:pPr>
      <w:r>
        <w:t xml:space="preserve">EPT/UGP/B054 </w:t>
      </w:r>
    </w:p>
    <w:p w14:paraId="4AAFFD94" w14:textId="77777777" w:rsidR="00A52926" w:rsidRPr="00604EA6" w:rsidRDefault="00A52926" w:rsidP="00A52926">
      <w:pPr>
        <w:pStyle w:val="ListBullet"/>
      </w:pPr>
      <w:r>
        <w:rPr>
          <w:rFonts w:cs="Arial"/>
          <w:color w:val="000000"/>
          <w:szCs w:val="22"/>
        </w:rPr>
        <w:t>LN550</w:t>
      </w:r>
    </w:p>
    <w:p w14:paraId="5C9FEEBB" w14:textId="77777777" w:rsidR="00A52926" w:rsidRDefault="00A52926" w:rsidP="00A52926">
      <w:pPr>
        <w:pStyle w:val="BodyText"/>
        <w:rPr>
          <w:rStyle w:val="Strong"/>
          <w:rFonts w:cs="Arial"/>
          <w:color w:val="000000"/>
        </w:rPr>
      </w:pPr>
      <w:r>
        <w:rPr>
          <w:rStyle w:val="Strong"/>
          <w:rFonts w:cs="Arial"/>
          <w:color w:val="000000"/>
        </w:rPr>
        <w:t>Specific Guidance:</w:t>
      </w:r>
    </w:p>
    <w:p w14:paraId="7E965F36" w14:textId="77777777" w:rsidR="00A52926" w:rsidRDefault="00A52926" w:rsidP="00A52926">
      <w:pPr>
        <w:pStyle w:val="ListBullet"/>
      </w:pPr>
      <w:r w:rsidRPr="002A6D7E">
        <w:t>Entries must be provided using Core Drill where specified</w:t>
      </w:r>
    </w:p>
    <w:p w14:paraId="69CF8E4E" w14:textId="77777777" w:rsidR="00A52926" w:rsidRDefault="00A52926" w:rsidP="00A52926">
      <w:pPr>
        <w:pStyle w:val="ListBullet"/>
      </w:pPr>
      <w:r w:rsidRPr="002A6D7E">
        <w:t>Core Drill must be sufficiently oversized to enable the overbreak between the duct and the hole to be made good through the entire thickness of the wall e.g. D54 recommended drill size is 127mm (the contractor may select an alternative drill size at his discretion, provided that the overbreak can be successfully filled to provide a suitable finish to the works)</w:t>
      </w:r>
    </w:p>
    <w:p w14:paraId="5A93318F" w14:textId="77777777" w:rsidR="00A52926" w:rsidRDefault="00A52926" w:rsidP="00A52926">
      <w:pPr>
        <w:pStyle w:val="Note"/>
      </w:pPr>
      <w:r>
        <w:t xml:space="preserve">The position of duct entries and the finish to them is measured in C2014, not this item </w:t>
      </w:r>
    </w:p>
    <w:p w14:paraId="5BE11204" w14:textId="77777777" w:rsidR="00A52926" w:rsidRPr="002A6D7E" w:rsidRDefault="00A52926" w:rsidP="00A52926">
      <w:pPr>
        <w:pStyle w:val="BodyText"/>
      </w:pPr>
    </w:p>
    <w:p w14:paraId="647CFFD6" w14:textId="77777777" w:rsidR="00A52926" w:rsidRPr="00F41DE0" w:rsidRDefault="00A52926" w:rsidP="00A52926">
      <w:pPr>
        <w:pStyle w:val="Heading2"/>
        <w:rPr>
          <w:lang w:val="fr-FR"/>
        </w:rPr>
      </w:pPr>
      <w:bookmarkStart w:id="89" w:name="_Toc525740002"/>
      <w:bookmarkStart w:id="90" w:name="_Toc4054794"/>
      <w:bookmarkStart w:id="91" w:name="_Toc4502372"/>
      <w:r w:rsidRPr="00F41DE0">
        <w:rPr>
          <w:bCs/>
          <w:lang w:val="fr-FR"/>
        </w:rPr>
        <w:t xml:space="preserve">Item Code: </w:t>
      </w:r>
      <w:r w:rsidRPr="00F41DE0">
        <w:rPr>
          <w:lang w:val="fr-FR"/>
        </w:rPr>
        <w:t>C1018 Points</w:t>
      </w:r>
      <w:r w:rsidRPr="00F41DE0">
        <w:rPr>
          <w:bCs/>
          <w:lang w:val="fr-FR"/>
        </w:rPr>
        <w:t xml:space="preserve"> Score:</w:t>
      </w:r>
      <w:r w:rsidRPr="00F41DE0">
        <w:rPr>
          <w:lang w:val="fr-FR"/>
        </w:rPr>
        <w:t xml:space="preserve"> 5</w:t>
      </w:r>
      <w:bookmarkEnd w:id="89"/>
      <w:bookmarkEnd w:id="90"/>
      <w:bookmarkEnd w:id="91"/>
    </w:p>
    <w:p w14:paraId="2A6FB386"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A46DC0C" w14:textId="77777777" w:rsidR="00A52926" w:rsidRDefault="00A52926" w:rsidP="00A52926">
      <w:pPr>
        <w:pStyle w:val="BodyText"/>
        <w:rPr>
          <w:rStyle w:val="style31"/>
          <w:rFonts w:cs="Arial"/>
          <w:color w:val="000000"/>
        </w:rPr>
      </w:pPr>
      <w:r>
        <w:rPr>
          <w:rStyle w:val="style31"/>
          <w:rFonts w:cs="Arial"/>
          <w:color w:val="000000"/>
        </w:rPr>
        <w:t>All necessary steps taken to minimize damage as a result of dirt / dust / water whilst core drilling</w:t>
      </w:r>
    </w:p>
    <w:p w14:paraId="2B746CF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C84E07A" w14:textId="77777777" w:rsidR="00A52926" w:rsidRDefault="00A52926" w:rsidP="00A52926">
      <w:pPr>
        <w:pStyle w:val="BodyText"/>
        <w:rPr>
          <w:rFonts w:cs="Arial"/>
          <w:color w:val="000000"/>
          <w:szCs w:val="22"/>
        </w:rPr>
      </w:pPr>
      <w:r>
        <w:rPr>
          <w:rFonts w:cs="Arial"/>
          <w:color w:val="000000"/>
          <w:szCs w:val="22"/>
        </w:rPr>
        <w:t>All necessary steps taken to minimize damage as a result of dirt / dust / water whilst core drilling</w:t>
      </w:r>
    </w:p>
    <w:p w14:paraId="00A46A43" w14:textId="77777777" w:rsidR="00A52926" w:rsidRDefault="00A52926" w:rsidP="00A52926">
      <w:pPr>
        <w:pStyle w:val="BodyText"/>
        <w:rPr>
          <w:rStyle w:val="Strong"/>
          <w:rFonts w:cs="Arial"/>
          <w:color w:val="000000"/>
        </w:rPr>
      </w:pPr>
      <w:r>
        <w:rPr>
          <w:rStyle w:val="Strong"/>
          <w:rFonts w:cs="Arial"/>
          <w:color w:val="000000"/>
        </w:rPr>
        <w:t>Points of Reference:</w:t>
      </w:r>
    </w:p>
    <w:p w14:paraId="3E8D39D2" w14:textId="77777777" w:rsidR="00A52926" w:rsidRDefault="00A52926" w:rsidP="00A52926">
      <w:pPr>
        <w:pStyle w:val="ListBullet"/>
      </w:pPr>
      <w:r>
        <w:t>LN550</w:t>
      </w:r>
    </w:p>
    <w:p w14:paraId="4AF010F2" w14:textId="77777777" w:rsidR="00A52926" w:rsidRDefault="00A52926" w:rsidP="00A52926">
      <w:pPr>
        <w:pStyle w:val="BodyText"/>
        <w:rPr>
          <w:rStyle w:val="Strong"/>
          <w:rFonts w:cs="Arial"/>
          <w:color w:val="000000"/>
        </w:rPr>
      </w:pPr>
      <w:r>
        <w:rPr>
          <w:rStyle w:val="Strong"/>
          <w:rFonts w:cs="Arial"/>
          <w:color w:val="000000"/>
        </w:rPr>
        <w:t>Specific Guidance:</w:t>
      </w:r>
    </w:p>
    <w:p w14:paraId="76C6E92E" w14:textId="77777777" w:rsidR="00A52926" w:rsidRDefault="00A52926" w:rsidP="00A52926">
      <w:pPr>
        <w:pStyle w:val="ListBullet"/>
      </w:pPr>
      <w:r>
        <w:t>Dirt dust and water to be minimised</w:t>
      </w:r>
    </w:p>
    <w:p w14:paraId="47EC7EAD" w14:textId="77777777" w:rsidR="00A52926" w:rsidRPr="00F41DE0" w:rsidRDefault="00A52926" w:rsidP="00A52926">
      <w:pPr>
        <w:pStyle w:val="Heading2"/>
        <w:rPr>
          <w:lang w:val="fr-FR"/>
        </w:rPr>
      </w:pPr>
      <w:bookmarkStart w:id="92" w:name="_Toc525740003"/>
      <w:bookmarkStart w:id="93" w:name="_Toc4054795"/>
      <w:bookmarkStart w:id="94" w:name="_Toc4502373"/>
      <w:r w:rsidRPr="00F41DE0">
        <w:rPr>
          <w:bCs/>
          <w:lang w:val="fr-FR"/>
        </w:rPr>
        <w:t xml:space="preserve">Item Code: </w:t>
      </w:r>
      <w:r w:rsidRPr="00F41DE0">
        <w:rPr>
          <w:lang w:val="fr-FR"/>
        </w:rPr>
        <w:t>C1019 Points</w:t>
      </w:r>
      <w:r w:rsidRPr="00F41DE0">
        <w:rPr>
          <w:bCs/>
          <w:lang w:val="fr-FR"/>
        </w:rPr>
        <w:t xml:space="preserve"> Score:</w:t>
      </w:r>
      <w:r w:rsidRPr="00F41DE0">
        <w:rPr>
          <w:lang w:val="fr-FR"/>
        </w:rPr>
        <w:t xml:space="preserve"> 10</w:t>
      </w:r>
      <w:bookmarkEnd w:id="92"/>
      <w:bookmarkEnd w:id="93"/>
      <w:bookmarkEnd w:id="94"/>
    </w:p>
    <w:p w14:paraId="56C47B2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AB56BDF" w14:textId="77777777" w:rsidR="00A52926" w:rsidRDefault="00A52926" w:rsidP="00A52926">
      <w:pPr>
        <w:pStyle w:val="BodyText"/>
        <w:rPr>
          <w:rStyle w:val="style31"/>
          <w:rFonts w:cs="Arial"/>
          <w:color w:val="000000"/>
        </w:rPr>
      </w:pPr>
      <w:r>
        <w:rPr>
          <w:rStyle w:val="style31"/>
          <w:rFonts w:cs="Arial"/>
          <w:color w:val="000000"/>
        </w:rPr>
        <w:t>Duct Seals fitted correctly including Draw Rope</w:t>
      </w:r>
    </w:p>
    <w:p w14:paraId="2CF828A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73C2B97" w14:textId="77777777" w:rsidR="00A52926" w:rsidRDefault="00A52926" w:rsidP="00A52926">
      <w:pPr>
        <w:pStyle w:val="BodyText"/>
        <w:rPr>
          <w:rFonts w:cs="Arial"/>
          <w:color w:val="000000"/>
          <w:szCs w:val="22"/>
        </w:rPr>
      </w:pPr>
      <w:r>
        <w:rPr>
          <w:rFonts w:cs="Arial"/>
          <w:color w:val="000000"/>
          <w:szCs w:val="22"/>
        </w:rPr>
        <w:t>This check is to ascertain that where ducts enter buildings, cabinets, joint boxes and hollow poles; duct seals are provided &amp; fitted correctly. All duct on the Job/Order Number must be inspected</w:t>
      </w:r>
    </w:p>
    <w:p w14:paraId="6A611E0A" w14:textId="77777777" w:rsidR="00A52926" w:rsidRPr="00A76C67" w:rsidRDefault="00A52926" w:rsidP="00A52926">
      <w:pPr>
        <w:pStyle w:val="BodyText"/>
        <w:rPr>
          <w:rFonts w:cs="Arial"/>
          <w:b/>
          <w:bCs/>
          <w:color w:val="000000"/>
        </w:rPr>
      </w:pPr>
      <w:r>
        <w:rPr>
          <w:rStyle w:val="Strong"/>
          <w:rFonts w:cs="Arial"/>
          <w:color w:val="000000"/>
        </w:rPr>
        <w:t xml:space="preserve">Points of Reference: </w:t>
      </w:r>
    </w:p>
    <w:p w14:paraId="2ACA4BD6" w14:textId="77777777" w:rsidR="00A52926" w:rsidRDefault="00A52926" w:rsidP="00A52926">
      <w:pPr>
        <w:pStyle w:val="ListBullet"/>
      </w:pPr>
      <w:r w:rsidRPr="00F75290">
        <w:t>ISIS EPT/ANS/A003</w:t>
      </w:r>
    </w:p>
    <w:p w14:paraId="2DCC214B" w14:textId="77777777" w:rsidR="00A52926" w:rsidRDefault="00A52926" w:rsidP="00A52926">
      <w:pPr>
        <w:pStyle w:val="ListBullet"/>
      </w:pPr>
      <w:r>
        <w:t xml:space="preserve">ISIS EPT/ANS/A010 </w:t>
      </w:r>
    </w:p>
    <w:p w14:paraId="0B25F7D7" w14:textId="77777777" w:rsidR="00A52926" w:rsidRDefault="00A52926" w:rsidP="00A52926">
      <w:pPr>
        <w:pStyle w:val="ListBullet"/>
      </w:pPr>
      <w:r>
        <w:t>LN550</w:t>
      </w:r>
    </w:p>
    <w:p w14:paraId="4AA1B26B" w14:textId="77777777" w:rsidR="00A52926" w:rsidRDefault="00A52926" w:rsidP="00A52926">
      <w:pPr>
        <w:pStyle w:val="BodyText"/>
        <w:rPr>
          <w:rStyle w:val="Strong"/>
          <w:rFonts w:cs="Arial"/>
          <w:color w:val="000000"/>
        </w:rPr>
      </w:pPr>
      <w:r>
        <w:rPr>
          <w:rStyle w:val="Strong"/>
          <w:rFonts w:cs="Arial"/>
          <w:color w:val="000000"/>
        </w:rPr>
        <w:t>Specific Guidance:</w:t>
      </w:r>
    </w:p>
    <w:p w14:paraId="38469F5E" w14:textId="77777777" w:rsidR="00A52926" w:rsidRDefault="00A52926" w:rsidP="00A52926">
      <w:pPr>
        <w:pStyle w:val="ListBullet"/>
      </w:pPr>
      <w:r>
        <w:t>Duct seal fitted correctly. If draw rope is provided through duct seal fail under this item</w:t>
      </w:r>
    </w:p>
    <w:p w14:paraId="085CB397" w14:textId="77777777" w:rsidR="00A52926" w:rsidRDefault="00A52926" w:rsidP="00A52926">
      <w:pPr>
        <w:pStyle w:val="Note"/>
      </w:pPr>
      <w:r>
        <w:t>The provision of a draw rope is checked under C1013</w:t>
      </w:r>
    </w:p>
    <w:p w14:paraId="6762648C" w14:textId="77777777" w:rsidR="00A52926" w:rsidRDefault="00A52926" w:rsidP="00A52926">
      <w:pPr>
        <w:pStyle w:val="ListBullet"/>
      </w:pPr>
      <w:r w:rsidRPr="00F75290">
        <w:t xml:space="preserve">Ducts gas sealed if open or within the FTTC </w:t>
      </w:r>
      <w:r>
        <w:t>RDSLAM</w:t>
      </w:r>
    </w:p>
    <w:p w14:paraId="44B82DA5" w14:textId="77777777" w:rsidR="00A52926" w:rsidRDefault="00A52926" w:rsidP="00A52926">
      <w:pPr>
        <w:pStyle w:val="ListBullet"/>
      </w:pPr>
      <w:r w:rsidRPr="00F75290">
        <w:t>FTTC Root and cabinet need temporary or permanent gas seal providing (plug pressure 1 or resin 14)</w:t>
      </w:r>
    </w:p>
    <w:p w14:paraId="68BBE429" w14:textId="77777777" w:rsidR="00A52926" w:rsidRDefault="00A52926" w:rsidP="00A52926">
      <w:pPr>
        <w:pStyle w:val="Note"/>
      </w:pPr>
      <w:r w:rsidRPr="00F75290">
        <w:t>Includes temporary gas seals</w:t>
      </w:r>
    </w:p>
    <w:p w14:paraId="0B2CF534" w14:textId="77777777" w:rsidR="00A52926" w:rsidRDefault="00A52926" w:rsidP="00A52926">
      <w:pPr>
        <w:pStyle w:val="Note"/>
      </w:pPr>
      <w:r w:rsidRPr="00F75290">
        <w:t xml:space="preserve">Excludes </w:t>
      </w:r>
      <w:r>
        <w:t xml:space="preserve">DSLAM </w:t>
      </w:r>
      <w:r w:rsidRPr="00F75290">
        <w:t>Earth rod duct and power ducts</w:t>
      </w:r>
      <w:r>
        <w:t xml:space="preserve"> see C1026</w:t>
      </w:r>
    </w:p>
    <w:p w14:paraId="56C78C7A" w14:textId="77777777" w:rsidR="00A52926" w:rsidRPr="00F41DE0" w:rsidRDefault="00A52926" w:rsidP="00A52926">
      <w:pPr>
        <w:pStyle w:val="Heading2"/>
        <w:rPr>
          <w:lang w:val="fr-FR"/>
        </w:rPr>
      </w:pPr>
      <w:bookmarkStart w:id="95" w:name="_Toc525740004"/>
      <w:bookmarkStart w:id="96" w:name="_Toc4054796"/>
      <w:bookmarkStart w:id="97" w:name="_Toc4502374"/>
      <w:r w:rsidRPr="00F41DE0">
        <w:rPr>
          <w:bCs/>
          <w:lang w:val="fr-FR"/>
        </w:rPr>
        <w:t xml:space="preserve">Item Code: </w:t>
      </w:r>
      <w:r w:rsidRPr="00F41DE0">
        <w:rPr>
          <w:lang w:val="fr-FR"/>
        </w:rPr>
        <w:t>C1020 Points</w:t>
      </w:r>
      <w:r w:rsidRPr="00F41DE0">
        <w:rPr>
          <w:bCs/>
          <w:lang w:val="fr-FR"/>
        </w:rPr>
        <w:t xml:space="preserve"> Score:</w:t>
      </w:r>
      <w:r w:rsidRPr="00F41DE0">
        <w:rPr>
          <w:lang w:val="fr-FR"/>
        </w:rPr>
        <w:t xml:space="preserve"> 5</w:t>
      </w:r>
      <w:bookmarkEnd w:id="95"/>
      <w:bookmarkEnd w:id="96"/>
      <w:bookmarkEnd w:id="97"/>
    </w:p>
    <w:p w14:paraId="4065143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0C4568C" w14:textId="77777777" w:rsidR="00A52926" w:rsidRDefault="00A52926" w:rsidP="00A52926">
      <w:pPr>
        <w:pStyle w:val="BodyText"/>
        <w:rPr>
          <w:rStyle w:val="style31"/>
          <w:rFonts w:cs="Arial"/>
          <w:color w:val="000000"/>
        </w:rPr>
      </w:pPr>
      <w:r>
        <w:rPr>
          <w:rStyle w:val="style31"/>
          <w:rFonts w:cs="Arial"/>
          <w:color w:val="000000"/>
        </w:rPr>
        <w:t>Pressure test of adhesive jointed duct carried out</w:t>
      </w:r>
    </w:p>
    <w:p w14:paraId="0738FBE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0255604" w14:textId="77777777" w:rsidR="00A52926" w:rsidRDefault="00A52926" w:rsidP="00A52926">
      <w:pPr>
        <w:pStyle w:val="BodyText"/>
        <w:rPr>
          <w:rFonts w:cs="Arial"/>
          <w:color w:val="000000"/>
          <w:szCs w:val="22"/>
        </w:rPr>
      </w:pPr>
      <w:r>
        <w:rPr>
          <w:rFonts w:cs="Arial"/>
          <w:color w:val="000000"/>
          <w:szCs w:val="22"/>
        </w:rPr>
        <w:t>Pressure test of adhesive jointed duct carried out</w:t>
      </w:r>
    </w:p>
    <w:p w14:paraId="2361AF2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5896F9A" w14:textId="77777777" w:rsidR="00A52926" w:rsidRDefault="00A52926" w:rsidP="00A52926">
      <w:pPr>
        <w:pStyle w:val="BodyText"/>
        <w:rPr>
          <w:rFonts w:cs="Arial"/>
          <w:color w:val="000000"/>
          <w:szCs w:val="22"/>
        </w:rPr>
      </w:pPr>
      <w:r>
        <w:rPr>
          <w:rFonts w:cs="Arial"/>
          <w:color w:val="000000"/>
          <w:szCs w:val="22"/>
        </w:rPr>
        <w:t>LN550</w:t>
      </w:r>
    </w:p>
    <w:p w14:paraId="348B55E1" w14:textId="77777777" w:rsidR="00A52926" w:rsidRDefault="00A52926" w:rsidP="00A52926">
      <w:pPr>
        <w:pStyle w:val="ListBullet"/>
        <w:numPr>
          <w:ilvl w:val="0"/>
          <w:numId w:val="0"/>
        </w:numPr>
        <w:ind w:left="1440"/>
        <w:rPr>
          <w:rStyle w:val="Strong"/>
          <w:rFonts w:cs="Arial"/>
          <w:color w:val="000000"/>
        </w:rPr>
      </w:pPr>
      <w:r>
        <w:rPr>
          <w:rStyle w:val="Strong"/>
          <w:rFonts w:cs="Arial"/>
          <w:color w:val="000000"/>
        </w:rPr>
        <w:t>Specific Guidance:</w:t>
      </w:r>
    </w:p>
    <w:p w14:paraId="606A5C66" w14:textId="77777777" w:rsidR="00A52926" w:rsidRDefault="00A52926" w:rsidP="00A52926">
      <w:pPr>
        <w:pStyle w:val="BodyText"/>
        <w:rPr>
          <w:rFonts w:cs="Arial"/>
          <w:color w:val="000000"/>
          <w:szCs w:val="22"/>
        </w:rPr>
      </w:pPr>
      <w:r>
        <w:rPr>
          <w:rFonts w:cs="Arial"/>
          <w:color w:val="000000"/>
          <w:szCs w:val="22"/>
        </w:rPr>
        <w:t>Pressure testing of the ductways</w:t>
      </w:r>
    </w:p>
    <w:p w14:paraId="6B678FB7" w14:textId="77777777" w:rsidR="00A52926" w:rsidRPr="00F41DE0" w:rsidRDefault="00A52926" w:rsidP="00A52926">
      <w:pPr>
        <w:pStyle w:val="Heading2"/>
        <w:rPr>
          <w:lang w:val="fr-FR"/>
        </w:rPr>
      </w:pPr>
      <w:bookmarkStart w:id="98" w:name="_Toc525740005"/>
      <w:bookmarkStart w:id="99" w:name="_Toc4054797"/>
      <w:bookmarkStart w:id="100" w:name="_Toc4502375"/>
      <w:r w:rsidRPr="00F41DE0">
        <w:rPr>
          <w:bCs/>
          <w:lang w:val="fr-FR"/>
        </w:rPr>
        <w:t xml:space="preserve">Item Code: </w:t>
      </w:r>
      <w:r w:rsidRPr="00F41DE0">
        <w:rPr>
          <w:lang w:val="fr-FR"/>
        </w:rPr>
        <w:t>C1021 Points</w:t>
      </w:r>
      <w:r w:rsidRPr="00F41DE0">
        <w:rPr>
          <w:bCs/>
          <w:lang w:val="fr-FR"/>
        </w:rPr>
        <w:t xml:space="preserve"> Score:</w:t>
      </w:r>
      <w:r w:rsidRPr="00F41DE0">
        <w:rPr>
          <w:lang w:val="fr-FR"/>
        </w:rPr>
        <w:t xml:space="preserve"> 5</w:t>
      </w:r>
      <w:bookmarkEnd w:id="98"/>
      <w:bookmarkEnd w:id="99"/>
      <w:bookmarkEnd w:id="100"/>
    </w:p>
    <w:p w14:paraId="7F01577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1845C8B" w14:textId="77777777" w:rsidR="00A52926" w:rsidRDefault="00A52926" w:rsidP="00A52926">
      <w:pPr>
        <w:pStyle w:val="BodyText"/>
        <w:rPr>
          <w:rStyle w:val="style31"/>
          <w:rFonts w:cs="Arial"/>
          <w:color w:val="000000"/>
        </w:rPr>
      </w:pPr>
      <w:r>
        <w:rPr>
          <w:rStyle w:val="style31"/>
          <w:rFonts w:cs="Arial"/>
          <w:color w:val="000000"/>
        </w:rPr>
        <w:t>Duct to property wall / pole finished correctly</w:t>
      </w:r>
    </w:p>
    <w:p w14:paraId="7DDF403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8B0A58C" w14:textId="77777777" w:rsidR="00A52926" w:rsidRDefault="00A52926" w:rsidP="00A52926">
      <w:pPr>
        <w:pStyle w:val="BodyText"/>
        <w:rPr>
          <w:rFonts w:cs="Arial"/>
          <w:color w:val="000000"/>
          <w:szCs w:val="22"/>
        </w:rPr>
      </w:pPr>
      <w:r>
        <w:rPr>
          <w:rFonts w:cs="Arial"/>
          <w:color w:val="000000"/>
          <w:szCs w:val="22"/>
        </w:rPr>
        <w:t>Duct to property wall / pole finished correctly</w:t>
      </w:r>
    </w:p>
    <w:p w14:paraId="2BCBE505"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81DBFB7" w14:textId="77777777" w:rsidR="00A52926" w:rsidRDefault="00A52926" w:rsidP="00A52926">
      <w:pPr>
        <w:pStyle w:val="ListBullet"/>
      </w:pPr>
      <w:r>
        <w:t xml:space="preserve">CN 13388 </w:t>
      </w:r>
    </w:p>
    <w:p w14:paraId="3850B396" w14:textId="77777777" w:rsidR="00A52926" w:rsidRDefault="00A52926" w:rsidP="00A52926">
      <w:pPr>
        <w:pStyle w:val="ListBullet"/>
      </w:pPr>
      <w:r>
        <w:t>LN550</w:t>
      </w:r>
    </w:p>
    <w:p w14:paraId="0B064EBF" w14:textId="77777777" w:rsidR="00A52926" w:rsidRDefault="00A52926" w:rsidP="00A52926">
      <w:pPr>
        <w:pStyle w:val="BodyText"/>
      </w:pPr>
    </w:p>
    <w:p w14:paraId="0C07B348" w14:textId="77777777" w:rsidR="00A52926" w:rsidRDefault="00A52926" w:rsidP="00A52926">
      <w:pPr>
        <w:pStyle w:val="BodyText"/>
        <w:rPr>
          <w:rStyle w:val="Strong"/>
          <w:rFonts w:cs="Arial"/>
          <w:color w:val="000000"/>
        </w:rPr>
      </w:pPr>
      <w:r>
        <w:rPr>
          <w:rStyle w:val="Strong"/>
          <w:rFonts w:cs="Arial"/>
          <w:color w:val="000000"/>
        </w:rPr>
        <w:t>Specific Guidance:</w:t>
      </w:r>
    </w:p>
    <w:p w14:paraId="1E7585FC" w14:textId="77777777" w:rsidR="00A52926" w:rsidRDefault="00A52926" w:rsidP="00A52926">
      <w:pPr>
        <w:pStyle w:val="ListBullet"/>
      </w:pPr>
      <w:r>
        <w:t xml:space="preserve">Duct to property wall / pole finished correctly </w:t>
      </w:r>
    </w:p>
    <w:p w14:paraId="1DA1CA33" w14:textId="77777777" w:rsidR="00A52926" w:rsidRDefault="00A52926" w:rsidP="00A52926">
      <w:pPr>
        <w:pStyle w:val="ListBullet"/>
      </w:pPr>
      <w:r>
        <w:t xml:space="preserve">Ducts provided to wooden telegraph poles should be left 25mm – 50mm above ground level </w:t>
      </w:r>
    </w:p>
    <w:p w14:paraId="62D6BC19" w14:textId="77777777" w:rsidR="00A52926" w:rsidRDefault="00A52926" w:rsidP="00A52926">
      <w:pPr>
        <w:pStyle w:val="ListBullet"/>
      </w:pPr>
      <w:r>
        <w:t xml:space="preserve">Duct shall not be laid below the pole markings/3 metre mark when compliant position is achievable </w:t>
      </w:r>
    </w:p>
    <w:p w14:paraId="62FB066A" w14:textId="77777777" w:rsidR="00A52926" w:rsidRDefault="00A52926" w:rsidP="00A52926">
      <w:pPr>
        <w:pStyle w:val="ListBullet"/>
      </w:pPr>
      <w:r>
        <w:t xml:space="preserve">There must be no gap between the duct and the pole </w:t>
      </w:r>
    </w:p>
    <w:p w14:paraId="5331E999" w14:textId="77777777" w:rsidR="00A52926" w:rsidRDefault="00A52926" w:rsidP="00A52926">
      <w:pPr>
        <w:pStyle w:val="ListBullet"/>
      </w:pPr>
      <w:r>
        <w:t>When laying duct to a wall where a Plinth or other fixed obstructions prevent the duct being finished correctly, the duct shall be left in a safe position, which best suites the site conditions</w:t>
      </w:r>
    </w:p>
    <w:p w14:paraId="3CDB6B4C" w14:textId="77777777" w:rsidR="00A52926" w:rsidRPr="00F41DE0" w:rsidRDefault="00A52926" w:rsidP="00A52926">
      <w:pPr>
        <w:pStyle w:val="Heading2"/>
        <w:rPr>
          <w:lang w:val="fr-FR"/>
        </w:rPr>
      </w:pPr>
      <w:bookmarkStart w:id="101" w:name="_Toc525740006"/>
      <w:bookmarkStart w:id="102" w:name="_Toc4054798"/>
      <w:bookmarkStart w:id="103" w:name="_Toc4502376"/>
      <w:r w:rsidRPr="00F41DE0">
        <w:rPr>
          <w:bCs/>
          <w:lang w:val="fr-FR"/>
        </w:rPr>
        <w:t xml:space="preserve">Item Code: </w:t>
      </w:r>
      <w:r w:rsidRPr="00F41DE0">
        <w:rPr>
          <w:lang w:val="fr-FR"/>
        </w:rPr>
        <w:t>C1022 Points</w:t>
      </w:r>
      <w:r w:rsidRPr="00F41DE0">
        <w:rPr>
          <w:bCs/>
          <w:lang w:val="fr-FR"/>
        </w:rPr>
        <w:t xml:space="preserve"> Score:</w:t>
      </w:r>
      <w:r w:rsidRPr="00F41DE0">
        <w:rPr>
          <w:lang w:val="fr-FR"/>
        </w:rPr>
        <w:t xml:space="preserve"> 10</w:t>
      </w:r>
      <w:bookmarkEnd w:id="101"/>
      <w:bookmarkEnd w:id="102"/>
      <w:bookmarkEnd w:id="103"/>
    </w:p>
    <w:p w14:paraId="48B01ED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79C3550" w14:textId="77777777" w:rsidR="00A52926" w:rsidRDefault="00A52926" w:rsidP="00A52926">
      <w:pPr>
        <w:pStyle w:val="BodyText"/>
        <w:rPr>
          <w:rStyle w:val="style31"/>
          <w:rFonts w:cs="Arial"/>
          <w:color w:val="000000"/>
        </w:rPr>
      </w:pPr>
      <w:r>
        <w:rPr>
          <w:rStyle w:val="style31"/>
          <w:rFonts w:cs="Arial"/>
          <w:color w:val="000000"/>
        </w:rPr>
        <w:t>Correct Kits and fittings used</w:t>
      </w:r>
    </w:p>
    <w:p w14:paraId="2EB606A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82AA856" w14:textId="77777777" w:rsidR="00A52926" w:rsidRDefault="00A52926" w:rsidP="00A52926">
      <w:pPr>
        <w:pStyle w:val="BodyText"/>
        <w:rPr>
          <w:rFonts w:cs="Arial"/>
          <w:color w:val="000000"/>
          <w:szCs w:val="22"/>
        </w:rPr>
      </w:pPr>
      <w:r>
        <w:rPr>
          <w:rFonts w:cs="Arial"/>
          <w:color w:val="000000"/>
          <w:szCs w:val="22"/>
        </w:rPr>
        <w:t>Any repairs to existing ducts affected by the works are undertaken to the required specification using the correct Kits and Fittings</w:t>
      </w:r>
    </w:p>
    <w:p w14:paraId="3788B965"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33D1C7B" w14:textId="77777777" w:rsidR="00A52926" w:rsidRDefault="00A52926" w:rsidP="00A52926">
      <w:pPr>
        <w:pStyle w:val="ListBullet"/>
      </w:pPr>
      <w:r>
        <w:t>LN550</w:t>
      </w:r>
    </w:p>
    <w:p w14:paraId="2A7A446C" w14:textId="77777777" w:rsidR="00A52926" w:rsidRDefault="00A52926" w:rsidP="00A52926">
      <w:pPr>
        <w:pStyle w:val="ListBullet"/>
      </w:pPr>
      <w:r>
        <w:t>EPT/UGP/B033</w:t>
      </w:r>
    </w:p>
    <w:p w14:paraId="2F9F9D61" w14:textId="77777777" w:rsidR="00A52926" w:rsidRDefault="00A52926" w:rsidP="00A52926">
      <w:pPr>
        <w:pStyle w:val="BodyText"/>
        <w:rPr>
          <w:rStyle w:val="Strong"/>
          <w:rFonts w:cs="Arial"/>
          <w:color w:val="000000"/>
        </w:rPr>
      </w:pPr>
      <w:r>
        <w:rPr>
          <w:rStyle w:val="Strong"/>
          <w:rFonts w:cs="Arial"/>
          <w:color w:val="000000"/>
        </w:rPr>
        <w:t>Specific Guidance:</w:t>
      </w:r>
    </w:p>
    <w:p w14:paraId="19656A48" w14:textId="77777777" w:rsidR="00A52926" w:rsidRDefault="00A52926" w:rsidP="00A52926">
      <w:pPr>
        <w:pStyle w:val="ListBullet"/>
      </w:pPr>
      <w:r>
        <w:t xml:space="preserve">Correct repair kits and fittings used </w:t>
      </w:r>
    </w:p>
    <w:p w14:paraId="62AB100A" w14:textId="77777777" w:rsidR="00A52926" w:rsidRDefault="00A52926" w:rsidP="00A52926">
      <w:pPr>
        <w:pStyle w:val="ListBullet"/>
      </w:pPr>
      <w:r>
        <w:t xml:space="preserve">Damaged duct cut back to a clean square edge or the spigot and socket ends </w:t>
      </w:r>
    </w:p>
    <w:p w14:paraId="57933F33" w14:textId="77777777" w:rsidR="00A52926" w:rsidRDefault="00A52926" w:rsidP="00A52926">
      <w:pPr>
        <w:pStyle w:val="ListBullet"/>
      </w:pPr>
      <w:r>
        <w:t xml:space="preserve">No sharp edges or burrs remain, that may cause damage to in-situ cables or future cable operations </w:t>
      </w:r>
    </w:p>
    <w:p w14:paraId="46EC7320" w14:textId="77777777" w:rsidR="00A52926" w:rsidRDefault="00A52926" w:rsidP="00A52926">
      <w:pPr>
        <w:pStyle w:val="ListBullet"/>
      </w:pPr>
      <w:r>
        <w:t>Remove all debris from effected area</w:t>
      </w:r>
    </w:p>
    <w:p w14:paraId="7809662B" w14:textId="77777777" w:rsidR="00A52926" w:rsidRDefault="00A52926" w:rsidP="00A52926">
      <w:pPr>
        <w:pStyle w:val="ListBullet"/>
      </w:pPr>
      <w:r>
        <w:t xml:space="preserve"> </w:t>
      </w:r>
      <w:r w:rsidRPr="00DA4C2E">
        <w:t xml:space="preserve">Correct Kits and fittings (straps fixing, split duct etc.) used to extend/replace existing damaged/removed ducts during chamber construction </w:t>
      </w:r>
    </w:p>
    <w:p w14:paraId="1BA16DC5" w14:textId="77777777" w:rsidR="00A52926" w:rsidRDefault="00A52926" w:rsidP="00A52926">
      <w:pPr>
        <w:pStyle w:val="Note"/>
      </w:pPr>
      <w:r>
        <w:t>When a repair is performed on a SAD or Earthenware duct the damaged duct must be cut back to a clean square edge or the spigot and socket ends</w:t>
      </w:r>
    </w:p>
    <w:p w14:paraId="1AFCD2A5" w14:textId="77777777" w:rsidR="00A52926" w:rsidRPr="00F41DE0" w:rsidRDefault="00A52926" w:rsidP="00A52926">
      <w:pPr>
        <w:pStyle w:val="Heading2"/>
        <w:rPr>
          <w:lang w:val="fr-FR"/>
        </w:rPr>
      </w:pPr>
      <w:bookmarkStart w:id="104" w:name="_Toc525740007"/>
      <w:bookmarkStart w:id="105" w:name="_Toc4054799"/>
      <w:bookmarkStart w:id="106" w:name="_Toc4502377"/>
      <w:r w:rsidRPr="00F41DE0">
        <w:rPr>
          <w:bCs/>
          <w:lang w:val="fr-FR"/>
        </w:rPr>
        <w:t xml:space="preserve">Item Code: </w:t>
      </w:r>
      <w:r w:rsidRPr="00F41DE0">
        <w:rPr>
          <w:lang w:val="fr-FR"/>
        </w:rPr>
        <w:t>C1023 Points</w:t>
      </w:r>
      <w:r w:rsidRPr="00F41DE0">
        <w:rPr>
          <w:bCs/>
          <w:lang w:val="fr-FR"/>
        </w:rPr>
        <w:t xml:space="preserve"> Score:</w:t>
      </w:r>
      <w:r w:rsidRPr="00F41DE0">
        <w:rPr>
          <w:lang w:val="fr-FR"/>
        </w:rPr>
        <w:t xml:space="preserve"> 10</w:t>
      </w:r>
      <w:bookmarkEnd w:id="104"/>
      <w:bookmarkEnd w:id="105"/>
      <w:bookmarkEnd w:id="106"/>
    </w:p>
    <w:p w14:paraId="7029C0A1"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CCFE5A4" w14:textId="77777777" w:rsidR="00A52926" w:rsidRDefault="00A52926" w:rsidP="00A52926">
      <w:pPr>
        <w:pStyle w:val="BodyText"/>
        <w:rPr>
          <w:rStyle w:val="style31"/>
          <w:rFonts w:cs="Arial"/>
          <w:color w:val="000000"/>
        </w:rPr>
      </w:pPr>
      <w:r>
        <w:rPr>
          <w:rStyle w:val="style31"/>
          <w:rFonts w:cs="Arial"/>
          <w:color w:val="000000"/>
        </w:rPr>
        <w:t>Duct route free from severe deviations /90 degree bends (other than feeds into PCPs and at the foot of Poles/feed to customer Buildings)</w:t>
      </w:r>
    </w:p>
    <w:p w14:paraId="1EA96F8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527D180" w14:textId="77777777" w:rsidR="00A52926" w:rsidRDefault="00A52926" w:rsidP="00A52926">
      <w:pPr>
        <w:pStyle w:val="BodyText"/>
        <w:rPr>
          <w:rFonts w:cs="Arial"/>
          <w:color w:val="000000"/>
          <w:szCs w:val="22"/>
        </w:rPr>
      </w:pPr>
      <w:r>
        <w:rPr>
          <w:rFonts w:cs="Arial"/>
          <w:color w:val="000000"/>
          <w:szCs w:val="22"/>
        </w:rPr>
        <w:t>This check is to ascertain that all duct sections provided on the estimate are fit for purpose and the duct route chosen will not prevent the section from being rodded in the future for subsequent cabling activities or prevent the insertion of a large cable in empty duct.</w:t>
      </w:r>
    </w:p>
    <w:p w14:paraId="439CFE55"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8D5CCC1" w14:textId="77777777" w:rsidR="00A52926" w:rsidRDefault="00A52926" w:rsidP="00A52926">
      <w:pPr>
        <w:pStyle w:val="BodyText"/>
        <w:rPr>
          <w:rFonts w:cs="Arial"/>
          <w:color w:val="000000"/>
          <w:szCs w:val="22"/>
        </w:rPr>
      </w:pPr>
      <w:r>
        <w:rPr>
          <w:rFonts w:cs="Arial"/>
          <w:color w:val="000000"/>
          <w:szCs w:val="22"/>
        </w:rPr>
        <w:t>LN550</w:t>
      </w:r>
    </w:p>
    <w:p w14:paraId="3D1D0C10" w14:textId="77777777" w:rsidR="00A52926" w:rsidRDefault="00A52926" w:rsidP="00A52926">
      <w:pPr>
        <w:pStyle w:val="BodyText"/>
        <w:rPr>
          <w:rStyle w:val="Strong"/>
          <w:rFonts w:cs="Arial"/>
          <w:color w:val="000000"/>
        </w:rPr>
      </w:pPr>
      <w:r>
        <w:rPr>
          <w:rStyle w:val="Strong"/>
          <w:rFonts w:cs="Arial"/>
          <w:color w:val="000000"/>
        </w:rPr>
        <w:t>Specific Guidance:</w:t>
      </w:r>
    </w:p>
    <w:p w14:paraId="1E6496B5" w14:textId="77777777" w:rsidR="00A52926" w:rsidRDefault="00A52926" w:rsidP="00A52926">
      <w:pPr>
        <w:pStyle w:val="ListBullet"/>
      </w:pPr>
      <w:r w:rsidRPr="002900F7">
        <w:t>Each section must be free from severe duct deviations e.g. through the use of 90 degree bends or multiple bends duct connected together (either whole or cut) to give the same result</w:t>
      </w:r>
    </w:p>
    <w:p w14:paraId="13F66FE1" w14:textId="77777777" w:rsidR="00A52926" w:rsidRDefault="00A52926" w:rsidP="00A52926">
      <w:pPr>
        <w:pStyle w:val="Note"/>
      </w:pPr>
      <w:r>
        <w:t xml:space="preserve">This does not apply to 90 degree bends provided at the foot of/ into a pole, in to a cabinet or into/up against a customer’s premises </w:t>
      </w:r>
    </w:p>
    <w:p w14:paraId="702EC135" w14:textId="77777777" w:rsidR="00A52926" w:rsidRDefault="00A52926" w:rsidP="00A52926">
      <w:pPr>
        <w:pStyle w:val="Note"/>
      </w:pPr>
      <w:r>
        <w:t xml:space="preserve">Where connecting to existing duct (for road crossings on Newsites) defect will not apply if slewing is not possible and TDFS has been obtained from Works originator </w:t>
      </w:r>
    </w:p>
    <w:p w14:paraId="4CB7107B" w14:textId="77777777" w:rsidR="00A52926" w:rsidRDefault="00A52926" w:rsidP="00A52926">
      <w:pPr>
        <w:pStyle w:val="Note"/>
      </w:pPr>
      <w:r>
        <w:t>This check item does not apply to feeds to properties using D56</w:t>
      </w:r>
    </w:p>
    <w:p w14:paraId="26000CD6" w14:textId="77777777" w:rsidR="00A52926" w:rsidRPr="00F41DE0" w:rsidRDefault="00A52926" w:rsidP="00A52926">
      <w:pPr>
        <w:pStyle w:val="Heading2"/>
        <w:rPr>
          <w:lang w:val="fr-FR"/>
        </w:rPr>
      </w:pPr>
      <w:bookmarkStart w:id="107" w:name="_Toc525740008"/>
      <w:bookmarkStart w:id="108" w:name="_Toc4054800"/>
      <w:bookmarkStart w:id="109" w:name="_Toc4502378"/>
      <w:r w:rsidRPr="00F41DE0">
        <w:rPr>
          <w:lang w:val="fr-FR"/>
        </w:rPr>
        <w:t>Item Code: C1024 Points Score: 5</w:t>
      </w:r>
      <w:bookmarkEnd w:id="107"/>
      <w:bookmarkEnd w:id="108"/>
      <w:bookmarkEnd w:id="109"/>
    </w:p>
    <w:p w14:paraId="6AF93286"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5143523" w14:textId="77777777" w:rsidR="00A52926" w:rsidRDefault="00A52926" w:rsidP="00A52926">
      <w:pPr>
        <w:pStyle w:val="BodyText"/>
        <w:rPr>
          <w:rStyle w:val="Strong"/>
          <w:rFonts w:cs="Arial"/>
          <w:color w:val="000000"/>
        </w:rPr>
      </w:pPr>
      <w:r>
        <w:t>Ducts and materials protected to prevent ingress of foreign matter and damage.</w:t>
      </w:r>
    </w:p>
    <w:p w14:paraId="234786AA"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A05E07B" w14:textId="77777777" w:rsidR="00A52926" w:rsidRPr="00794564" w:rsidRDefault="00A52926" w:rsidP="00A52926">
      <w:pPr>
        <w:pStyle w:val="BodyText"/>
        <w:rPr>
          <w:rStyle w:val="Strong"/>
          <w:rFonts w:cs="Arial"/>
          <w:b w:val="0"/>
          <w:color w:val="000000"/>
        </w:rPr>
      </w:pPr>
      <w:r w:rsidRPr="00794564">
        <w:rPr>
          <w:rStyle w:val="Strong"/>
          <w:rFonts w:cs="Arial"/>
          <w:color w:val="000000"/>
        </w:rPr>
        <w:t>Duct laying operations</w:t>
      </w:r>
    </w:p>
    <w:p w14:paraId="1E81956B"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C4DEF54" w14:textId="77777777" w:rsidR="00A52926" w:rsidRDefault="00A52926" w:rsidP="00A52926">
      <w:pPr>
        <w:pStyle w:val="ListBullet"/>
        <w:rPr>
          <w:rStyle w:val="Strong"/>
          <w:rFonts w:cs="Arial"/>
          <w:color w:val="000000"/>
        </w:rPr>
      </w:pPr>
      <w:r>
        <w:rPr>
          <w:rStyle w:val="Strong"/>
          <w:rFonts w:cs="Arial"/>
          <w:color w:val="000000"/>
        </w:rPr>
        <w:t>LN550</w:t>
      </w:r>
    </w:p>
    <w:p w14:paraId="04E351F8" w14:textId="77777777" w:rsidR="00A52926" w:rsidRDefault="00A52926" w:rsidP="00A52926">
      <w:pPr>
        <w:pStyle w:val="BodyText"/>
        <w:rPr>
          <w:rStyle w:val="Strong"/>
          <w:rFonts w:cs="Arial"/>
          <w:color w:val="000000"/>
        </w:rPr>
      </w:pPr>
      <w:r>
        <w:rPr>
          <w:rStyle w:val="Strong"/>
          <w:rFonts w:cs="Arial"/>
          <w:color w:val="000000"/>
        </w:rPr>
        <w:t>Specific Guidance:</w:t>
      </w:r>
    </w:p>
    <w:p w14:paraId="1FCC52AA" w14:textId="77777777" w:rsidR="00A52926" w:rsidRDefault="00A52926" w:rsidP="00A52926">
      <w:pPr>
        <w:pStyle w:val="ListBullet"/>
      </w:pPr>
      <w:r w:rsidRPr="00794564">
        <w:t>Ducts and materials protected to prevent ingress of foreign matter and damage.</w:t>
      </w:r>
    </w:p>
    <w:p w14:paraId="7C8C06BE" w14:textId="77777777" w:rsidR="00A52926" w:rsidRPr="00F41DE0" w:rsidRDefault="00A52926" w:rsidP="00A52926">
      <w:pPr>
        <w:pStyle w:val="Heading2"/>
        <w:rPr>
          <w:lang w:val="fr-FR"/>
        </w:rPr>
      </w:pPr>
      <w:bookmarkStart w:id="110" w:name="_Toc525740009"/>
      <w:bookmarkStart w:id="111" w:name="_Toc4054801"/>
      <w:bookmarkStart w:id="112" w:name="_Toc4502379"/>
      <w:r w:rsidRPr="00F41DE0">
        <w:rPr>
          <w:lang w:val="fr-FR"/>
        </w:rPr>
        <w:t>Item Code: C1025 Points Score: 5</w:t>
      </w:r>
      <w:bookmarkEnd w:id="110"/>
      <w:bookmarkEnd w:id="111"/>
      <w:bookmarkEnd w:id="112"/>
    </w:p>
    <w:p w14:paraId="22EB8FB3"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1F4966D" w14:textId="77777777" w:rsidR="00A52926" w:rsidRDefault="00A52926" w:rsidP="00A52926">
      <w:pPr>
        <w:pStyle w:val="BodyText"/>
        <w:rPr>
          <w:rStyle w:val="Strong"/>
          <w:rFonts w:cs="Arial"/>
          <w:color w:val="000000"/>
        </w:rPr>
      </w:pPr>
      <w:r>
        <w:t>Correct duct type provided for non-power cables.</w:t>
      </w:r>
    </w:p>
    <w:p w14:paraId="5F3BA99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EE6D9F5" w14:textId="77777777" w:rsidR="00A52926" w:rsidRPr="00794564" w:rsidRDefault="00A52926" w:rsidP="00A52926">
      <w:pPr>
        <w:pStyle w:val="BodyText"/>
        <w:rPr>
          <w:rStyle w:val="Strong"/>
          <w:rFonts w:cs="Arial"/>
          <w:b w:val="0"/>
          <w:color w:val="000000"/>
        </w:rPr>
      </w:pPr>
      <w:r w:rsidRPr="00794564">
        <w:rPr>
          <w:rStyle w:val="Strong"/>
          <w:rFonts w:cs="Arial"/>
          <w:color w:val="000000"/>
        </w:rPr>
        <w:t>Duct laying operations</w:t>
      </w:r>
    </w:p>
    <w:p w14:paraId="4944516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CF32472" w14:textId="77777777" w:rsidR="00A52926" w:rsidRDefault="00A52926" w:rsidP="00A52926">
      <w:pPr>
        <w:pStyle w:val="ListBullet"/>
        <w:rPr>
          <w:rStyle w:val="Strong"/>
          <w:rFonts w:cs="Arial"/>
          <w:color w:val="000000"/>
        </w:rPr>
      </w:pPr>
      <w:r>
        <w:rPr>
          <w:rStyle w:val="Strong"/>
          <w:rFonts w:cs="Arial"/>
          <w:color w:val="000000"/>
        </w:rPr>
        <w:t>LN550</w:t>
      </w:r>
    </w:p>
    <w:p w14:paraId="76CA0F50" w14:textId="77777777" w:rsidR="00A52926" w:rsidRDefault="00A52926" w:rsidP="00A52926">
      <w:pPr>
        <w:pStyle w:val="BodyText"/>
        <w:rPr>
          <w:rStyle w:val="Strong"/>
          <w:rFonts w:cs="Arial"/>
          <w:color w:val="000000"/>
        </w:rPr>
      </w:pPr>
      <w:r>
        <w:rPr>
          <w:rStyle w:val="Strong"/>
          <w:rFonts w:cs="Arial"/>
          <w:color w:val="000000"/>
        </w:rPr>
        <w:t>Specific Guidance:</w:t>
      </w:r>
    </w:p>
    <w:p w14:paraId="40BA7177" w14:textId="77777777" w:rsidR="00A52926" w:rsidRPr="00AB34A3" w:rsidRDefault="00A52926" w:rsidP="00A52926">
      <w:pPr>
        <w:pStyle w:val="ListBullet"/>
        <w:rPr>
          <w:rFonts w:cs="Arial"/>
          <w:b/>
          <w:bCs/>
          <w:color w:val="000000"/>
        </w:rPr>
      </w:pPr>
      <w:r>
        <w:t>Correct duct type provided for non-power cables e.g. grey D56.</w:t>
      </w:r>
    </w:p>
    <w:p w14:paraId="4B9FB061" w14:textId="77777777" w:rsidR="00A52926" w:rsidRPr="00794564" w:rsidRDefault="00A52926" w:rsidP="00A52926">
      <w:pPr>
        <w:pStyle w:val="ListBullet"/>
        <w:rPr>
          <w:rFonts w:cs="Arial"/>
          <w:b/>
          <w:bCs/>
          <w:color w:val="000000"/>
        </w:rPr>
      </w:pPr>
      <w:r>
        <w:t xml:space="preserve">Black D36A used for power/earth ducts in DSLAM plinth </w:t>
      </w:r>
    </w:p>
    <w:p w14:paraId="483E6463" w14:textId="77777777" w:rsidR="00A52926" w:rsidRPr="00F41DE0" w:rsidRDefault="00A52926" w:rsidP="00A52926">
      <w:pPr>
        <w:pStyle w:val="Heading2"/>
        <w:rPr>
          <w:lang w:val="fr-FR"/>
        </w:rPr>
      </w:pPr>
      <w:bookmarkStart w:id="113" w:name="_Toc525740010"/>
      <w:bookmarkStart w:id="114" w:name="_Toc4054802"/>
      <w:bookmarkStart w:id="115" w:name="_Toc4502380"/>
      <w:r w:rsidRPr="00F41DE0">
        <w:rPr>
          <w:lang w:val="fr-FR"/>
        </w:rPr>
        <w:t>Item Code: C1026 Points Score: 10</w:t>
      </w:r>
      <w:bookmarkEnd w:id="113"/>
      <w:bookmarkEnd w:id="114"/>
      <w:bookmarkEnd w:id="115"/>
    </w:p>
    <w:p w14:paraId="1C9DFA11"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38F1851" w14:textId="77777777" w:rsidR="00A52926" w:rsidRDefault="00A52926" w:rsidP="00A52926">
      <w:pPr>
        <w:pStyle w:val="BodyText"/>
        <w:rPr>
          <w:rStyle w:val="Strong"/>
          <w:rFonts w:cs="Arial"/>
          <w:color w:val="000000"/>
        </w:rPr>
      </w:pPr>
      <w:r>
        <w:t>Earth rod duct / power duct sealed as per specification</w:t>
      </w:r>
    </w:p>
    <w:p w14:paraId="53A4D9D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6458456" w14:textId="77777777" w:rsidR="00A52926" w:rsidRPr="000E2860" w:rsidRDefault="00A52926" w:rsidP="00A52926">
      <w:pPr>
        <w:pStyle w:val="BodyText"/>
        <w:rPr>
          <w:rStyle w:val="Strong"/>
          <w:rFonts w:cs="Arial"/>
          <w:b w:val="0"/>
          <w:color w:val="000000"/>
        </w:rPr>
      </w:pPr>
      <w:r>
        <w:rPr>
          <w:rStyle w:val="Strong"/>
          <w:rFonts w:cs="Arial"/>
          <w:color w:val="000000"/>
        </w:rPr>
        <w:t>All operations where duct sealing is required</w:t>
      </w:r>
    </w:p>
    <w:p w14:paraId="63F2CDC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4CD32EA" w14:textId="77777777" w:rsidR="00A52926" w:rsidRDefault="00A52926" w:rsidP="00A52926">
      <w:pPr>
        <w:pStyle w:val="BodyText"/>
        <w:rPr>
          <w:rStyle w:val="Strong"/>
          <w:rFonts w:cs="Arial"/>
          <w:color w:val="000000"/>
        </w:rPr>
      </w:pPr>
      <w:r>
        <w:rPr>
          <w:rStyle w:val="Strong"/>
          <w:rFonts w:cs="Arial"/>
          <w:color w:val="000000"/>
        </w:rPr>
        <w:t>EPT/UGP/B033 Specific Guidance:</w:t>
      </w:r>
    </w:p>
    <w:p w14:paraId="7F274339" w14:textId="77777777" w:rsidR="00A52926" w:rsidRPr="000E2860" w:rsidRDefault="00A52926" w:rsidP="00A52926">
      <w:pPr>
        <w:pStyle w:val="ListBullet"/>
        <w:rPr>
          <w:rFonts w:cs="Arial"/>
          <w:b/>
          <w:bCs/>
          <w:color w:val="000000"/>
        </w:rPr>
      </w:pPr>
      <w:r>
        <w:t>DSLAM Earth rod duct / power duct sealed as per specification</w:t>
      </w:r>
    </w:p>
    <w:p w14:paraId="204AEA9A" w14:textId="77777777" w:rsidR="00A52926" w:rsidRDefault="00A52926" w:rsidP="00A52926">
      <w:pPr>
        <w:pStyle w:val="Heading1"/>
      </w:pPr>
      <w:bookmarkStart w:id="116" w:name="_Toc525740011"/>
      <w:bookmarkStart w:id="117" w:name="_Toc4054803"/>
      <w:bookmarkStart w:id="118" w:name="_Toc4502381"/>
      <w:r w:rsidRPr="00B475E0">
        <w:t>Chambers</w:t>
      </w:r>
      <w:bookmarkEnd w:id="116"/>
      <w:bookmarkEnd w:id="117"/>
      <w:bookmarkEnd w:id="118"/>
    </w:p>
    <w:p w14:paraId="7516EA63" w14:textId="77777777" w:rsidR="00A52926" w:rsidRPr="00F41DE0" w:rsidRDefault="00A52926" w:rsidP="00A52926">
      <w:pPr>
        <w:pStyle w:val="Heading2"/>
        <w:rPr>
          <w:lang w:val="fr-FR"/>
        </w:rPr>
      </w:pPr>
      <w:bookmarkStart w:id="119" w:name="_Toc525740012"/>
      <w:bookmarkStart w:id="120" w:name="_Toc4054804"/>
      <w:bookmarkStart w:id="121" w:name="_Toc4502382"/>
      <w:r w:rsidRPr="00F41DE0">
        <w:rPr>
          <w:bCs/>
          <w:lang w:val="fr-FR"/>
        </w:rPr>
        <w:t xml:space="preserve">Item Code: </w:t>
      </w:r>
      <w:r w:rsidRPr="00F41DE0">
        <w:rPr>
          <w:lang w:val="fr-FR"/>
        </w:rPr>
        <w:t>C2001 Points</w:t>
      </w:r>
      <w:r w:rsidRPr="00F41DE0">
        <w:rPr>
          <w:bCs/>
          <w:lang w:val="fr-FR"/>
        </w:rPr>
        <w:t xml:space="preserve"> Score:</w:t>
      </w:r>
      <w:r w:rsidRPr="00F41DE0">
        <w:rPr>
          <w:lang w:val="fr-FR"/>
        </w:rPr>
        <w:t xml:space="preserve"> 5</w:t>
      </w:r>
      <w:bookmarkEnd w:id="119"/>
      <w:bookmarkEnd w:id="120"/>
      <w:bookmarkEnd w:id="121"/>
    </w:p>
    <w:p w14:paraId="0B2ACD02"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4076EB7" w14:textId="77777777" w:rsidR="00A52926" w:rsidRDefault="00A52926" w:rsidP="00A52926">
      <w:pPr>
        <w:pStyle w:val="BodyText"/>
      </w:pPr>
      <w:r w:rsidRPr="00B475E0">
        <w:t>Constructed in planned position or agreed alternative</w:t>
      </w:r>
    </w:p>
    <w:p w14:paraId="2C2F23A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7783203" w14:textId="77777777" w:rsidR="00A52926" w:rsidRDefault="00A52926" w:rsidP="00A52926">
      <w:pPr>
        <w:pStyle w:val="BodyText"/>
        <w:rPr>
          <w:rFonts w:cs="Arial"/>
          <w:color w:val="000000"/>
          <w:szCs w:val="22"/>
        </w:rPr>
      </w:pPr>
      <w:r>
        <w:rPr>
          <w:rFonts w:cs="Arial"/>
          <w:color w:val="000000"/>
          <w:szCs w:val="22"/>
        </w:rPr>
        <w:t>The position of the jointing chamber</w:t>
      </w:r>
    </w:p>
    <w:p w14:paraId="49235D3A"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CBC667D" w14:textId="77777777" w:rsidR="00A52926" w:rsidRDefault="00A52926" w:rsidP="00A52926">
      <w:pPr>
        <w:pStyle w:val="ListBullet"/>
      </w:pPr>
      <w:r>
        <w:t>LN550</w:t>
      </w:r>
    </w:p>
    <w:p w14:paraId="12B4C33F" w14:textId="77777777" w:rsidR="00A52926" w:rsidRDefault="00A52926" w:rsidP="00A52926">
      <w:pPr>
        <w:pStyle w:val="BodyText"/>
        <w:rPr>
          <w:rStyle w:val="Strong"/>
          <w:rFonts w:cs="Arial"/>
          <w:color w:val="000000"/>
        </w:rPr>
      </w:pPr>
      <w:r>
        <w:rPr>
          <w:rStyle w:val="Strong"/>
          <w:rFonts w:cs="Arial"/>
          <w:color w:val="000000"/>
        </w:rPr>
        <w:t>Specific Guidance:</w:t>
      </w:r>
    </w:p>
    <w:p w14:paraId="3BB308DA" w14:textId="77777777" w:rsidR="00A52926" w:rsidRDefault="00A52926" w:rsidP="00A52926">
      <w:pPr>
        <w:pStyle w:val="ListBullet"/>
      </w:pPr>
      <w:r>
        <w:t>The position of the works is in accordance with the issued plans or TDFS or agreement from the planner</w:t>
      </w:r>
    </w:p>
    <w:p w14:paraId="5E67592D" w14:textId="77777777" w:rsidR="00A52926" w:rsidRPr="00F41DE0" w:rsidRDefault="00A52926" w:rsidP="00A52926">
      <w:pPr>
        <w:pStyle w:val="Heading2"/>
        <w:rPr>
          <w:lang w:val="fr-FR"/>
        </w:rPr>
      </w:pPr>
      <w:bookmarkStart w:id="122" w:name="_Toc525740013"/>
      <w:bookmarkStart w:id="123" w:name="_Toc4054805"/>
      <w:bookmarkStart w:id="124" w:name="_Toc4502383"/>
      <w:r w:rsidRPr="00F41DE0">
        <w:rPr>
          <w:bCs/>
          <w:lang w:val="fr-FR"/>
        </w:rPr>
        <w:t xml:space="preserve">Item Code: </w:t>
      </w:r>
      <w:r w:rsidRPr="00F41DE0">
        <w:rPr>
          <w:lang w:val="fr-FR"/>
        </w:rPr>
        <w:t>C2002 Points</w:t>
      </w:r>
      <w:r w:rsidRPr="00F41DE0">
        <w:rPr>
          <w:bCs/>
          <w:lang w:val="fr-FR"/>
        </w:rPr>
        <w:t xml:space="preserve"> Score:</w:t>
      </w:r>
      <w:r w:rsidRPr="00F41DE0">
        <w:rPr>
          <w:lang w:val="fr-FR"/>
        </w:rPr>
        <w:t xml:space="preserve"> 5</w:t>
      </w:r>
      <w:bookmarkEnd w:id="122"/>
      <w:bookmarkEnd w:id="123"/>
      <w:bookmarkEnd w:id="124"/>
    </w:p>
    <w:p w14:paraId="3DD5063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05C30EA" w14:textId="77777777" w:rsidR="00A52926" w:rsidRDefault="00A52926" w:rsidP="00A52926">
      <w:pPr>
        <w:pStyle w:val="BodyText"/>
        <w:rPr>
          <w:rStyle w:val="style31"/>
          <w:rFonts w:cs="Arial"/>
          <w:color w:val="000000"/>
        </w:rPr>
      </w:pPr>
      <w:r>
        <w:rPr>
          <w:rStyle w:val="style31"/>
          <w:rFonts w:cs="Arial"/>
          <w:color w:val="000000"/>
        </w:rPr>
        <w:t>Chambers constructed within dimensional tolerance</w:t>
      </w:r>
    </w:p>
    <w:p w14:paraId="5BCD5F0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0C40142" w14:textId="77777777" w:rsidR="00A52926" w:rsidRDefault="00A52926" w:rsidP="00A52926">
      <w:pPr>
        <w:pStyle w:val="BodyText"/>
        <w:rPr>
          <w:rFonts w:cs="Arial"/>
          <w:color w:val="000000"/>
          <w:szCs w:val="22"/>
        </w:rPr>
      </w:pPr>
      <w:r>
        <w:rPr>
          <w:rFonts w:cs="Arial"/>
          <w:color w:val="000000"/>
          <w:szCs w:val="22"/>
        </w:rPr>
        <w:t>Chambers constructed within dimensional tolerance, this refers to the construction of the box, see C2015 &amp; C2023 for furniture related items</w:t>
      </w:r>
    </w:p>
    <w:p w14:paraId="2A714022"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5B61544" w14:textId="77777777" w:rsidR="00A52926" w:rsidRDefault="00A52926" w:rsidP="00A52926">
      <w:pPr>
        <w:pStyle w:val="ListBullet"/>
      </w:pPr>
      <w:r>
        <w:t xml:space="preserve">CN 15456 </w:t>
      </w:r>
    </w:p>
    <w:p w14:paraId="455AC564" w14:textId="77777777" w:rsidR="00A52926" w:rsidRDefault="00A52926" w:rsidP="00A52926">
      <w:pPr>
        <w:pStyle w:val="ListBullet"/>
      </w:pPr>
      <w:r>
        <w:t xml:space="preserve">CPE/NNS/V010 </w:t>
      </w:r>
    </w:p>
    <w:p w14:paraId="4653788D" w14:textId="77777777" w:rsidR="00A52926" w:rsidRDefault="00A52926" w:rsidP="00A52926">
      <w:pPr>
        <w:pStyle w:val="ListBullet"/>
      </w:pPr>
      <w:r>
        <w:t>LN550</w:t>
      </w:r>
    </w:p>
    <w:p w14:paraId="0B44904B" w14:textId="77777777" w:rsidR="00A52926" w:rsidRDefault="00A52926" w:rsidP="00A52926">
      <w:pPr>
        <w:pStyle w:val="BodyText"/>
        <w:rPr>
          <w:rStyle w:val="Strong"/>
          <w:rFonts w:cs="Arial"/>
          <w:color w:val="000000"/>
        </w:rPr>
      </w:pPr>
      <w:r>
        <w:rPr>
          <w:rStyle w:val="Strong"/>
          <w:rFonts w:cs="Arial"/>
          <w:color w:val="000000"/>
        </w:rPr>
        <w:t>Specific Guidance:</w:t>
      </w:r>
    </w:p>
    <w:p w14:paraId="60604345" w14:textId="77777777" w:rsidR="00A52926" w:rsidRDefault="00A52926" w:rsidP="00A52926">
      <w:pPr>
        <w:pStyle w:val="ListBullet"/>
      </w:pPr>
      <w:r>
        <w:t>Dimensions must be within specified tolerances</w:t>
      </w:r>
    </w:p>
    <w:p w14:paraId="6801867B" w14:textId="77777777" w:rsidR="00A52926" w:rsidRPr="00F41DE0" w:rsidRDefault="00A52926" w:rsidP="00A52926">
      <w:pPr>
        <w:pStyle w:val="Heading2"/>
        <w:rPr>
          <w:lang w:val="fr-FR"/>
        </w:rPr>
      </w:pPr>
      <w:bookmarkStart w:id="125" w:name="_Toc525740014"/>
      <w:bookmarkStart w:id="126" w:name="_Toc4054806"/>
      <w:bookmarkStart w:id="127" w:name="_Toc4502384"/>
      <w:r w:rsidRPr="00F41DE0">
        <w:rPr>
          <w:bCs/>
          <w:lang w:val="fr-FR"/>
        </w:rPr>
        <w:t xml:space="preserve">Item Code: </w:t>
      </w:r>
      <w:r w:rsidRPr="00F41DE0">
        <w:rPr>
          <w:lang w:val="fr-FR"/>
        </w:rPr>
        <w:t>C2003 Points</w:t>
      </w:r>
      <w:r w:rsidRPr="00F41DE0">
        <w:rPr>
          <w:bCs/>
          <w:lang w:val="fr-FR"/>
        </w:rPr>
        <w:t xml:space="preserve"> Score:</w:t>
      </w:r>
      <w:r w:rsidRPr="00F41DE0">
        <w:rPr>
          <w:lang w:val="fr-FR"/>
        </w:rPr>
        <w:t xml:space="preserve"> 5</w:t>
      </w:r>
      <w:bookmarkEnd w:id="125"/>
      <w:bookmarkEnd w:id="126"/>
      <w:bookmarkEnd w:id="127"/>
    </w:p>
    <w:p w14:paraId="1D91036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F3CAE1B" w14:textId="77777777" w:rsidR="00A52926" w:rsidRDefault="00A52926" w:rsidP="00A52926">
      <w:pPr>
        <w:pStyle w:val="BodyText"/>
        <w:rPr>
          <w:rStyle w:val="style31"/>
          <w:rFonts w:cs="Arial"/>
          <w:color w:val="000000"/>
        </w:rPr>
      </w:pPr>
      <w:r>
        <w:rPr>
          <w:rStyle w:val="style31"/>
          <w:rFonts w:cs="Arial"/>
          <w:color w:val="000000"/>
        </w:rPr>
        <w:t>Base / Floor cast correctly including sump as specified</w:t>
      </w:r>
    </w:p>
    <w:p w14:paraId="35F02F4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A529F18" w14:textId="77777777" w:rsidR="00A52926" w:rsidRDefault="00A52926" w:rsidP="00A52926">
      <w:pPr>
        <w:pStyle w:val="BodyText"/>
        <w:rPr>
          <w:rFonts w:cs="Arial"/>
          <w:color w:val="000000"/>
          <w:szCs w:val="22"/>
        </w:rPr>
      </w:pPr>
      <w:r>
        <w:rPr>
          <w:rFonts w:cs="Arial"/>
          <w:color w:val="000000"/>
          <w:szCs w:val="22"/>
        </w:rPr>
        <w:t>Base / Floor cast correctly including sump as specified</w:t>
      </w:r>
    </w:p>
    <w:p w14:paraId="2EAE2F91"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B638AF7" w14:textId="77777777" w:rsidR="00A52926" w:rsidRDefault="00A52926" w:rsidP="00A52926">
      <w:pPr>
        <w:pStyle w:val="ListBullet"/>
      </w:pPr>
      <w:r>
        <w:t>LN550</w:t>
      </w:r>
    </w:p>
    <w:p w14:paraId="64D715E5" w14:textId="77777777" w:rsidR="00A52926" w:rsidRDefault="00A52926" w:rsidP="00A52926">
      <w:pPr>
        <w:pStyle w:val="ListBullet"/>
      </w:pPr>
      <w:r w:rsidRPr="00E121DD">
        <w:t>Relevant CN drawings</w:t>
      </w:r>
    </w:p>
    <w:p w14:paraId="2A6FEF40" w14:textId="77777777" w:rsidR="00A52926" w:rsidRDefault="00A52926" w:rsidP="00A52926">
      <w:pPr>
        <w:pStyle w:val="BodyText"/>
        <w:rPr>
          <w:rStyle w:val="Strong"/>
          <w:rFonts w:cs="Arial"/>
          <w:color w:val="000000"/>
        </w:rPr>
      </w:pPr>
      <w:r>
        <w:rPr>
          <w:rStyle w:val="Strong"/>
          <w:rFonts w:cs="Arial"/>
          <w:color w:val="000000"/>
        </w:rPr>
        <w:t>Specific Guidance:</w:t>
      </w:r>
    </w:p>
    <w:p w14:paraId="233A23CC" w14:textId="77777777" w:rsidR="00A52926" w:rsidRDefault="00A52926" w:rsidP="00A52926">
      <w:pPr>
        <w:pStyle w:val="ListBullet"/>
      </w:pPr>
      <w:r>
        <w:t>Base / Floor cast correctly including sump as specified</w:t>
      </w:r>
    </w:p>
    <w:p w14:paraId="087C0FC5" w14:textId="77777777" w:rsidR="00A52926" w:rsidRPr="00F41DE0" w:rsidRDefault="00A52926" w:rsidP="00A52926">
      <w:pPr>
        <w:pStyle w:val="Heading2"/>
        <w:rPr>
          <w:lang w:val="fr-FR"/>
        </w:rPr>
      </w:pPr>
      <w:bookmarkStart w:id="128" w:name="_Toc525740015"/>
      <w:bookmarkStart w:id="129" w:name="_Toc4054807"/>
      <w:bookmarkStart w:id="130" w:name="_Toc4502385"/>
      <w:r w:rsidRPr="00F41DE0">
        <w:rPr>
          <w:bCs/>
          <w:lang w:val="fr-FR"/>
        </w:rPr>
        <w:t xml:space="preserve">Item Code: </w:t>
      </w:r>
      <w:r w:rsidRPr="00F41DE0">
        <w:rPr>
          <w:lang w:val="fr-FR"/>
        </w:rPr>
        <w:t>C2004 Points</w:t>
      </w:r>
      <w:r w:rsidRPr="00F41DE0">
        <w:rPr>
          <w:bCs/>
          <w:lang w:val="fr-FR"/>
        </w:rPr>
        <w:t xml:space="preserve"> Score:</w:t>
      </w:r>
      <w:r w:rsidRPr="00F41DE0">
        <w:rPr>
          <w:lang w:val="fr-FR"/>
        </w:rPr>
        <w:t xml:space="preserve"> 5</w:t>
      </w:r>
      <w:bookmarkEnd w:id="128"/>
      <w:bookmarkEnd w:id="129"/>
      <w:bookmarkEnd w:id="130"/>
    </w:p>
    <w:p w14:paraId="1A75B70F" w14:textId="77777777" w:rsidR="00A52926" w:rsidRDefault="00A52926" w:rsidP="00A52926">
      <w:pPr>
        <w:pStyle w:val="BodyText"/>
        <w:rPr>
          <w:rStyle w:val="Strong"/>
          <w:rFonts w:cs="Arial"/>
          <w:color w:val="000000"/>
        </w:rPr>
      </w:pPr>
      <w:r>
        <w:rPr>
          <w:rStyle w:val="Strong"/>
          <w:rFonts w:cs="Arial"/>
          <w:color w:val="000000"/>
        </w:rPr>
        <w:t>Item Description:</w:t>
      </w:r>
    </w:p>
    <w:p w14:paraId="30FC80A9" w14:textId="77777777" w:rsidR="00A52926" w:rsidRDefault="00A52926" w:rsidP="00A52926">
      <w:pPr>
        <w:pStyle w:val="BodyText"/>
        <w:rPr>
          <w:rStyle w:val="Strong"/>
          <w:rFonts w:cs="Arial"/>
          <w:color w:val="000000"/>
        </w:rPr>
      </w:pPr>
      <w:r>
        <w:rPr>
          <w:rStyle w:val="style31"/>
          <w:rFonts w:cs="Arial"/>
          <w:color w:val="000000"/>
        </w:rPr>
        <w:t>Timber shuttering removed from road structures as per specification</w:t>
      </w:r>
    </w:p>
    <w:p w14:paraId="61E08E70"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EC53D9E" w14:textId="77777777" w:rsidR="00A52926" w:rsidRDefault="00A52926" w:rsidP="00A52926">
      <w:pPr>
        <w:pStyle w:val="BodyText"/>
        <w:rPr>
          <w:rStyle w:val="Strong"/>
          <w:rFonts w:cs="Arial"/>
          <w:color w:val="000000"/>
        </w:rPr>
      </w:pPr>
      <w:r>
        <w:rPr>
          <w:rFonts w:cs="Arial"/>
          <w:color w:val="000000"/>
          <w:szCs w:val="22"/>
        </w:rPr>
        <w:t>Timber shuttering removed from road structures as per specification</w:t>
      </w:r>
    </w:p>
    <w:p w14:paraId="6FD9DBEB"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3D6BA97" w14:textId="77777777" w:rsidR="00A52926" w:rsidRDefault="00A52926" w:rsidP="00A52926">
      <w:pPr>
        <w:pStyle w:val="ListBullet"/>
        <w:rPr>
          <w:rStyle w:val="Strong"/>
          <w:rFonts w:cs="Arial"/>
          <w:color w:val="000000"/>
        </w:rPr>
      </w:pPr>
      <w:r>
        <w:t>LN550</w:t>
      </w:r>
    </w:p>
    <w:p w14:paraId="2FC0DBD8" w14:textId="77777777" w:rsidR="00A52926" w:rsidRDefault="00A52926" w:rsidP="00A52926">
      <w:pPr>
        <w:pStyle w:val="BodyText"/>
        <w:rPr>
          <w:rStyle w:val="Strong"/>
          <w:rFonts w:cs="Arial"/>
          <w:color w:val="000000"/>
        </w:rPr>
      </w:pPr>
      <w:r>
        <w:rPr>
          <w:rStyle w:val="Strong"/>
          <w:rFonts w:cs="Arial"/>
          <w:color w:val="000000"/>
        </w:rPr>
        <w:t>Specific Guidance:</w:t>
      </w:r>
    </w:p>
    <w:p w14:paraId="14BEAEA9" w14:textId="77777777" w:rsidR="00A52926" w:rsidRDefault="00A52926" w:rsidP="00A52926">
      <w:pPr>
        <w:pStyle w:val="ListBullet"/>
      </w:pPr>
      <w:r>
        <w:t>Timber shuttering removed from road structures as per specification</w:t>
      </w:r>
    </w:p>
    <w:p w14:paraId="723F3DEB" w14:textId="77777777" w:rsidR="00A52926" w:rsidRPr="00F41DE0" w:rsidRDefault="00A52926" w:rsidP="00A52926">
      <w:pPr>
        <w:pStyle w:val="Heading2"/>
        <w:rPr>
          <w:lang w:val="fr-FR"/>
        </w:rPr>
      </w:pPr>
      <w:bookmarkStart w:id="131" w:name="_Toc525740016"/>
      <w:bookmarkStart w:id="132" w:name="_Toc4054808"/>
      <w:bookmarkStart w:id="133" w:name="_Toc4502386"/>
      <w:r w:rsidRPr="00F41DE0">
        <w:rPr>
          <w:bCs/>
          <w:lang w:val="fr-FR"/>
        </w:rPr>
        <w:t xml:space="preserve">Item Code: </w:t>
      </w:r>
      <w:r w:rsidRPr="00F41DE0">
        <w:rPr>
          <w:lang w:val="fr-FR"/>
        </w:rPr>
        <w:t>C2005 Points</w:t>
      </w:r>
      <w:r w:rsidRPr="00F41DE0">
        <w:rPr>
          <w:bCs/>
          <w:lang w:val="fr-FR"/>
        </w:rPr>
        <w:t xml:space="preserve"> Score:</w:t>
      </w:r>
      <w:r w:rsidRPr="00F41DE0">
        <w:rPr>
          <w:lang w:val="fr-FR"/>
        </w:rPr>
        <w:t xml:space="preserve"> 10</w:t>
      </w:r>
      <w:bookmarkEnd w:id="131"/>
      <w:bookmarkEnd w:id="132"/>
      <w:bookmarkEnd w:id="133"/>
    </w:p>
    <w:p w14:paraId="7F3746DF"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6A6C570" w14:textId="77777777" w:rsidR="00A52926" w:rsidRDefault="00A52926" w:rsidP="00A52926">
      <w:pPr>
        <w:pStyle w:val="BodyText"/>
        <w:rPr>
          <w:rStyle w:val="Strong"/>
          <w:rFonts w:cs="Arial"/>
          <w:color w:val="000000"/>
        </w:rPr>
      </w:pPr>
      <w:r>
        <w:rPr>
          <w:rStyle w:val="style31"/>
          <w:rFonts w:cs="Arial"/>
          <w:color w:val="000000"/>
        </w:rPr>
        <w:t>Reinforcement Bars positioned correctly and of correct type</w:t>
      </w:r>
    </w:p>
    <w:p w14:paraId="46F106D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7A160CB" w14:textId="77777777" w:rsidR="00A52926" w:rsidRDefault="00A52926" w:rsidP="00A52926">
      <w:pPr>
        <w:pStyle w:val="BodyText"/>
        <w:rPr>
          <w:rStyle w:val="Strong"/>
          <w:rFonts w:cs="Arial"/>
          <w:color w:val="000000"/>
        </w:rPr>
      </w:pPr>
      <w:r>
        <w:rPr>
          <w:rFonts w:cs="Arial"/>
          <w:color w:val="000000"/>
          <w:szCs w:val="22"/>
        </w:rPr>
        <w:t>Correct size &amp; type of, reinforcement bars / mesh are used, positioned and secured correctly during construction of Manholes / Jointing Chambers associated with the job.</w:t>
      </w:r>
    </w:p>
    <w:p w14:paraId="750B260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7BEFC63" w14:textId="77777777" w:rsidR="00A52926" w:rsidRPr="00974A86" w:rsidRDefault="00A52926" w:rsidP="00A52926">
      <w:pPr>
        <w:pStyle w:val="ListBullet"/>
        <w:rPr>
          <w:rStyle w:val="Strong"/>
          <w:rFonts w:cs="Arial"/>
          <w:b w:val="0"/>
          <w:color w:val="000000"/>
        </w:rPr>
      </w:pPr>
      <w:r w:rsidRPr="00974A86">
        <w:rPr>
          <w:rStyle w:val="Strong"/>
          <w:rFonts w:cs="Arial"/>
          <w:b w:val="0"/>
          <w:color w:val="000000"/>
        </w:rPr>
        <w:t xml:space="preserve">CN 14122 (Position of Chairs &amp; U Bars) </w:t>
      </w:r>
    </w:p>
    <w:p w14:paraId="04E548FF" w14:textId="77777777" w:rsidR="00A52926" w:rsidRDefault="00A52926" w:rsidP="00A52926">
      <w:pPr>
        <w:pStyle w:val="ListBullet"/>
        <w:rPr>
          <w:rStyle w:val="Strong"/>
          <w:rFonts w:cs="Arial"/>
          <w:b w:val="0"/>
          <w:color w:val="000000"/>
        </w:rPr>
      </w:pPr>
      <w:r w:rsidRPr="00974A86">
        <w:rPr>
          <w:rStyle w:val="Strong"/>
          <w:rFonts w:cs="Arial"/>
          <w:b w:val="0"/>
          <w:color w:val="000000"/>
        </w:rPr>
        <w:t xml:space="preserve">CN Diagrams </w:t>
      </w:r>
    </w:p>
    <w:p w14:paraId="6B2E08BE" w14:textId="77777777" w:rsidR="00A52926" w:rsidRPr="00974A86" w:rsidRDefault="00A52926" w:rsidP="00A52926">
      <w:pPr>
        <w:pStyle w:val="ListBullet"/>
        <w:rPr>
          <w:rStyle w:val="Strong"/>
          <w:rFonts w:cs="Arial"/>
          <w:b w:val="0"/>
          <w:color w:val="000000"/>
        </w:rPr>
      </w:pPr>
      <w:r w:rsidRPr="00974A86">
        <w:rPr>
          <w:rStyle w:val="Strong"/>
          <w:rFonts w:cs="Arial"/>
          <w:b w:val="0"/>
          <w:color w:val="000000"/>
        </w:rPr>
        <w:t>LN550</w:t>
      </w:r>
    </w:p>
    <w:p w14:paraId="6012645F" w14:textId="77777777" w:rsidR="00A52926" w:rsidRDefault="00A52926" w:rsidP="00A52926">
      <w:pPr>
        <w:pStyle w:val="BodyText"/>
        <w:rPr>
          <w:rStyle w:val="Strong"/>
          <w:rFonts w:cs="Arial"/>
          <w:color w:val="000000"/>
        </w:rPr>
      </w:pPr>
      <w:r>
        <w:rPr>
          <w:rStyle w:val="Strong"/>
          <w:rFonts w:cs="Arial"/>
          <w:color w:val="000000"/>
        </w:rPr>
        <w:t>Specific Guidance:</w:t>
      </w:r>
    </w:p>
    <w:p w14:paraId="3CA17A63" w14:textId="77777777" w:rsidR="00A52926" w:rsidRDefault="00A52926" w:rsidP="00A52926">
      <w:pPr>
        <w:pStyle w:val="ListBullet"/>
      </w:pPr>
      <w:r>
        <w:t>Reinforcement Bars of correct type / size / strength and positioned correctly.</w:t>
      </w:r>
    </w:p>
    <w:p w14:paraId="19E0F4B2" w14:textId="77777777" w:rsidR="00A52926" w:rsidRDefault="00A52926" w:rsidP="00A52926">
      <w:pPr>
        <w:pStyle w:val="ListBullet"/>
      </w:pPr>
      <w:r>
        <w:t>All reinforcement in the floor, walls, roof and shaft secured together with approved ties.</w:t>
      </w:r>
    </w:p>
    <w:p w14:paraId="66180423" w14:textId="77777777" w:rsidR="00A52926" w:rsidRDefault="00A52926" w:rsidP="00A52926">
      <w:pPr>
        <w:pStyle w:val="ListBullet"/>
      </w:pPr>
      <w:r>
        <w:t>Where applicable, (Manholes) Chairs &amp; U Bars provided between reinforcement faces. as per CN 14122</w:t>
      </w:r>
    </w:p>
    <w:p w14:paraId="4263AAC0" w14:textId="77777777" w:rsidR="00A52926" w:rsidRDefault="00A52926" w:rsidP="00A52926">
      <w:pPr>
        <w:pStyle w:val="Note"/>
        <w:rPr>
          <w:rFonts w:cs="Arial"/>
          <w:color w:val="000000"/>
          <w:szCs w:val="22"/>
        </w:rPr>
      </w:pPr>
      <w:r>
        <w:rPr>
          <w:rFonts w:cs="Arial"/>
          <w:color w:val="000000"/>
          <w:szCs w:val="22"/>
        </w:rPr>
        <w:t>All reinforcement material supplied must be supported by test certificates, which certify compliance to BS4449</w:t>
      </w:r>
    </w:p>
    <w:p w14:paraId="049A6125" w14:textId="77777777" w:rsidR="00A52926" w:rsidRPr="00F41DE0" w:rsidRDefault="00A52926" w:rsidP="00A52926">
      <w:pPr>
        <w:pStyle w:val="Heading2"/>
        <w:rPr>
          <w:lang w:val="fr-FR"/>
        </w:rPr>
      </w:pPr>
      <w:bookmarkStart w:id="134" w:name="_Toc525740017"/>
      <w:bookmarkStart w:id="135" w:name="_Toc4054809"/>
      <w:bookmarkStart w:id="136" w:name="_Toc4502387"/>
      <w:r w:rsidRPr="00F41DE0">
        <w:rPr>
          <w:bCs/>
          <w:lang w:val="fr-FR"/>
        </w:rPr>
        <w:t xml:space="preserve">Item Code: </w:t>
      </w:r>
      <w:r w:rsidRPr="00F41DE0">
        <w:rPr>
          <w:lang w:val="fr-FR"/>
        </w:rPr>
        <w:t>C2006 Points</w:t>
      </w:r>
      <w:r w:rsidRPr="00F41DE0">
        <w:rPr>
          <w:bCs/>
          <w:lang w:val="fr-FR"/>
        </w:rPr>
        <w:t xml:space="preserve"> Score:</w:t>
      </w:r>
      <w:r w:rsidRPr="00F41DE0">
        <w:rPr>
          <w:lang w:val="fr-FR"/>
        </w:rPr>
        <w:t xml:space="preserve"> 5</w:t>
      </w:r>
      <w:bookmarkEnd w:id="134"/>
      <w:bookmarkEnd w:id="135"/>
      <w:bookmarkEnd w:id="136"/>
    </w:p>
    <w:p w14:paraId="318D704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A1A2C17" w14:textId="77777777" w:rsidR="00A52926" w:rsidRDefault="00A52926" w:rsidP="00A52926">
      <w:pPr>
        <w:pStyle w:val="BodyText"/>
        <w:rPr>
          <w:rStyle w:val="Strong"/>
          <w:rFonts w:cs="Arial"/>
          <w:color w:val="000000"/>
        </w:rPr>
      </w:pPr>
      <w:r>
        <w:rPr>
          <w:rStyle w:val="style31"/>
          <w:rFonts w:cs="Arial"/>
          <w:color w:val="000000"/>
        </w:rPr>
        <w:t>Proprietary spacers provided as per Specification</w:t>
      </w:r>
    </w:p>
    <w:p w14:paraId="791A3A5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E3CAFC2" w14:textId="77777777" w:rsidR="00A52926" w:rsidRDefault="00A52926" w:rsidP="00A52926">
      <w:pPr>
        <w:pStyle w:val="BodyText"/>
        <w:rPr>
          <w:rStyle w:val="Strong"/>
          <w:rFonts w:cs="Arial"/>
          <w:color w:val="000000"/>
        </w:rPr>
      </w:pPr>
      <w:r>
        <w:rPr>
          <w:rFonts w:cs="Arial"/>
          <w:color w:val="000000"/>
          <w:szCs w:val="22"/>
        </w:rPr>
        <w:t>Proprietary spacers provided as per Specification</w:t>
      </w:r>
    </w:p>
    <w:p w14:paraId="792FA06E"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32A9F03" w14:textId="77777777" w:rsidR="00A52926" w:rsidRDefault="00A52926" w:rsidP="00A52926">
      <w:pPr>
        <w:pStyle w:val="ListBullet"/>
        <w:rPr>
          <w:rStyle w:val="Strong"/>
          <w:rFonts w:cs="Arial"/>
          <w:color w:val="000000"/>
        </w:rPr>
      </w:pPr>
      <w:r>
        <w:t>LN550</w:t>
      </w:r>
    </w:p>
    <w:p w14:paraId="05230418" w14:textId="77777777" w:rsidR="00A52926" w:rsidRDefault="00A52926" w:rsidP="00A52926">
      <w:pPr>
        <w:pStyle w:val="BodyText"/>
        <w:rPr>
          <w:rStyle w:val="Strong"/>
          <w:rFonts w:cs="Arial"/>
          <w:color w:val="000000"/>
        </w:rPr>
      </w:pPr>
      <w:r>
        <w:rPr>
          <w:rStyle w:val="Strong"/>
          <w:rFonts w:cs="Arial"/>
          <w:color w:val="000000"/>
        </w:rPr>
        <w:t>Specific Guidance:</w:t>
      </w:r>
    </w:p>
    <w:p w14:paraId="2B60C391" w14:textId="77777777" w:rsidR="00A52926" w:rsidRDefault="00A52926" w:rsidP="00A52926">
      <w:pPr>
        <w:pStyle w:val="ListBullet"/>
      </w:pPr>
      <w:r>
        <w:t>Proprietary spacers provided as per Specification</w:t>
      </w:r>
    </w:p>
    <w:p w14:paraId="3A3B6A04" w14:textId="77777777" w:rsidR="00A52926" w:rsidRPr="00F41DE0" w:rsidRDefault="00A52926" w:rsidP="00A52926">
      <w:pPr>
        <w:pStyle w:val="Heading2"/>
        <w:rPr>
          <w:lang w:val="fr-FR"/>
        </w:rPr>
      </w:pPr>
      <w:bookmarkStart w:id="137" w:name="_Toc525740018"/>
      <w:bookmarkStart w:id="138" w:name="_Toc4054810"/>
      <w:bookmarkStart w:id="139" w:name="_Toc4502388"/>
      <w:r w:rsidRPr="00F41DE0">
        <w:rPr>
          <w:bCs/>
          <w:lang w:val="fr-FR"/>
        </w:rPr>
        <w:t xml:space="preserve">Item Code: </w:t>
      </w:r>
      <w:r w:rsidRPr="00F41DE0">
        <w:rPr>
          <w:lang w:val="fr-FR"/>
        </w:rPr>
        <w:t>C2007 Points</w:t>
      </w:r>
      <w:r w:rsidRPr="00F41DE0">
        <w:rPr>
          <w:bCs/>
          <w:lang w:val="fr-FR"/>
        </w:rPr>
        <w:t xml:space="preserve"> Score:</w:t>
      </w:r>
      <w:r w:rsidRPr="00F41DE0">
        <w:rPr>
          <w:lang w:val="fr-FR"/>
        </w:rPr>
        <w:t xml:space="preserve"> 5</w:t>
      </w:r>
      <w:bookmarkEnd w:id="137"/>
      <w:bookmarkEnd w:id="138"/>
      <w:bookmarkEnd w:id="139"/>
    </w:p>
    <w:p w14:paraId="145EFB3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AD825B4" w14:textId="77777777" w:rsidR="00A52926" w:rsidRDefault="00A52926" w:rsidP="00A52926">
      <w:pPr>
        <w:pStyle w:val="BodyText"/>
        <w:rPr>
          <w:rStyle w:val="Strong"/>
          <w:rFonts w:cs="Arial"/>
          <w:color w:val="000000"/>
        </w:rPr>
      </w:pPr>
      <w:r>
        <w:rPr>
          <w:rStyle w:val="style31"/>
          <w:rFonts w:cs="Arial"/>
          <w:color w:val="000000"/>
        </w:rPr>
        <w:t>Plastic sheeting placed between excavation / rear shuttering and the concrete</w:t>
      </w:r>
    </w:p>
    <w:p w14:paraId="712B311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1085E16" w14:textId="77777777" w:rsidR="00A52926" w:rsidRDefault="00A52926" w:rsidP="00A52926">
      <w:pPr>
        <w:pStyle w:val="BodyText"/>
        <w:rPr>
          <w:rStyle w:val="Strong"/>
          <w:rFonts w:cs="Arial"/>
          <w:color w:val="000000"/>
        </w:rPr>
      </w:pPr>
      <w:r>
        <w:rPr>
          <w:rFonts w:cs="Arial"/>
          <w:color w:val="000000"/>
          <w:szCs w:val="22"/>
        </w:rPr>
        <w:t>Plastic sheeting placed between excavation / rear shuttering and the concrete</w:t>
      </w:r>
    </w:p>
    <w:p w14:paraId="590E342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0F3A4EC" w14:textId="77777777" w:rsidR="00A52926" w:rsidRDefault="00A52926" w:rsidP="00A52926">
      <w:pPr>
        <w:pStyle w:val="ListBullet"/>
        <w:rPr>
          <w:rStyle w:val="Strong"/>
          <w:rFonts w:cs="Arial"/>
          <w:color w:val="000000"/>
        </w:rPr>
      </w:pPr>
      <w:r>
        <w:t>LN550</w:t>
      </w:r>
    </w:p>
    <w:p w14:paraId="6E0AA2A9" w14:textId="77777777" w:rsidR="00A52926" w:rsidRDefault="00A52926" w:rsidP="00A52926">
      <w:pPr>
        <w:pStyle w:val="BodyText"/>
        <w:rPr>
          <w:rStyle w:val="Strong"/>
          <w:rFonts w:cs="Arial"/>
          <w:color w:val="000000"/>
        </w:rPr>
      </w:pPr>
      <w:r>
        <w:rPr>
          <w:rStyle w:val="Strong"/>
          <w:rFonts w:cs="Arial"/>
          <w:color w:val="000000"/>
        </w:rPr>
        <w:t>Specific Guidance:</w:t>
      </w:r>
    </w:p>
    <w:p w14:paraId="290F1EB0" w14:textId="77777777" w:rsidR="00A52926" w:rsidRDefault="00A52926" w:rsidP="00A52926">
      <w:pPr>
        <w:pStyle w:val="ListBullet"/>
      </w:pPr>
      <w:r>
        <w:t>Plastic sheeting placed between excavation / rear shuttering and the concrete</w:t>
      </w:r>
    </w:p>
    <w:p w14:paraId="441911FD" w14:textId="77777777" w:rsidR="00A52926" w:rsidRPr="00F41DE0" w:rsidRDefault="00A52926" w:rsidP="00A52926">
      <w:pPr>
        <w:pStyle w:val="Heading2"/>
        <w:rPr>
          <w:lang w:val="fr-FR"/>
        </w:rPr>
      </w:pPr>
      <w:bookmarkStart w:id="140" w:name="_Toc525740019"/>
      <w:bookmarkStart w:id="141" w:name="_Toc4054811"/>
      <w:bookmarkStart w:id="142" w:name="_Toc4502389"/>
      <w:r w:rsidRPr="00F41DE0">
        <w:rPr>
          <w:bCs/>
          <w:lang w:val="fr-FR"/>
        </w:rPr>
        <w:t xml:space="preserve">Item Code: </w:t>
      </w:r>
      <w:r w:rsidRPr="00F41DE0">
        <w:rPr>
          <w:lang w:val="fr-FR"/>
        </w:rPr>
        <w:t>C2008 Points</w:t>
      </w:r>
      <w:r w:rsidRPr="00F41DE0">
        <w:rPr>
          <w:bCs/>
          <w:lang w:val="fr-FR"/>
        </w:rPr>
        <w:t xml:space="preserve"> Score:</w:t>
      </w:r>
      <w:r w:rsidRPr="00F41DE0">
        <w:rPr>
          <w:lang w:val="fr-FR"/>
        </w:rPr>
        <w:t xml:space="preserve"> 5</w:t>
      </w:r>
      <w:bookmarkEnd w:id="140"/>
      <w:bookmarkEnd w:id="141"/>
      <w:bookmarkEnd w:id="142"/>
    </w:p>
    <w:p w14:paraId="10D3FEC4"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FE14F3D" w14:textId="77777777" w:rsidR="00A52926" w:rsidRDefault="00A52926" w:rsidP="00A52926">
      <w:pPr>
        <w:pStyle w:val="BodyText"/>
        <w:rPr>
          <w:rStyle w:val="Strong"/>
          <w:rFonts w:cs="Arial"/>
          <w:color w:val="000000"/>
        </w:rPr>
      </w:pPr>
      <w:r>
        <w:rPr>
          <w:rStyle w:val="style31"/>
          <w:rFonts w:cs="Arial"/>
          <w:color w:val="000000"/>
        </w:rPr>
        <w:t>No soil or other deleterious material allowed to collect / fall between shuttering</w:t>
      </w:r>
    </w:p>
    <w:p w14:paraId="71A9AD2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5658545" w14:textId="77777777" w:rsidR="00A52926" w:rsidRDefault="00A52926" w:rsidP="00A52926">
      <w:pPr>
        <w:pStyle w:val="BodyText"/>
        <w:rPr>
          <w:rStyle w:val="Strong"/>
          <w:rFonts w:cs="Arial"/>
          <w:color w:val="000000"/>
        </w:rPr>
      </w:pPr>
      <w:r>
        <w:rPr>
          <w:rFonts w:cs="Arial"/>
          <w:color w:val="000000"/>
          <w:szCs w:val="22"/>
        </w:rPr>
        <w:t>No soil or other deleterious material allowed to collect / fall between shuttering</w:t>
      </w:r>
    </w:p>
    <w:p w14:paraId="72B66D86"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B949621" w14:textId="77777777" w:rsidR="00A52926" w:rsidRDefault="00A52926" w:rsidP="00A52926">
      <w:pPr>
        <w:pStyle w:val="ListBullet"/>
        <w:rPr>
          <w:rStyle w:val="Strong"/>
          <w:rFonts w:cs="Arial"/>
          <w:color w:val="000000"/>
        </w:rPr>
      </w:pPr>
      <w:r>
        <w:t>LN550</w:t>
      </w:r>
    </w:p>
    <w:p w14:paraId="6E5051EB" w14:textId="77777777" w:rsidR="00A52926" w:rsidRDefault="00A52926" w:rsidP="00A52926">
      <w:pPr>
        <w:pStyle w:val="BodyText"/>
        <w:rPr>
          <w:rStyle w:val="Strong"/>
          <w:rFonts w:cs="Arial"/>
          <w:color w:val="000000"/>
        </w:rPr>
      </w:pPr>
      <w:r>
        <w:rPr>
          <w:rStyle w:val="Strong"/>
          <w:rFonts w:cs="Arial"/>
          <w:color w:val="000000"/>
        </w:rPr>
        <w:t>Specific Guidance:</w:t>
      </w:r>
    </w:p>
    <w:p w14:paraId="1A638DB9" w14:textId="77777777" w:rsidR="00A52926" w:rsidRDefault="00A52926" w:rsidP="00A52926">
      <w:pPr>
        <w:pStyle w:val="ListBullet"/>
      </w:pPr>
      <w:r>
        <w:t>No soil or other deleterious material allowed to collect / fall between shuttering</w:t>
      </w:r>
    </w:p>
    <w:p w14:paraId="7840B4AA" w14:textId="77777777" w:rsidR="00A52926" w:rsidRPr="00F41DE0" w:rsidRDefault="00A52926" w:rsidP="00A52926">
      <w:pPr>
        <w:pStyle w:val="Heading2"/>
        <w:rPr>
          <w:lang w:val="fr-FR"/>
        </w:rPr>
      </w:pPr>
      <w:bookmarkStart w:id="143" w:name="_Toc525740020"/>
      <w:bookmarkStart w:id="144" w:name="_Toc4054812"/>
      <w:bookmarkStart w:id="145" w:name="_Toc4502390"/>
      <w:r w:rsidRPr="00F41DE0">
        <w:rPr>
          <w:bCs/>
          <w:lang w:val="fr-FR"/>
        </w:rPr>
        <w:t xml:space="preserve">Item Code: </w:t>
      </w:r>
      <w:r w:rsidRPr="00F41DE0">
        <w:rPr>
          <w:lang w:val="fr-FR"/>
        </w:rPr>
        <w:t>C2009 Points</w:t>
      </w:r>
      <w:r w:rsidRPr="00F41DE0">
        <w:rPr>
          <w:bCs/>
          <w:lang w:val="fr-FR"/>
        </w:rPr>
        <w:t xml:space="preserve"> Score:</w:t>
      </w:r>
      <w:r w:rsidRPr="00F41DE0">
        <w:rPr>
          <w:lang w:val="fr-FR"/>
        </w:rPr>
        <w:t xml:space="preserve"> 10</w:t>
      </w:r>
      <w:bookmarkEnd w:id="143"/>
      <w:bookmarkEnd w:id="144"/>
      <w:bookmarkEnd w:id="145"/>
    </w:p>
    <w:p w14:paraId="655FE261"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A7C908F" w14:textId="77777777" w:rsidR="00A52926" w:rsidRDefault="00A52926" w:rsidP="00A52926">
      <w:pPr>
        <w:pStyle w:val="BodyText"/>
        <w:rPr>
          <w:rStyle w:val="Strong"/>
          <w:rFonts w:cs="Arial"/>
          <w:color w:val="000000"/>
        </w:rPr>
      </w:pPr>
      <w:r>
        <w:rPr>
          <w:rStyle w:val="style31"/>
          <w:rFonts w:cs="Arial"/>
          <w:color w:val="000000"/>
        </w:rPr>
        <w:t>Manhole construction - Ready Mix concrete of correct grade used. (Site mix not permitted)</w:t>
      </w:r>
    </w:p>
    <w:p w14:paraId="07C29851"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F5A1126" w14:textId="77777777" w:rsidR="00A52926" w:rsidRDefault="00A52926" w:rsidP="00A52926">
      <w:pPr>
        <w:pStyle w:val="BodyText"/>
        <w:rPr>
          <w:rFonts w:cs="Arial"/>
          <w:color w:val="000000"/>
          <w:szCs w:val="22"/>
        </w:rPr>
      </w:pPr>
      <w:r>
        <w:rPr>
          <w:rFonts w:cs="Arial"/>
          <w:color w:val="000000"/>
          <w:szCs w:val="22"/>
        </w:rPr>
        <w:t>This check is to identify that, for Manhole construction, only Ready Mix Concrete of the grade laid down in the Specification is used. All Manholes constructed on the Job/Order No. identified for check should be included in the inspection</w:t>
      </w:r>
    </w:p>
    <w:p w14:paraId="4D50C1B6" w14:textId="77777777" w:rsidR="00A52926" w:rsidRDefault="00A52926" w:rsidP="00A52926">
      <w:pPr>
        <w:pStyle w:val="Note"/>
        <w:rPr>
          <w:rStyle w:val="Strong"/>
          <w:rFonts w:cs="Arial"/>
          <w:color w:val="000000"/>
        </w:rPr>
      </w:pPr>
      <w:r>
        <w:t>The above shall be verified by viewing the Delivery Certificate supplied with the Concrete</w:t>
      </w:r>
    </w:p>
    <w:p w14:paraId="2E2433F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DEA6432" w14:textId="77777777" w:rsidR="00A52926" w:rsidRDefault="00A52926" w:rsidP="00A52926">
      <w:pPr>
        <w:pStyle w:val="ListBullet"/>
        <w:rPr>
          <w:rStyle w:val="Strong"/>
          <w:rFonts w:cs="Arial"/>
          <w:color w:val="000000"/>
        </w:rPr>
      </w:pPr>
      <w:r>
        <w:t>LN550</w:t>
      </w:r>
    </w:p>
    <w:p w14:paraId="6412A75B" w14:textId="77777777" w:rsidR="00A52926" w:rsidRDefault="00A52926" w:rsidP="00A52926">
      <w:pPr>
        <w:pStyle w:val="BodyText"/>
        <w:rPr>
          <w:rStyle w:val="Strong"/>
          <w:rFonts w:cs="Arial"/>
          <w:color w:val="000000"/>
        </w:rPr>
      </w:pPr>
      <w:r>
        <w:rPr>
          <w:rStyle w:val="Strong"/>
          <w:rFonts w:cs="Arial"/>
          <w:color w:val="000000"/>
        </w:rPr>
        <w:t>Specific Guidance:</w:t>
      </w:r>
    </w:p>
    <w:p w14:paraId="3AAB3C0E" w14:textId="77777777" w:rsidR="00A52926" w:rsidRDefault="00A52926" w:rsidP="00A52926">
      <w:pPr>
        <w:pStyle w:val="ListBullet"/>
      </w:pPr>
      <w:r>
        <w:t>Delivery Certificate available &amp; shows concrete to be of the correct grade</w:t>
      </w:r>
    </w:p>
    <w:p w14:paraId="562BB170" w14:textId="77777777" w:rsidR="00A52926" w:rsidRDefault="00A52926" w:rsidP="00A52926">
      <w:pPr>
        <w:pStyle w:val="Note"/>
        <w:rPr>
          <w:rFonts w:cs="Arial"/>
          <w:color w:val="000000"/>
          <w:szCs w:val="22"/>
        </w:rPr>
      </w:pPr>
      <w:r>
        <w:rPr>
          <w:rFonts w:cs="Arial"/>
          <w:color w:val="000000"/>
          <w:szCs w:val="22"/>
        </w:rPr>
        <w:t>Grade shown in LN550 is the minimum permissible</w:t>
      </w:r>
    </w:p>
    <w:p w14:paraId="6542F30C" w14:textId="77777777" w:rsidR="00A52926" w:rsidRPr="00F41DE0" w:rsidRDefault="00A52926" w:rsidP="00A52926">
      <w:pPr>
        <w:pStyle w:val="Heading2"/>
        <w:rPr>
          <w:lang w:val="fr-FR"/>
        </w:rPr>
      </w:pPr>
      <w:bookmarkStart w:id="146" w:name="_Toc525740021"/>
      <w:bookmarkStart w:id="147" w:name="_Toc4054813"/>
      <w:bookmarkStart w:id="148" w:name="_Toc4502391"/>
      <w:r w:rsidRPr="00F41DE0">
        <w:rPr>
          <w:bCs/>
          <w:lang w:val="fr-FR"/>
        </w:rPr>
        <w:t xml:space="preserve">Item Code: </w:t>
      </w:r>
      <w:r w:rsidRPr="00F41DE0">
        <w:rPr>
          <w:lang w:val="fr-FR"/>
        </w:rPr>
        <w:t>C2010 Points</w:t>
      </w:r>
      <w:r w:rsidRPr="00F41DE0">
        <w:rPr>
          <w:bCs/>
          <w:lang w:val="fr-FR"/>
        </w:rPr>
        <w:t xml:space="preserve"> Score:</w:t>
      </w:r>
      <w:r w:rsidRPr="00F41DE0">
        <w:rPr>
          <w:lang w:val="fr-FR"/>
        </w:rPr>
        <w:t xml:space="preserve"> 10</w:t>
      </w:r>
      <w:bookmarkEnd w:id="146"/>
      <w:bookmarkEnd w:id="147"/>
      <w:bookmarkEnd w:id="148"/>
    </w:p>
    <w:p w14:paraId="5472F9A3"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9DFB9BB" w14:textId="77777777" w:rsidR="00A52926" w:rsidRDefault="00A52926" w:rsidP="00A52926">
      <w:pPr>
        <w:pStyle w:val="BodyText"/>
        <w:rPr>
          <w:rStyle w:val="Strong"/>
          <w:rFonts w:cs="Arial"/>
          <w:color w:val="000000"/>
        </w:rPr>
      </w:pPr>
      <w:r>
        <w:rPr>
          <w:rStyle w:val="style31"/>
          <w:rFonts w:cs="Arial"/>
          <w:color w:val="000000"/>
        </w:rPr>
        <w:t>F/W &amp; C/W J/Box - Ready Mix to correct grade or site mix to "Cert. of Compliance" issued by TAA</w:t>
      </w:r>
    </w:p>
    <w:p w14:paraId="76E51AC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E40B741" w14:textId="77777777" w:rsidR="00A52926" w:rsidRDefault="00A52926" w:rsidP="00A52926">
      <w:pPr>
        <w:pStyle w:val="BodyText"/>
        <w:rPr>
          <w:rStyle w:val="Strong"/>
          <w:rFonts w:cs="Arial"/>
          <w:color w:val="000000"/>
        </w:rPr>
      </w:pPr>
      <w:r>
        <w:rPr>
          <w:rFonts w:cs="Arial"/>
          <w:color w:val="000000"/>
          <w:szCs w:val="22"/>
        </w:rPr>
        <w:t>F/W &amp; C/W J/Box - Ready Mix to correct grade or site mix to "Cert. of Compliance" issued by TAA</w:t>
      </w:r>
    </w:p>
    <w:p w14:paraId="23C321BD" w14:textId="77777777" w:rsidR="00A52926" w:rsidRPr="00DE1794" w:rsidRDefault="00A52926" w:rsidP="00A52926">
      <w:pPr>
        <w:pStyle w:val="BodyText"/>
        <w:rPr>
          <w:rFonts w:cs="Arial"/>
          <w:b/>
          <w:bCs/>
          <w:color w:val="000000"/>
        </w:rPr>
      </w:pPr>
      <w:r>
        <w:rPr>
          <w:rStyle w:val="Strong"/>
          <w:rFonts w:cs="Arial"/>
          <w:color w:val="000000"/>
        </w:rPr>
        <w:t>Points of Reference:</w:t>
      </w:r>
      <w:del w:id="149" w:author="Noakes,B,Ben,BLLD21 R" w:date="2019-03-05T14:19:00Z">
        <w:r w:rsidDel="00950524">
          <w:rPr>
            <w:rStyle w:val="Strong"/>
            <w:rFonts w:cs="Arial"/>
            <w:color w:val="000000"/>
          </w:rPr>
          <w:delText xml:space="preserve"> </w:delText>
        </w:r>
      </w:del>
    </w:p>
    <w:p w14:paraId="0FF2236F" w14:textId="77777777" w:rsidR="00A52926" w:rsidRDefault="00A52926" w:rsidP="00A52926">
      <w:pPr>
        <w:pStyle w:val="ListBullet"/>
        <w:rPr>
          <w:rStyle w:val="Strong"/>
          <w:rFonts w:cs="Arial"/>
          <w:color w:val="000000"/>
        </w:rPr>
      </w:pPr>
      <w:r>
        <w:t>LN550</w:t>
      </w:r>
    </w:p>
    <w:p w14:paraId="57460FA5" w14:textId="77777777" w:rsidR="00A52926" w:rsidRDefault="00A52926" w:rsidP="00A52926">
      <w:pPr>
        <w:pStyle w:val="BodyText"/>
        <w:rPr>
          <w:rStyle w:val="Strong"/>
          <w:rFonts w:cs="Arial"/>
          <w:color w:val="000000"/>
        </w:rPr>
      </w:pPr>
      <w:r>
        <w:rPr>
          <w:rStyle w:val="Strong"/>
          <w:rFonts w:cs="Arial"/>
          <w:color w:val="000000"/>
        </w:rPr>
        <w:t>Specific Guidance:</w:t>
      </w:r>
    </w:p>
    <w:p w14:paraId="35D3213B" w14:textId="77777777" w:rsidR="00A52926" w:rsidRDefault="00A52926" w:rsidP="00A52926">
      <w:pPr>
        <w:pStyle w:val="ListBullet"/>
      </w:pPr>
      <w:r>
        <w:t>F/W &amp; C/W J/Box - Ready Mix to correct grade or site mix to "Cert. of Compliance" issued by TAA</w:t>
      </w:r>
    </w:p>
    <w:p w14:paraId="7FAEAAAC" w14:textId="77777777" w:rsidR="00A52926" w:rsidRPr="00F41DE0" w:rsidRDefault="00A52926" w:rsidP="00A52926">
      <w:pPr>
        <w:pStyle w:val="Heading2"/>
        <w:rPr>
          <w:lang w:val="fr-FR"/>
        </w:rPr>
      </w:pPr>
      <w:bookmarkStart w:id="150" w:name="_Toc525740022"/>
      <w:bookmarkStart w:id="151" w:name="_Toc4054814"/>
      <w:bookmarkStart w:id="152" w:name="_Toc4502392"/>
      <w:r w:rsidRPr="00F41DE0">
        <w:rPr>
          <w:bCs/>
          <w:lang w:val="fr-FR"/>
        </w:rPr>
        <w:t xml:space="preserve">Item Code: </w:t>
      </w:r>
      <w:r w:rsidRPr="00F41DE0">
        <w:rPr>
          <w:lang w:val="fr-FR"/>
        </w:rPr>
        <w:t>C2011 Points</w:t>
      </w:r>
      <w:r w:rsidRPr="00F41DE0">
        <w:rPr>
          <w:bCs/>
          <w:lang w:val="fr-FR"/>
        </w:rPr>
        <w:t xml:space="preserve"> Score:</w:t>
      </w:r>
      <w:r w:rsidRPr="00F41DE0">
        <w:rPr>
          <w:lang w:val="fr-FR"/>
        </w:rPr>
        <w:t xml:space="preserve"> 10</w:t>
      </w:r>
      <w:bookmarkEnd w:id="150"/>
      <w:bookmarkEnd w:id="151"/>
      <w:bookmarkEnd w:id="152"/>
    </w:p>
    <w:p w14:paraId="6AD68B4F"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3AB353C" w14:textId="77777777" w:rsidR="00A52926" w:rsidRDefault="00A52926" w:rsidP="00A52926">
      <w:pPr>
        <w:pStyle w:val="BodyText"/>
        <w:rPr>
          <w:rStyle w:val="Strong"/>
          <w:rFonts w:cs="Arial"/>
          <w:color w:val="000000"/>
        </w:rPr>
      </w:pPr>
      <w:r>
        <w:rPr>
          <w:rStyle w:val="style31"/>
          <w:rFonts w:cs="Arial"/>
          <w:color w:val="000000"/>
        </w:rPr>
        <w:t>Concrete freshly placed / handled correctly. Vibrated to obtain correct compaction (all boxes) and protected from weather.</w:t>
      </w:r>
    </w:p>
    <w:p w14:paraId="1A26090E"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03611C9" w14:textId="77777777" w:rsidR="00A52926" w:rsidRDefault="00A52926" w:rsidP="00A52926">
      <w:pPr>
        <w:pStyle w:val="BodyText"/>
        <w:rPr>
          <w:rStyle w:val="Strong"/>
          <w:rFonts w:cs="Arial"/>
          <w:color w:val="000000"/>
        </w:rPr>
      </w:pPr>
      <w:r>
        <w:rPr>
          <w:rFonts w:cs="Arial"/>
          <w:color w:val="000000"/>
          <w:szCs w:val="22"/>
        </w:rPr>
        <w:t>All mixed concrete on site. From Mixing to Placing</w:t>
      </w:r>
    </w:p>
    <w:p w14:paraId="7555329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082E49B" w14:textId="77777777" w:rsidR="00A52926" w:rsidRDefault="00A52926" w:rsidP="00A52926">
      <w:pPr>
        <w:pStyle w:val="ListBullet"/>
        <w:rPr>
          <w:rStyle w:val="Strong"/>
          <w:rFonts w:cs="Arial"/>
          <w:color w:val="000000"/>
        </w:rPr>
      </w:pPr>
      <w:r>
        <w:t>LN550</w:t>
      </w:r>
    </w:p>
    <w:p w14:paraId="18890406" w14:textId="77777777" w:rsidR="00A52926" w:rsidRDefault="00A52926" w:rsidP="00A52926">
      <w:pPr>
        <w:pStyle w:val="BodyText"/>
        <w:rPr>
          <w:rStyle w:val="Strong"/>
          <w:rFonts w:cs="Arial"/>
          <w:color w:val="000000"/>
        </w:rPr>
      </w:pPr>
      <w:r>
        <w:rPr>
          <w:rStyle w:val="Strong"/>
          <w:rFonts w:cs="Arial"/>
          <w:color w:val="000000"/>
        </w:rPr>
        <w:t>Specific Guidance:</w:t>
      </w:r>
    </w:p>
    <w:p w14:paraId="5B6C1B5E" w14:textId="77777777" w:rsidR="00A52926" w:rsidRDefault="00A52926" w:rsidP="00A52926">
      <w:pPr>
        <w:pStyle w:val="ListBullet"/>
      </w:pPr>
      <w:r>
        <w:t xml:space="preserve">No segregation of the aggregate has occurred. </w:t>
      </w:r>
    </w:p>
    <w:p w14:paraId="5D62C009" w14:textId="77777777" w:rsidR="00A52926" w:rsidRDefault="00A52926" w:rsidP="00A52926">
      <w:pPr>
        <w:pStyle w:val="ListBullet"/>
      </w:pPr>
      <w:r>
        <w:t xml:space="preserve">Concrete placed in even layers and thoroughly compacted using appropriate poker type vibrator. </w:t>
      </w:r>
    </w:p>
    <w:p w14:paraId="306DFFC6" w14:textId="77777777" w:rsidR="00A52926" w:rsidRDefault="00A52926" w:rsidP="00A52926">
      <w:pPr>
        <w:pStyle w:val="ListBullet"/>
      </w:pPr>
      <w:r>
        <w:t xml:space="preserve">No reinforcement disturbed during compaction </w:t>
      </w:r>
    </w:p>
    <w:p w14:paraId="06FA14FE" w14:textId="77777777" w:rsidR="00A52926" w:rsidRDefault="00A52926" w:rsidP="00A52926">
      <w:pPr>
        <w:pStyle w:val="ListBullet"/>
      </w:pPr>
      <w:r>
        <w:t>Concrete protected against adverse weather conditions.</w:t>
      </w:r>
    </w:p>
    <w:p w14:paraId="43040161" w14:textId="77777777" w:rsidR="00A52926" w:rsidRPr="00DE1794" w:rsidRDefault="00A52926" w:rsidP="00A52926">
      <w:pPr>
        <w:pStyle w:val="ListBullet"/>
        <w:rPr>
          <w:rFonts w:cs="Arial"/>
        </w:rPr>
      </w:pPr>
      <w:r w:rsidRPr="00DE1794">
        <w:rPr>
          <w:rFonts w:cs="Arial"/>
        </w:rPr>
        <w:t xml:space="preserve">Concrete provided in low temperatures (&lt;5 </w:t>
      </w:r>
      <w:r w:rsidRPr="00DE1794">
        <w:rPr>
          <w:rFonts w:ascii="Cambria Math" w:hAnsi="Cambria Math" w:cs="Cambria Math"/>
          <w:color w:val="000000"/>
          <w:szCs w:val="22"/>
        </w:rPr>
        <w:t>℃</w:t>
      </w:r>
      <w:r w:rsidRPr="00DE1794">
        <w:rPr>
          <w:rFonts w:cs="Arial"/>
          <w:color w:val="000000"/>
          <w:szCs w:val="22"/>
        </w:rPr>
        <w:t xml:space="preserve">) as per specification </w:t>
      </w:r>
    </w:p>
    <w:p w14:paraId="0BB5CD6B" w14:textId="77777777" w:rsidR="00A52926" w:rsidRPr="00F41DE0" w:rsidRDefault="00A52926" w:rsidP="00A52926">
      <w:pPr>
        <w:pStyle w:val="Heading2"/>
        <w:rPr>
          <w:lang w:val="fr-FR"/>
        </w:rPr>
      </w:pPr>
      <w:bookmarkStart w:id="153" w:name="_Toc525740023"/>
      <w:bookmarkStart w:id="154" w:name="_Toc4054815"/>
      <w:bookmarkStart w:id="155" w:name="_Toc4502393"/>
      <w:r w:rsidRPr="00F41DE0">
        <w:rPr>
          <w:bCs/>
          <w:lang w:val="fr-FR"/>
        </w:rPr>
        <w:t xml:space="preserve">Item Code: </w:t>
      </w:r>
      <w:r w:rsidRPr="00F41DE0">
        <w:rPr>
          <w:lang w:val="fr-FR"/>
        </w:rPr>
        <w:t>C2012 Points</w:t>
      </w:r>
      <w:r w:rsidRPr="00F41DE0">
        <w:rPr>
          <w:bCs/>
          <w:lang w:val="fr-FR"/>
        </w:rPr>
        <w:t xml:space="preserve"> Score:</w:t>
      </w:r>
      <w:r w:rsidRPr="00F41DE0">
        <w:rPr>
          <w:lang w:val="fr-FR"/>
        </w:rPr>
        <w:t xml:space="preserve"> 5</w:t>
      </w:r>
      <w:bookmarkEnd w:id="153"/>
      <w:bookmarkEnd w:id="154"/>
      <w:bookmarkEnd w:id="155"/>
    </w:p>
    <w:p w14:paraId="589639E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638C11E" w14:textId="77777777" w:rsidR="00A52926" w:rsidRDefault="00A52926" w:rsidP="00A52926">
      <w:pPr>
        <w:pStyle w:val="BodyText"/>
        <w:rPr>
          <w:rStyle w:val="Strong"/>
          <w:rFonts w:cs="Arial"/>
          <w:color w:val="000000"/>
        </w:rPr>
      </w:pPr>
      <w:r>
        <w:rPr>
          <w:rStyle w:val="style31"/>
          <w:rFonts w:cs="Arial"/>
          <w:color w:val="000000"/>
        </w:rPr>
        <w:t>Any construction joint provided / prepared as per specification</w:t>
      </w:r>
    </w:p>
    <w:p w14:paraId="1A55601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853EAB5" w14:textId="77777777" w:rsidR="00A52926" w:rsidRDefault="00A52926" w:rsidP="00A52926">
      <w:pPr>
        <w:pStyle w:val="BodyText"/>
        <w:rPr>
          <w:rStyle w:val="Strong"/>
          <w:rFonts w:cs="Arial"/>
          <w:color w:val="000000"/>
        </w:rPr>
      </w:pPr>
      <w:r>
        <w:rPr>
          <w:rStyle w:val="style31"/>
          <w:rFonts w:cs="Arial"/>
          <w:color w:val="000000"/>
        </w:rPr>
        <w:t>Any construction joint provided / prepared as per specification</w:t>
      </w:r>
    </w:p>
    <w:p w14:paraId="265FFCDE"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B74A5B1" w14:textId="77777777" w:rsidR="00A52926" w:rsidRDefault="00A52926" w:rsidP="00A52926">
      <w:pPr>
        <w:pStyle w:val="ListBullet"/>
        <w:rPr>
          <w:rStyle w:val="Strong"/>
          <w:rFonts w:cs="Arial"/>
          <w:color w:val="000000"/>
        </w:rPr>
      </w:pPr>
      <w:r>
        <w:t>LN550</w:t>
      </w:r>
    </w:p>
    <w:p w14:paraId="5505575C" w14:textId="77777777" w:rsidR="00A52926" w:rsidRDefault="00A52926" w:rsidP="00A52926">
      <w:pPr>
        <w:pStyle w:val="BodyText"/>
        <w:rPr>
          <w:rStyle w:val="Strong"/>
          <w:rFonts w:cs="Arial"/>
          <w:color w:val="000000"/>
        </w:rPr>
      </w:pPr>
      <w:r>
        <w:rPr>
          <w:rStyle w:val="Strong"/>
          <w:rFonts w:cs="Arial"/>
          <w:color w:val="000000"/>
        </w:rPr>
        <w:t>Specific Guidance:</w:t>
      </w:r>
    </w:p>
    <w:p w14:paraId="48F53904" w14:textId="77777777" w:rsidR="00A52926" w:rsidRDefault="00A52926" w:rsidP="00A52926">
      <w:pPr>
        <w:pStyle w:val="ListBullet"/>
      </w:pPr>
      <w:r>
        <w:t>Any construction joint provided / prepared as per specification</w:t>
      </w:r>
    </w:p>
    <w:p w14:paraId="02992B12" w14:textId="77777777" w:rsidR="00A52926" w:rsidRDefault="00A52926" w:rsidP="00A52926">
      <w:pPr>
        <w:pStyle w:val="Note"/>
        <w:rPr>
          <w:rFonts w:cs="Arial"/>
          <w:color w:val="000000"/>
          <w:szCs w:val="22"/>
        </w:rPr>
      </w:pPr>
      <w:r>
        <w:rPr>
          <w:rFonts w:cs="Arial"/>
          <w:color w:val="000000"/>
          <w:szCs w:val="22"/>
        </w:rPr>
        <w:t>Construction joints provided as per specification i.e. no ledges or recesses evident</w:t>
      </w:r>
    </w:p>
    <w:p w14:paraId="4915F222" w14:textId="77777777" w:rsidR="00A52926" w:rsidRPr="00F41DE0" w:rsidRDefault="00A52926" w:rsidP="00A52926">
      <w:pPr>
        <w:pStyle w:val="Heading2"/>
        <w:rPr>
          <w:lang w:val="fr-FR"/>
        </w:rPr>
      </w:pPr>
      <w:bookmarkStart w:id="156" w:name="_Toc525740024"/>
      <w:bookmarkStart w:id="157" w:name="_Toc4054816"/>
      <w:bookmarkStart w:id="158" w:name="_Toc4502394"/>
      <w:r w:rsidRPr="00F41DE0">
        <w:rPr>
          <w:bCs/>
          <w:lang w:val="fr-FR"/>
        </w:rPr>
        <w:t xml:space="preserve">Item Code: </w:t>
      </w:r>
      <w:r w:rsidRPr="00F41DE0">
        <w:rPr>
          <w:lang w:val="fr-FR"/>
        </w:rPr>
        <w:t>C2013 Points</w:t>
      </w:r>
      <w:r w:rsidRPr="00F41DE0">
        <w:rPr>
          <w:bCs/>
          <w:lang w:val="fr-FR"/>
        </w:rPr>
        <w:t xml:space="preserve"> Score:</w:t>
      </w:r>
      <w:r w:rsidRPr="00F41DE0">
        <w:rPr>
          <w:lang w:val="fr-FR"/>
        </w:rPr>
        <w:t xml:space="preserve"> 10</w:t>
      </w:r>
      <w:bookmarkEnd w:id="156"/>
      <w:bookmarkEnd w:id="157"/>
      <w:bookmarkEnd w:id="158"/>
    </w:p>
    <w:p w14:paraId="69F6DCB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E7E4B92" w14:textId="77777777" w:rsidR="00A52926" w:rsidRDefault="00A52926" w:rsidP="00A52926">
      <w:pPr>
        <w:pStyle w:val="BodyText"/>
        <w:rPr>
          <w:rStyle w:val="Strong"/>
          <w:rFonts w:cs="Arial"/>
          <w:color w:val="000000"/>
        </w:rPr>
      </w:pPr>
      <w:r>
        <w:rPr>
          <w:rStyle w:val="style31"/>
          <w:rFonts w:cs="Arial"/>
          <w:color w:val="000000"/>
        </w:rPr>
        <w:t>Specified curing time elapsed prior to striking shuttering</w:t>
      </w:r>
    </w:p>
    <w:p w14:paraId="0E25F9E2"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1EFFE69" w14:textId="77777777" w:rsidR="00A52926" w:rsidRDefault="00A52926" w:rsidP="00A52926">
      <w:pPr>
        <w:pStyle w:val="BodyText"/>
        <w:rPr>
          <w:rStyle w:val="Strong"/>
          <w:rFonts w:cs="Arial"/>
          <w:color w:val="000000"/>
        </w:rPr>
      </w:pPr>
      <w:r>
        <w:rPr>
          <w:rFonts w:cs="Arial"/>
          <w:color w:val="000000"/>
          <w:szCs w:val="22"/>
        </w:rPr>
        <w:t>For newly constructed Jointing Chambers, the requisite curing time has been achieved for all concrete used. The inspection should cover all Chambers / Manholes on site that the Operative(s) being checked are responsible for.</w:t>
      </w:r>
    </w:p>
    <w:p w14:paraId="4EFFDB8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895E4FF" w14:textId="77777777" w:rsidR="00A52926" w:rsidRDefault="00A52926" w:rsidP="00A52926">
      <w:pPr>
        <w:pStyle w:val="ListBullet"/>
        <w:numPr>
          <w:ilvl w:val="0"/>
          <w:numId w:val="0"/>
        </w:numPr>
        <w:ind w:left="1440"/>
        <w:rPr>
          <w:rStyle w:val="Strong"/>
          <w:rFonts w:cs="Arial"/>
          <w:b w:val="0"/>
          <w:color w:val="000000"/>
        </w:rPr>
      </w:pPr>
      <w:r w:rsidRPr="00187D36">
        <w:rPr>
          <w:rStyle w:val="Strong"/>
          <w:rFonts w:cs="Arial"/>
          <w:color w:val="000000"/>
        </w:rPr>
        <w:t xml:space="preserve">LN550 </w:t>
      </w:r>
    </w:p>
    <w:p w14:paraId="397ED664" w14:textId="77777777" w:rsidR="00A52926" w:rsidRPr="00187D36" w:rsidRDefault="00A52926" w:rsidP="00A52926">
      <w:pPr>
        <w:pStyle w:val="ListBullet"/>
        <w:numPr>
          <w:ilvl w:val="0"/>
          <w:numId w:val="0"/>
        </w:numPr>
        <w:ind w:left="1440"/>
        <w:rPr>
          <w:rStyle w:val="Strong"/>
          <w:rFonts w:cs="Arial"/>
          <w:color w:val="000000"/>
        </w:rPr>
      </w:pPr>
      <w:r w:rsidRPr="00187D36">
        <w:rPr>
          <w:rStyle w:val="Strong"/>
          <w:rFonts w:cs="Arial"/>
          <w:color w:val="000000"/>
        </w:rPr>
        <w:t>Specific Guidance:</w:t>
      </w:r>
    </w:p>
    <w:p w14:paraId="51F3864E" w14:textId="77777777" w:rsidR="00A52926" w:rsidRDefault="00A52926" w:rsidP="00A52926">
      <w:pPr>
        <w:pStyle w:val="ListBullet"/>
      </w:pPr>
      <w:r>
        <w:t xml:space="preserve">Minimum specified curing time elapsed before: </w:t>
      </w:r>
    </w:p>
    <w:p w14:paraId="06743F39" w14:textId="77777777" w:rsidR="00A52926" w:rsidRDefault="00A52926" w:rsidP="00A52926">
      <w:pPr>
        <w:pStyle w:val="ListBullet2"/>
        <w:numPr>
          <w:ilvl w:val="0"/>
          <w:numId w:val="26"/>
        </w:numPr>
      </w:pPr>
      <w:r>
        <w:t xml:space="preserve">Shuttering is removed </w:t>
      </w:r>
    </w:p>
    <w:p w14:paraId="34AA1BDD" w14:textId="77777777" w:rsidR="00A52926" w:rsidRDefault="00A52926" w:rsidP="00A52926">
      <w:pPr>
        <w:pStyle w:val="ListBullet2"/>
        <w:numPr>
          <w:ilvl w:val="0"/>
          <w:numId w:val="26"/>
        </w:numPr>
      </w:pPr>
      <w:r>
        <w:t xml:space="preserve">Restoration of paving or surfaces commenced </w:t>
      </w:r>
    </w:p>
    <w:p w14:paraId="7CFBC2ED" w14:textId="77777777" w:rsidR="00A52926" w:rsidRDefault="00A52926" w:rsidP="00A52926">
      <w:pPr>
        <w:pStyle w:val="ListBullet2"/>
        <w:numPr>
          <w:ilvl w:val="0"/>
          <w:numId w:val="26"/>
        </w:numPr>
      </w:pPr>
      <w:r>
        <w:t>Traffic is allowed to pass</w:t>
      </w:r>
    </w:p>
    <w:p w14:paraId="6171EF8A" w14:textId="77777777" w:rsidR="00A52926" w:rsidRDefault="00A52926" w:rsidP="00A52926">
      <w:pPr>
        <w:pStyle w:val="Note"/>
        <w:rPr>
          <w:rFonts w:cs="Arial"/>
          <w:color w:val="000000"/>
          <w:szCs w:val="22"/>
        </w:rPr>
      </w:pPr>
      <w:r>
        <w:rPr>
          <w:rFonts w:cs="Arial"/>
          <w:color w:val="000000"/>
          <w:szCs w:val="22"/>
        </w:rPr>
        <w:t xml:space="preserve">The period of time that the temperature remains below 3 </w:t>
      </w:r>
      <w:r>
        <w:rPr>
          <w:rFonts w:ascii="Cambria Math" w:hAnsi="Cambria Math" w:cs="Cambria Math"/>
          <w:color w:val="000000"/>
          <w:szCs w:val="22"/>
        </w:rPr>
        <w:t>℃</w:t>
      </w:r>
      <w:r>
        <w:rPr>
          <w:rFonts w:cs="Arial"/>
          <w:color w:val="000000"/>
          <w:szCs w:val="22"/>
        </w:rPr>
        <w:t xml:space="preserve"> shall be added to the minimum curing times.</w:t>
      </w:r>
    </w:p>
    <w:p w14:paraId="6AFF5B45" w14:textId="77777777" w:rsidR="00A52926" w:rsidRDefault="00A52926" w:rsidP="00A52926">
      <w:pPr>
        <w:pStyle w:val="Note"/>
        <w:rPr>
          <w:rFonts w:cs="Arial"/>
          <w:color w:val="000000"/>
          <w:szCs w:val="22"/>
        </w:rPr>
      </w:pPr>
      <w:r>
        <w:rPr>
          <w:rFonts w:cs="Arial"/>
          <w:color w:val="000000"/>
          <w:szCs w:val="22"/>
        </w:rPr>
        <w:t>Minimum concrete strength can be used as an alternative to curing time</w:t>
      </w:r>
    </w:p>
    <w:p w14:paraId="615D539C" w14:textId="77777777" w:rsidR="00A52926" w:rsidRPr="00F41DE0" w:rsidRDefault="00A52926" w:rsidP="00A52926">
      <w:pPr>
        <w:pStyle w:val="Heading2"/>
        <w:rPr>
          <w:lang w:val="fr-FR"/>
        </w:rPr>
      </w:pPr>
      <w:bookmarkStart w:id="159" w:name="_Toc525740025"/>
      <w:bookmarkStart w:id="160" w:name="_Toc4054817"/>
      <w:bookmarkStart w:id="161" w:name="_Toc4502395"/>
      <w:r w:rsidRPr="00F41DE0">
        <w:rPr>
          <w:bCs/>
          <w:lang w:val="fr-FR"/>
        </w:rPr>
        <w:t xml:space="preserve">Item Code: </w:t>
      </w:r>
      <w:r w:rsidRPr="00F41DE0">
        <w:rPr>
          <w:lang w:val="fr-FR"/>
        </w:rPr>
        <w:t>C2014 Points</w:t>
      </w:r>
      <w:r w:rsidRPr="00F41DE0">
        <w:rPr>
          <w:bCs/>
          <w:lang w:val="fr-FR"/>
        </w:rPr>
        <w:t xml:space="preserve"> Score:</w:t>
      </w:r>
      <w:r w:rsidRPr="00F41DE0">
        <w:rPr>
          <w:lang w:val="fr-FR"/>
        </w:rPr>
        <w:t xml:space="preserve"> 5</w:t>
      </w:r>
      <w:bookmarkEnd w:id="159"/>
      <w:bookmarkEnd w:id="160"/>
      <w:bookmarkEnd w:id="161"/>
    </w:p>
    <w:p w14:paraId="545D771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0AE8B05" w14:textId="77777777" w:rsidR="00A52926" w:rsidRDefault="00A52926" w:rsidP="00A52926">
      <w:pPr>
        <w:pStyle w:val="BodyText"/>
        <w:rPr>
          <w:rStyle w:val="Strong"/>
          <w:rFonts w:cs="Arial"/>
          <w:color w:val="000000"/>
        </w:rPr>
      </w:pPr>
      <w:r>
        <w:rPr>
          <w:rStyle w:val="style31"/>
          <w:rFonts w:cs="Arial"/>
          <w:color w:val="000000"/>
        </w:rPr>
        <w:t>Duct entries at specified location and finished flush with inside of chamber</w:t>
      </w:r>
    </w:p>
    <w:p w14:paraId="6317F43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901B58F" w14:textId="77777777" w:rsidR="00A52926" w:rsidRDefault="00A52926" w:rsidP="00A52926">
      <w:pPr>
        <w:pStyle w:val="BodyText"/>
        <w:rPr>
          <w:rStyle w:val="Strong"/>
          <w:rFonts w:cs="Arial"/>
          <w:color w:val="000000"/>
        </w:rPr>
      </w:pPr>
      <w:r>
        <w:rPr>
          <w:rStyle w:val="style31"/>
          <w:rFonts w:cs="Arial"/>
          <w:color w:val="000000"/>
        </w:rPr>
        <w:t>Duct entries at specified location and finished flush with inside of chamber</w:t>
      </w:r>
    </w:p>
    <w:p w14:paraId="419EE9EB"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880B457" w14:textId="77777777" w:rsidR="00A52926" w:rsidRPr="00974A86" w:rsidRDefault="00A52926" w:rsidP="00A52926">
      <w:pPr>
        <w:pStyle w:val="ListBullet"/>
        <w:rPr>
          <w:rStyle w:val="Strong"/>
          <w:rFonts w:cs="Arial"/>
          <w:b w:val="0"/>
          <w:color w:val="000000"/>
        </w:rPr>
      </w:pPr>
      <w:r w:rsidRPr="00974A86">
        <w:rPr>
          <w:rStyle w:val="Strong"/>
          <w:rFonts w:cs="Arial"/>
          <w:b w:val="0"/>
          <w:color w:val="000000"/>
        </w:rPr>
        <w:t>CN drawing</w:t>
      </w:r>
    </w:p>
    <w:p w14:paraId="4C932A86" w14:textId="77777777" w:rsidR="00A52926" w:rsidRPr="00974A86" w:rsidRDefault="00A52926" w:rsidP="00A52926">
      <w:pPr>
        <w:pStyle w:val="ListBullet"/>
        <w:rPr>
          <w:rStyle w:val="Strong"/>
          <w:rFonts w:cs="Arial"/>
          <w:b w:val="0"/>
          <w:color w:val="000000"/>
        </w:rPr>
      </w:pPr>
      <w:r w:rsidRPr="00974A86">
        <w:rPr>
          <w:rStyle w:val="Strong"/>
          <w:rFonts w:cs="Arial"/>
          <w:b w:val="0"/>
          <w:color w:val="000000"/>
        </w:rPr>
        <w:t>EPT/UGP/B054</w:t>
      </w:r>
    </w:p>
    <w:p w14:paraId="44D32401" w14:textId="77777777" w:rsidR="00A52926" w:rsidRPr="00974A86" w:rsidRDefault="00A52926" w:rsidP="00A52926">
      <w:pPr>
        <w:pStyle w:val="ListBullet"/>
        <w:rPr>
          <w:rFonts w:cs="Arial"/>
          <w:b/>
          <w:bCs/>
          <w:color w:val="000000"/>
        </w:rPr>
      </w:pPr>
      <w:r w:rsidRPr="00974A86">
        <w:rPr>
          <w:rStyle w:val="Strong"/>
          <w:rFonts w:cs="Arial"/>
          <w:b w:val="0"/>
          <w:color w:val="000000"/>
        </w:rPr>
        <w:t>LN550</w:t>
      </w:r>
      <w:r w:rsidRPr="00974A86" w:rsidDel="002257DD">
        <w:rPr>
          <w:b/>
        </w:rPr>
        <w:t xml:space="preserve"> </w:t>
      </w:r>
    </w:p>
    <w:p w14:paraId="73192595" w14:textId="77777777" w:rsidR="00A52926" w:rsidRPr="002F50B7" w:rsidRDefault="00A52926" w:rsidP="00A52926">
      <w:pPr>
        <w:pStyle w:val="ListBullet"/>
        <w:rPr>
          <w:rStyle w:val="Strong"/>
          <w:rFonts w:cs="Arial"/>
          <w:b w:val="0"/>
          <w:color w:val="000000"/>
        </w:rPr>
      </w:pPr>
      <w:r>
        <w:t>CPE/NNS/V010</w:t>
      </w:r>
    </w:p>
    <w:p w14:paraId="26C3C290" w14:textId="77777777" w:rsidR="00A52926" w:rsidRDefault="00A52926" w:rsidP="00A52926">
      <w:pPr>
        <w:pStyle w:val="BodyText"/>
        <w:rPr>
          <w:rStyle w:val="Strong"/>
          <w:rFonts w:cs="Arial"/>
          <w:color w:val="000000"/>
        </w:rPr>
      </w:pPr>
      <w:r>
        <w:rPr>
          <w:rStyle w:val="Strong"/>
          <w:rFonts w:cs="Arial"/>
          <w:color w:val="000000"/>
        </w:rPr>
        <w:t>Specific Guidance:</w:t>
      </w:r>
    </w:p>
    <w:p w14:paraId="3F0BC47C" w14:textId="77777777" w:rsidR="00A52926" w:rsidRDefault="00A52926" w:rsidP="00A52926">
      <w:pPr>
        <w:pStyle w:val="ListBullet"/>
      </w:pPr>
      <w:r>
        <w:t xml:space="preserve">Duct entries at specified location and finished flush with inside of brick/concrete chamber </w:t>
      </w:r>
    </w:p>
    <w:p w14:paraId="417DAF66" w14:textId="77777777" w:rsidR="00A52926" w:rsidRDefault="00A52926" w:rsidP="00A52926">
      <w:pPr>
        <w:pStyle w:val="ListBullet"/>
      </w:pPr>
      <w:r>
        <w:t xml:space="preserve">For the installation of new duct into a JB23 or JB26, the duct may protrude - 25mm into the chamber </w:t>
      </w:r>
    </w:p>
    <w:p w14:paraId="0DBEBA8B" w14:textId="77777777" w:rsidR="00A52926" w:rsidRDefault="00A52926" w:rsidP="00A52926">
      <w:pPr>
        <w:pStyle w:val="ListBullet"/>
      </w:pPr>
      <w:r>
        <w:t>Ducts entering Modular boxes shall protrude 10mm -25mm, with no other tolerance</w:t>
      </w:r>
    </w:p>
    <w:p w14:paraId="69071BD8" w14:textId="77777777" w:rsidR="00A52926" w:rsidRDefault="00A52926" w:rsidP="00A52926">
      <w:pPr>
        <w:pStyle w:val="ListBullet"/>
      </w:pPr>
      <w:r>
        <w:t xml:space="preserve">Ducts grouted or sealed as per specification </w:t>
      </w:r>
    </w:p>
    <w:p w14:paraId="50C413E5" w14:textId="77777777" w:rsidR="00A52926" w:rsidRDefault="00A52926" w:rsidP="00A52926">
      <w:pPr>
        <w:pStyle w:val="Note"/>
        <w:rPr>
          <w:rFonts w:cs="Arial"/>
          <w:color w:val="000000"/>
          <w:szCs w:val="22"/>
        </w:rPr>
      </w:pPr>
      <w:r>
        <w:rPr>
          <w:rFonts w:cs="Arial"/>
          <w:color w:val="000000"/>
          <w:szCs w:val="22"/>
        </w:rPr>
        <w:t>Safety aspects to be checked under C2026</w:t>
      </w:r>
    </w:p>
    <w:p w14:paraId="0D3C1DA6" w14:textId="77777777" w:rsidR="00A52926" w:rsidRDefault="00A52926" w:rsidP="00A52926">
      <w:pPr>
        <w:pStyle w:val="Note"/>
      </w:pPr>
      <w:r w:rsidRPr="00115F04">
        <w:t xml:space="preserve">Ducts that are not positioned in the ideal or recommended position (shown on CN Drawings) are not necessarily incorrectly positioned; occasionally site circumstances dictate where plant can be placed. In these situations, consideration must be given to </w:t>
      </w:r>
      <w:r>
        <w:t>Openreach’s</w:t>
      </w:r>
      <w:r w:rsidRPr="00115F04">
        <w:t xml:space="preserve"> best interest, Safety, Network requirements and financial implications; then a practical decision must be made, based on sound experience</w:t>
      </w:r>
    </w:p>
    <w:p w14:paraId="564A1A88" w14:textId="77777777" w:rsidR="00A52926" w:rsidRPr="00115F04" w:rsidRDefault="00A52926" w:rsidP="00A52926">
      <w:pPr>
        <w:pStyle w:val="ListBullet"/>
      </w:pPr>
      <w:r w:rsidRPr="00115F04">
        <w:t xml:space="preserve">Given the site conditions and supporting TDFS evidence has the duct(s) been provided </w:t>
      </w:r>
      <w:r>
        <w:t>to the best achievable standard</w:t>
      </w:r>
    </w:p>
    <w:p w14:paraId="73E8BA34" w14:textId="77777777" w:rsidR="00A52926" w:rsidRPr="00F41DE0" w:rsidRDefault="00A52926" w:rsidP="00A52926">
      <w:pPr>
        <w:pStyle w:val="Heading2"/>
        <w:rPr>
          <w:lang w:val="fr-FR"/>
        </w:rPr>
      </w:pPr>
      <w:bookmarkStart w:id="162" w:name="_Toc525740026"/>
      <w:bookmarkStart w:id="163" w:name="_Toc4054818"/>
      <w:bookmarkStart w:id="164" w:name="_Toc4502396"/>
      <w:r w:rsidRPr="00F41DE0">
        <w:rPr>
          <w:bCs/>
          <w:lang w:val="fr-FR"/>
        </w:rPr>
        <w:t xml:space="preserve">Item Code: </w:t>
      </w:r>
      <w:r w:rsidRPr="00F41DE0">
        <w:rPr>
          <w:lang w:val="fr-FR"/>
        </w:rPr>
        <w:t>C2015 Points</w:t>
      </w:r>
      <w:r w:rsidRPr="00F41DE0">
        <w:rPr>
          <w:bCs/>
          <w:lang w:val="fr-FR"/>
        </w:rPr>
        <w:t xml:space="preserve"> Score:</w:t>
      </w:r>
      <w:r w:rsidRPr="00F41DE0">
        <w:rPr>
          <w:lang w:val="fr-FR"/>
        </w:rPr>
        <w:t xml:space="preserve"> 10</w:t>
      </w:r>
      <w:bookmarkEnd w:id="162"/>
      <w:bookmarkEnd w:id="163"/>
      <w:bookmarkEnd w:id="164"/>
    </w:p>
    <w:p w14:paraId="423C652F"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202A580" w14:textId="77777777" w:rsidR="00A52926" w:rsidRDefault="00A52926" w:rsidP="00A52926">
      <w:pPr>
        <w:pStyle w:val="BodyText"/>
        <w:rPr>
          <w:rStyle w:val="Strong"/>
          <w:rFonts w:cs="Arial"/>
          <w:color w:val="000000"/>
        </w:rPr>
      </w:pPr>
      <w:r>
        <w:rPr>
          <w:rStyle w:val="style31"/>
          <w:rFonts w:cs="Arial"/>
          <w:color w:val="000000"/>
        </w:rPr>
        <w:t>Safety furniture and fittings (including where applicable, Steps &amp; Anchor Irons) installed correctly</w:t>
      </w:r>
    </w:p>
    <w:p w14:paraId="5A93E8C7"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7560CDB" w14:textId="77777777" w:rsidR="00A52926" w:rsidRDefault="00A52926" w:rsidP="00A52926">
      <w:pPr>
        <w:pStyle w:val="BodyText"/>
        <w:rPr>
          <w:rStyle w:val="Strong"/>
          <w:rFonts w:cs="Arial"/>
          <w:color w:val="000000"/>
        </w:rPr>
      </w:pPr>
      <w:r>
        <w:rPr>
          <w:rFonts w:cs="Arial"/>
          <w:color w:val="000000"/>
          <w:szCs w:val="22"/>
        </w:rPr>
        <w:t>This check is to ascertain that furniture and fittings including steps and where applicable, Anchor Irons, are installed correctly. All boxes on the Job/Order Number must be inspected</w:t>
      </w:r>
    </w:p>
    <w:p w14:paraId="3B38235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3B0D57C" w14:textId="77777777" w:rsidR="00A52926" w:rsidRDefault="00A52926" w:rsidP="00A52926">
      <w:pPr>
        <w:pStyle w:val="ListBullet"/>
      </w:pPr>
      <w:r>
        <w:t>CN 1961</w:t>
      </w:r>
    </w:p>
    <w:p w14:paraId="61FAF32D" w14:textId="77777777" w:rsidR="00A52926" w:rsidRDefault="00A52926" w:rsidP="00A52926">
      <w:pPr>
        <w:pStyle w:val="ListBullet"/>
      </w:pPr>
      <w:r>
        <w:t>CN 1059</w:t>
      </w:r>
    </w:p>
    <w:p w14:paraId="734FEC5F" w14:textId="77777777" w:rsidR="00A52926" w:rsidRDefault="00A52926" w:rsidP="00A52926">
      <w:pPr>
        <w:pStyle w:val="ListBullet"/>
      </w:pPr>
      <w:r>
        <w:t>CN 10850</w:t>
      </w:r>
    </w:p>
    <w:p w14:paraId="5C2BEF59" w14:textId="77777777" w:rsidR="00A52926" w:rsidRDefault="00A52926" w:rsidP="00A52926">
      <w:pPr>
        <w:pStyle w:val="ListBullet"/>
      </w:pPr>
      <w:r>
        <w:t>CN 10851</w:t>
      </w:r>
    </w:p>
    <w:p w14:paraId="1C8A0678" w14:textId="77777777" w:rsidR="00A52926" w:rsidRDefault="00A52926" w:rsidP="00A52926">
      <w:pPr>
        <w:pStyle w:val="ListBullet"/>
        <w:rPr>
          <w:rStyle w:val="Strong"/>
          <w:rFonts w:cs="Arial"/>
          <w:color w:val="000000"/>
        </w:rPr>
      </w:pPr>
      <w:r>
        <w:t>LN550</w:t>
      </w:r>
    </w:p>
    <w:p w14:paraId="7626FAF7" w14:textId="77777777" w:rsidR="00A52926" w:rsidRDefault="00A52926" w:rsidP="00A52926">
      <w:pPr>
        <w:pStyle w:val="BodyText"/>
        <w:rPr>
          <w:rStyle w:val="Strong"/>
          <w:rFonts w:cs="Arial"/>
          <w:color w:val="000000"/>
        </w:rPr>
      </w:pPr>
      <w:r>
        <w:rPr>
          <w:rStyle w:val="Strong"/>
          <w:rFonts w:cs="Arial"/>
          <w:color w:val="000000"/>
        </w:rPr>
        <w:t>Specific Guidance:</w:t>
      </w:r>
    </w:p>
    <w:p w14:paraId="5076B99C" w14:textId="77777777" w:rsidR="00A52926" w:rsidRDefault="00A52926" w:rsidP="00A52926">
      <w:pPr>
        <w:pStyle w:val="ListBullet"/>
      </w:pPr>
      <w:r>
        <w:t>Safety furniture and fittings refer to anchor irons, steps, ladder hooks and bar, guard rails (where required)</w:t>
      </w:r>
    </w:p>
    <w:p w14:paraId="75BB7474" w14:textId="77777777" w:rsidR="00A52926" w:rsidRDefault="00A52926" w:rsidP="00A52926">
      <w:pPr>
        <w:pStyle w:val="Note"/>
        <w:rPr>
          <w:rFonts w:cs="Arial"/>
          <w:color w:val="000000"/>
          <w:szCs w:val="22"/>
        </w:rPr>
      </w:pPr>
      <w:r>
        <w:rPr>
          <w:rFonts w:cs="Arial"/>
          <w:color w:val="000000"/>
          <w:szCs w:val="22"/>
        </w:rPr>
        <w:t>This item is only applicable to newly built boxes</w:t>
      </w:r>
    </w:p>
    <w:p w14:paraId="336F7DBA" w14:textId="77777777" w:rsidR="00A52926" w:rsidRDefault="00A52926" w:rsidP="00A52926">
      <w:pPr>
        <w:pStyle w:val="Note"/>
      </w:pPr>
      <w:r>
        <w:t>Refer to relevant CN diagram for each individual box requirement</w:t>
      </w:r>
    </w:p>
    <w:p w14:paraId="57371E83" w14:textId="77777777" w:rsidR="00A52926" w:rsidRPr="00F41DE0" w:rsidRDefault="00A52926" w:rsidP="00A52926">
      <w:pPr>
        <w:pStyle w:val="Heading2"/>
        <w:rPr>
          <w:lang w:val="fr-FR"/>
        </w:rPr>
      </w:pPr>
      <w:bookmarkStart w:id="165" w:name="_Toc525740027"/>
      <w:bookmarkStart w:id="166" w:name="_Toc4054819"/>
      <w:bookmarkStart w:id="167" w:name="_Toc4502397"/>
      <w:r w:rsidRPr="00F41DE0">
        <w:rPr>
          <w:bCs/>
          <w:lang w:val="fr-FR"/>
        </w:rPr>
        <w:t xml:space="preserve">Item Code: </w:t>
      </w:r>
      <w:r w:rsidRPr="00F41DE0">
        <w:rPr>
          <w:lang w:val="fr-FR"/>
        </w:rPr>
        <w:t>C2016 Points</w:t>
      </w:r>
      <w:r w:rsidRPr="00F41DE0">
        <w:rPr>
          <w:bCs/>
          <w:lang w:val="fr-FR"/>
        </w:rPr>
        <w:t xml:space="preserve"> Score:</w:t>
      </w:r>
      <w:r w:rsidRPr="00F41DE0">
        <w:rPr>
          <w:lang w:val="fr-FR"/>
        </w:rPr>
        <w:t xml:space="preserve"> 5</w:t>
      </w:r>
      <w:bookmarkEnd w:id="165"/>
      <w:bookmarkEnd w:id="166"/>
      <w:bookmarkEnd w:id="167"/>
    </w:p>
    <w:p w14:paraId="789A6E8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78F9400" w14:textId="77777777" w:rsidR="00A52926" w:rsidRDefault="00A52926" w:rsidP="00A52926">
      <w:pPr>
        <w:pStyle w:val="BodyText"/>
        <w:rPr>
          <w:rStyle w:val="Strong"/>
          <w:rFonts w:cs="Arial"/>
          <w:color w:val="000000"/>
        </w:rPr>
      </w:pPr>
      <w:r>
        <w:rPr>
          <w:rStyle w:val="style31"/>
          <w:rFonts w:cs="Arial"/>
          <w:color w:val="000000"/>
        </w:rPr>
        <w:t>All concrete finished to specification with any slight cavities made good</w:t>
      </w:r>
    </w:p>
    <w:p w14:paraId="3A2DA52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426C61B" w14:textId="77777777" w:rsidR="00A52926" w:rsidRDefault="00A52926" w:rsidP="00A52926">
      <w:pPr>
        <w:pStyle w:val="BodyText"/>
        <w:rPr>
          <w:rStyle w:val="Strong"/>
          <w:rFonts w:cs="Arial"/>
          <w:color w:val="000000"/>
        </w:rPr>
      </w:pPr>
      <w:r>
        <w:rPr>
          <w:rStyle w:val="style31"/>
          <w:rFonts w:cs="Arial"/>
          <w:color w:val="000000"/>
        </w:rPr>
        <w:t>All concrete finished to specification with any slight cavities made good</w:t>
      </w:r>
    </w:p>
    <w:p w14:paraId="5E8ABEF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BCCFCAD" w14:textId="77777777" w:rsidR="00A52926" w:rsidRDefault="00A52926" w:rsidP="00A52926">
      <w:pPr>
        <w:pStyle w:val="ListBullet"/>
        <w:rPr>
          <w:rStyle w:val="Strong"/>
          <w:rFonts w:cs="Arial"/>
          <w:color w:val="000000"/>
        </w:rPr>
      </w:pPr>
      <w:r>
        <w:t>LN550</w:t>
      </w:r>
    </w:p>
    <w:p w14:paraId="52061E63" w14:textId="77777777" w:rsidR="00A52926" w:rsidRDefault="00A52926" w:rsidP="00A52926">
      <w:pPr>
        <w:pStyle w:val="BodyText"/>
        <w:rPr>
          <w:rStyle w:val="Strong"/>
          <w:rFonts w:cs="Arial"/>
          <w:color w:val="000000"/>
        </w:rPr>
      </w:pPr>
      <w:r>
        <w:rPr>
          <w:rStyle w:val="Strong"/>
          <w:rFonts w:cs="Arial"/>
          <w:color w:val="000000"/>
        </w:rPr>
        <w:t>Specific Guidance:</w:t>
      </w:r>
    </w:p>
    <w:p w14:paraId="4FC895E1" w14:textId="77777777" w:rsidR="00A52926" w:rsidRPr="00207954" w:rsidRDefault="00A52926" w:rsidP="00A52926">
      <w:pPr>
        <w:pStyle w:val="ListBullet"/>
        <w:rPr>
          <w:rStyle w:val="style31"/>
        </w:rPr>
      </w:pPr>
      <w:r>
        <w:rPr>
          <w:rStyle w:val="style31"/>
          <w:rFonts w:cs="Arial"/>
          <w:color w:val="000000"/>
        </w:rPr>
        <w:t>All concrete finished to specification with any slight cavities made good</w:t>
      </w:r>
    </w:p>
    <w:p w14:paraId="5D2AB161" w14:textId="77777777" w:rsidR="00A52926" w:rsidRPr="00F41DE0" w:rsidRDefault="00A52926" w:rsidP="00A52926">
      <w:pPr>
        <w:pStyle w:val="Heading2"/>
        <w:rPr>
          <w:lang w:val="fr-FR"/>
        </w:rPr>
      </w:pPr>
      <w:bookmarkStart w:id="168" w:name="_Toc525740028"/>
      <w:bookmarkStart w:id="169" w:name="_Toc4054820"/>
      <w:bookmarkStart w:id="170" w:name="_Toc4502398"/>
      <w:r w:rsidRPr="00F41DE0">
        <w:rPr>
          <w:lang w:val="fr-FR"/>
        </w:rPr>
        <w:t>Item Code: C2017 Points Score: 5</w:t>
      </w:r>
      <w:bookmarkEnd w:id="168"/>
      <w:bookmarkEnd w:id="169"/>
      <w:bookmarkEnd w:id="170"/>
    </w:p>
    <w:p w14:paraId="49E3AB82"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E3768D4" w14:textId="77777777" w:rsidR="00A52926" w:rsidRDefault="00A52926" w:rsidP="00A52926">
      <w:pPr>
        <w:pStyle w:val="BodyText"/>
        <w:rPr>
          <w:rStyle w:val="Strong"/>
          <w:rFonts w:cs="Arial"/>
          <w:color w:val="000000"/>
        </w:rPr>
      </w:pPr>
      <w:r>
        <w:rPr>
          <w:rStyle w:val="style31"/>
          <w:rFonts w:cs="Arial"/>
          <w:color w:val="000000"/>
        </w:rPr>
        <w:t>Brickwork Chambers - Correct grade of concrete provided for floor. Where Anchor Iron provided, min time elapsed before commencement of Brickwork</w:t>
      </w:r>
    </w:p>
    <w:p w14:paraId="6EBD553E"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07C2F9F" w14:textId="77777777" w:rsidR="00A52926" w:rsidRDefault="00A52926" w:rsidP="00A52926">
      <w:pPr>
        <w:pStyle w:val="BodyText"/>
        <w:rPr>
          <w:rStyle w:val="Strong"/>
          <w:rFonts w:cs="Arial"/>
          <w:color w:val="000000"/>
        </w:rPr>
      </w:pPr>
      <w:r>
        <w:rPr>
          <w:rStyle w:val="style31"/>
          <w:rFonts w:cs="Arial"/>
          <w:color w:val="000000"/>
        </w:rPr>
        <w:t>Brickwork Chambers - Correct grade of concrete provided for floor. Where Anchor Iron provided, min time elapsed before commencement of Brickwork</w:t>
      </w:r>
    </w:p>
    <w:p w14:paraId="673BC99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BB1962B" w14:textId="77777777" w:rsidR="00A52926" w:rsidRDefault="00A52926" w:rsidP="00A52926">
      <w:pPr>
        <w:pStyle w:val="ListBullet"/>
        <w:rPr>
          <w:rStyle w:val="Strong"/>
          <w:rFonts w:cs="Arial"/>
          <w:color w:val="000000"/>
        </w:rPr>
      </w:pPr>
      <w:r>
        <w:t>LN550</w:t>
      </w:r>
    </w:p>
    <w:p w14:paraId="66DAFA89" w14:textId="77777777" w:rsidR="00A52926" w:rsidRDefault="00A52926" w:rsidP="00A52926">
      <w:pPr>
        <w:pStyle w:val="BodyText"/>
        <w:rPr>
          <w:rStyle w:val="Strong"/>
          <w:rFonts w:cs="Arial"/>
          <w:color w:val="000000"/>
        </w:rPr>
      </w:pPr>
      <w:r>
        <w:rPr>
          <w:rStyle w:val="Strong"/>
          <w:rFonts w:cs="Arial"/>
          <w:color w:val="000000"/>
        </w:rPr>
        <w:t>Specific Guidance:</w:t>
      </w:r>
    </w:p>
    <w:p w14:paraId="79CA50FA" w14:textId="77777777" w:rsidR="00A52926" w:rsidRDefault="00A52926" w:rsidP="00A52926">
      <w:pPr>
        <w:pStyle w:val="ListBullet"/>
      </w:pPr>
      <w:r>
        <w:t xml:space="preserve">Brickwork Chambers - Correct grade of concrete provided for floor. </w:t>
      </w:r>
    </w:p>
    <w:p w14:paraId="619186A5" w14:textId="77777777" w:rsidR="00A52926" w:rsidRDefault="00A52926" w:rsidP="00A52926">
      <w:pPr>
        <w:pStyle w:val="ListBullet"/>
      </w:pPr>
      <w:r>
        <w:t>Where Anchor Iron provided, min time elapsed before commencement of Brickwork</w:t>
      </w:r>
    </w:p>
    <w:p w14:paraId="26E763A6" w14:textId="77777777" w:rsidR="00A52926" w:rsidRPr="00F41DE0" w:rsidRDefault="00A52926" w:rsidP="00A52926">
      <w:pPr>
        <w:pStyle w:val="Heading2"/>
        <w:rPr>
          <w:lang w:val="fr-FR"/>
        </w:rPr>
      </w:pPr>
      <w:bookmarkStart w:id="171" w:name="_Toc525740029"/>
      <w:bookmarkStart w:id="172" w:name="_Toc4054821"/>
      <w:bookmarkStart w:id="173" w:name="_Toc4502399"/>
      <w:r w:rsidRPr="00F41DE0">
        <w:rPr>
          <w:bCs/>
          <w:lang w:val="fr-FR"/>
        </w:rPr>
        <w:t xml:space="preserve">Item Code: </w:t>
      </w:r>
      <w:r w:rsidRPr="00F41DE0">
        <w:rPr>
          <w:lang w:val="fr-FR"/>
        </w:rPr>
        <w:t>C2018 Points</w:t>
      </w:r>
      <w:r w:rsidRPr="00F41DE0">
        <w:rPr>
          <w:bCs/>
          <w:lang w:val="fr-FR"/>
        </w:rPr>
        <w:t xml:space="preserve"> Score:</w:t>
      </w:r>
      <w:r w:rsidRPr="00F41DE0">
        <w:rPr>
          <w:lang w:val="fr-FR"/>
        </w:rPr>
        <w:t xml:space="preserve"> 5</w:t>
      </w:r>
      <w:bookmarkEnd w:id="171"/>
      <w:bookmarkEnd w:id="172"/>
      <w:bookmarkEnd w:id="173"/>
    </w:p>
    <w:p w14:paraId="15E6ACE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D82D17C" w14:textId="77777777" w:rsidR="00A52926" w:rsidRDefault="00A52926" w:rsidP="00A52926">
      <w:pPr>
        <w:pStyle w:val="BodyText"/>
        <w:rPr>
          <w:rStyle w:val="Strong"/>
          <w:rFonts w:cs="Arial"/>
          <w:color w:val="000000"/>
        </w:rPr>
      </w:pPr>
      <w:r>
        <w:rPr>
          <w:rStyle w:val="style31"/>
          <w:rFonts w:cs="Arial"/>
          <w:color w:val="000000"/>
        </w:rPr>
        <w:t>Brickwork bond and joint thickness as per Specification</w:t>
      </w:r>
    </w:p>
    <w:p w14:paraId="2EAB602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F94BDC3" w14:textId="77777777" w:rsidR="00A52926" w:rsidRDefault="00A52926" w:rsidP="00A52926">
      <w:pPr>
        <w:pStyle w:val="BodyText"/>
        <w:rPr>
          <w:rStyle w:val="Strong"/>
          <w:rFonts w:cs="Arial"/>
          <w:color w:val="000000"/>
        </w:rPr>
      </w:pPr>
      <w:r>
        <w:rPr>
          <w:rStyle w:val="style31"/>
          <w:rFonts w:cs="Arial"/>
          <w:color w:val="000000"/>
        </w:rPr>
        <w:t>Brickwork bond and joint thickness as per Specification</w:t>
      </w:r>
    </w:p>
    <w:p w14:paraId="0840DCE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B663ABE" w14:textId="77777777" w:rsidR="00A52926" w:rsidRDefault="00A52926" w:rsidP="00A52926">
      <w:pPr>
        <w:pStyle w:val="ListBullet"/>
      </w:pPr>
      <w:r>
        <w:t>CN 15456</w:t>
      </w:r>
    </w:p>
    <w:p w14:paraId="5BE85BCB" w14:textId="77777777" w:rsidR="00A52926" w:rsidRDefault="00A52926" w:rsidP="00A52926">
      <w:pPr>
        <w:pStyle w:val="ListBullet"/>
        <w:rPr>
          <w:rStyle w:val="Strong"/>
          <w:rFonts w:cs="Arial"/>
          <w:color w:val="000000"/>
        </w:rPr>
      </w:pPr>
      <w:r>
        <w:t>LN550</w:t>
      </w:r>
    </w:p>
    <w:p w14:paraId="7C16739A" w14:textId="77777777" w:rsidR="00A52926" w:rsidRDefault="00A52926" w:rsidP="00A52926">
      <w:pPr>
        <w:pStyle w:val="BodyText"/>
        <w:rPr>
          <w:rStyle w:val="Strong"/>
          <w:rFonts w:cs="Arial"/>
          <w:color w:val="000000"/>
        </w:rPr>
      </w:pPr>
      <w:r>
        <w:rPr>
          <w:rStyle w:val="Strong"/>
          <w:rFonts w:cs="Arial"/>
          <w:color w:val="000000"/>
        </w:rPr>
        <w:t>Specific Guidance:</w:t>
      </w:r>
    </w:p>
    <w:p w14:paraId="045DDAA1" w14:textId="77777777" w:rsidR="00A52926" w:rsidRPr="005D2C15" w:rsidRDefault="00A52926" w:rsidP="00A52926">
      <w:pPr>
        <w:pStyle w:val="ListBullet"/>
        <w:rPr>
          <w:rStyle w:val="style31"/>
        </w:rPr>
      </w:pPr>
      <w:r>
        <w:rPr>
          <w:rStyle w:val="style31"/>
          <w:rFonts w:cs="Arial"/>
          <w:color w:val="000000"/>
        </w:rPr>
        <w:t>Brickwork bond and joint thickness as per Specification</w:t>
      </w:r>
    </w:p>
    <w:p w14:paraId="1F98F362" w14:textId="77777777" w:rsidR="00A52926" w:rsidRPr="00F41DE0" w:rsidRDefault="00A52926" w:rsidP="00A52926">
      <w:pPr>
        <w:pStyle w:val="Heading2"/>
        <w:rPr>
          <w:lang w:val="fr-FR"/>
        </w:rPr>
      </w:pPr>
      <w:bookmarkStart w:id="174" w:name="_Toc525740030"/>
      <w:bookmarkStart w:id="175" w:name="_Toc4054822"/>
      <w:bookmarkStart w:id="176" w:name="_Toc4502400"/>
      <w:r w:rsidRPr="00F41DE0">
        <w:rPr>
          <w:bCs/>
          <w:lang w:val="fr-FR"/>
        </w:rPr>
        <w:t xml:space="preserve">Item Code: </w:t>
      </w:r>
      <w:r w:rsidRPr="00F41DE0">
        <w:rPr>
          <w:lang w:val="fr-FR"/>
        </w:rPr>
        <w:t>C2019 Points</w:t>
      </w:r>
      <w:r w:rsidRPr="00F41DE0">
        <w:rPr>
          <w:bCs/>
          <w:lang w:val="fr-FR"/>
        </w:rPr>
        <w:t xml:space="preserve"> Score:</w:t>
      </w:r>
      <w:r w:rsidRPr="00F41DE0">
        <w:rPr>
          <w:lang w:val="fr-FR"/>
        </w:rPr>
        <w:t xml:space="preserve"> 1</w:t>
      </w:r>
      <w:bookmarkEnd w:id="174"/>
      <w:bookmarkEnd w:id="175"/>
      <w:bookmarkEnd w:id="176"/>
    </w:p>
    <w:p w14:paraId="49BDC67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07401ED" w14:textId="77777777" w:rsidR="00A52926" w:rsidRDefault="00A52926" w:rsidP="00A52926">
      <w:pPr>
        <w:pStyle w:val="BodyText"/>
        <w:rPr>
          <w:rStyle w:val="Strong"/>
          <w:rFonts w:cs="Arial"/>
          <w:color w:val="000000"/>
        </w:rPr>
      </w:pPr>
      <w:r>
        <w:rPr>
          <w:rStyle w:val="style31"/>
          <w:rFonts w:cs="Arial"/>
          <w:color w:val="000000"/>
        </w:rPr>
        <w:t>Structure painted as specified</w:t>
      </w:r>
    </w:p>
    <w:p w14:paraId="4D7A9F2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437EAD6" w14:textId="77777777" w:rsidR="00A52926" w:rsidRDefault="00A52926" w:rsidP="00A52926">
      <w:pPr>
        <w:pStyle w:val="BodyText"/>
        <w:rPr>
          <w:rStyle w:val="Strong"/>
          <w:rFonts w:cs="Arial"/>
          <w:color w:val="000000"/>
        </w:rPr>
      </w:pPr>
      <w:r>
        <w:rPr>
          <w:rStyle w:val="style31"/>
          <w:rFonts w:cs="Arial"/>
          <w:color w:val="000000"/>
        </w:rPr>
        <w:t>Structure painted as specified</w:t>
      </w:r>
    </w:p>
    <w:p w14:paraId="20390DE1"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7D62736" w14:textId="77777777" w:rsidR="00A52926" w:rsidRDefault="00A52926" w:rsidP="00A52926">
      <w:pPr>
        <w:pStyle w:val="ListBullet"/>
        <w:rPr>
          <w:rStyle w:val="Strong"/>
          <w:rFonts w:cs="Arial"/>
          <w:color w:val="000000"/>
        </w:rPr>
      </w:pPr>
      <w:r>
        <w:t>LN550</w:t>
      </w:r>
    </w:p>
    <w:p w14:paraId="7DAB1E7A" w14:textId="77777777" w:rsidR="00A52926" w:rsidRDefault="00A52926" w:rsidP="00A52926">
      <w:pPr>
        <w:pStyle w:val="BodyText"/>
        <w:rPr>
          <w:rStyle w:val="Strong"/>
          <w:rFonts w:cs="Arial"/>
          <w:color w:val="000000"/>
        </w:rPr>
      </w:pPr>
      <w:r>
        <w:rPr>
          <w:rStyle w:val="Strong"/>
          <w:rFonts w:cs="Arial"/>
          <w:color w:val="000000"/>
        </w:rPr>
        <w:t>Specific Guidance:</w:t>
      </w:r>
    </w:p>
    <w:p w14:paraId="28BD22B0" w14:textId="77777777" w:rsidR="00A52926" w:rsidRPr="005D2C15" w:rsidRDefault="00A52926" w:rsidP="00A52926">
      <w:pPr>
        <w:pStyle w:val="ListBullet"/>
        <w:rPr>
          <w:rStyle w:val="style31"/>
        </w:rPr>
      </w:pPr>
      <w:r>
        <w:rPr>
          <w:rStyle w:val="style31"/>
          <w:rFonts w:cs="Arial"/>
          <w:color w:val="000000"/>
        </w:rPr>
        <w:t>Structure painted as specified</w:t>
      </w:r>
    </w:p>
    <w:p w14:paraId="7AE870DB" w14:textId="77777777" w:rsidR="00A52926" w:rsidRPr="00F41DE0" w:rsidRDefault="00A52926" w:rsidP="00A52926">
      <w:pPr>
        <w:pStyle w:val="Heading2"/>
        <w:rPr>
          <w:lang w:val="fr-FR"/>
        </w:rPr>
      </w:pPr>
      <w:bookmarkStart w:id="177" w:name="_Toc525740031"/>
      <w:bookmarkStart w:id="178" w:name="_Toc4054823"/>
      <w:bookmarkStart w:id="179" w:name="_Toc4502401"/>
      <w:r w:rsidRPr="00F41DE0">
        <w:rPr>
          <w:bCs/>
          <w:lang w:val="fr-FR"/>
        </w:rPr>
        <w:t xml:space="preserve">Item Code: </w:t>
      </w:r>
      <w:r w:rsidRPr="00F41DE0">
        <w:rPr>
          <w:lang w:val="fr-FR"/>
        </w:rPr>
        <w:t>C2020 Points</w:t>
      </w:r>
      <w:r w:rsidRPr="00F41DE0">
        <w:rPr>
          <w:bCs/>
          <w:lang w:val="fr-FR"/>
        </w:rPr>
        <w:t xml:space="preserve"> Score:</w:t>
      </w:r>
      <w:r w:rsidRPr="00F41DE0">
        <w:rPr>
          <w:lang w:val="fr-FR"/>
        </w:rPr>
        <w:t xml:space="preserve"> 5</w:t>
      </w:r>
      <w:bookmarkEnd w:id="177"/>
      <w:bookmarkEnd w:id="178"/>
      <w:bookmarkEnd w:id="179"/>
    </w:p>
    <w:p w14:paraId="423E873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3D6BE11" w14:textId="77777777" w:rsidR="00A52926" w:rsidRDefault="00A52926" w:rsidP="00A52926">
      <w:pPr>
        <w:pStyle w:val="BodyText"/>
        <w:rPr>
          <w:rStyle w:val="Strong"/>
          <w:rFonts w:cs="Arial"/>
          <w:color w:val="000000"/>
        </w:rPr>
      </w:pPr>
      <w:r>
        <w:rPr>
          <w:rStyle w:val="style31"/>
          <w:rFonts w:cs="Arial"/>
          <w:color w:val="000000"/>
        </w:rPr>
        <w:t>Debris / mud removed from chamber (resulting from operations to provide safe environment)</w:t>
      </w:r>
    </w:p>
    <w:p w14:paraId="10469800"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F41FB5B" w14:textId="77777777" w:rsidR="00A52926" w:rsidRDefault="00A52926" w:rsidP="00A52926">
      <w:pPr>
        <w:pStyle w:val="BodyText"/>
        <w:rPr>
          <w:rStyle w:val="Strong"/>
          <w:rFonts w:cs="Arial"/>
          <w:color w:val="000000"/>
        </w:rPr>
      </w:pPr>
      <w:r>
        <w:rPr>
          <w:rStyle w:val="style31"/>
          <w:rFonts w:cs="Arial"/>
          <w:color w:val="000000"/>
        </w:rPr>
        <w:t>Debris / mud removed from chamber (resulting from operations to provide safe environment)</w:t>
      </w:r>
    </w:p>
    <w:p w14:paraId="2154DD94"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FC532A2" w14:textId="77777777" w:rsidR="00A52926" w:rsidRDefault="00A52926" w:rsidP="00A52926">
      <w:pPr>
        <w:pStyle w:val="ListBullet"/>
        <w:rPr>
          <w:rStyle w:val="Strong"/>
          <w:rFonts w:cs="Arial"/>
          <w:color w:val="000000"/>
        </w:rPr>
      </w:pPr>
      <w:r>
        <w:t>LN550</w:t>
      </w:r>
    </w:p>
    <w:p w14:paraId="5B344FB6" w14:textId="77777777" w:rsidR="00A52926" w:rsidRDefault="00A52926" w:rsidP="00A52926">
      <w:pPr>
        <w:pStyle w:val="BodyText"/>
        <w:rPr>
          <w:rStyle w:val="Strong"/>
          <w:rFonts w:cs="Arial"/>
          <w:color w:val="000000"/>
        </w:rPr>
      </w:pPr>
      <w:r>
        <w:rPr>
          <w:rStyle w:val="Strong"/>
          <w:rFonts w:cs="Arial"/>
          <w:color w:val="000000"/>
        </w:rPr>
        <w:t>Specific Guidance:</w:t>
      </w:r>
    </w:p>
    <w:p w14:paraId="00E2D150" w14:textId="77777777" w:rsidR="00A52926" w:rsidRPr="005D2C15" w:rsidRDefault="00A52926" w:rsidP="00A52926">
      <w:pPr>
        <w:pStyle w:val="ListBullet"/>
        <w:rPr>
          <w:rStyle w:val="style31"/>
        </w:rPr>
      </w:pPr>
      <w:r>
        <w:rPr>
          <w:rStyle w:val="style31"/>
          <w:rFonts w:cs="Arial"/>
          <w:color w:val="000000"/>
        </w:rPr>
        <w:t>Debris / mud removed from chamber (resulting from operations to provide safe environment)</w:t>
      </w:r>
    </w:p>
    <w:p w14:paraId="18849586" w14:textId="77777777" w:rsidR="00A52926" w:rsidRPr="00F41DE0" w:rsidRDefault="00A52926" w:rsidP="00A52926">
      <w:pPr>
        <w:pStyle w:val="Heading2"/>
        <w:rPr>
          <w:lang w:val="fr-FR"/>
        </w:rPr>
      </w:pPr>
      <w:bookmarkStart w:id="180" w:name="_Toc525740032"/>
      <w:bookmarkStart w:id="181" w:name="_Toc4054824"/>
      <w:bookmarkStart w:id="182" w:name="_Toc4502402"/>
      <w:r w:rsidRPr="00F41DE0">
        <w:rPr>
          <w:bCs/>
          <w:lang w:val="fr-FR"/>
        </w:rPr>
        <w:t xml:space="preserve">Item Code: </w:t>
      </w:r>
      <w:r w:rsidRPr="00F41DE0">
        <w:rPr>
          <w:lang w:val="fr-FR"/>
        </w:rPr>
        <w:t>C2021 Points</w:t>
      </w:r>
      <w:r w:rsidRPr="00F41DE0">
        <w:rPr>
          <w:bCs/>
          <w:lang w:val="fr-FR"/>
        </w:rPr>
        <w:t xml:space="preserve"> Score:</w:t>
      </w:r>
      <w:r w:rsidRPr="00F41DE0">
        <w:rPr>
          <w:lang w:val="fr-FR"/>
        </w:rPr>
        <w:t xml:space="preserve"> 10</w:t>
      </w:r>
      <w:bookmarkEnd w:id="180"/>
      <w:bookmarkEnd w:id="181"/>
      <w:bookmarkEnd w:id="182"/>
    </w:p>
    <w:p w14:paraId="3168F6A5"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2CAE96E" w14:textId="77777777" w:rsidR="00A52926" w:rsidRDefault="00A52926" w:rsidP="00A52926">
      <w:pPr>
        <w:pStyle w:val="BodyText"/>
        <w:rPr>
          <w:rStyle w:val="Strong"/>
          <w:rFonts w:cs="Arial"/>
          <w:color w:val="000000"/>
        </w:rPr>
      </w:pPr>
      <w:r>
        <w:rPr>
          <w:rStyle w:val="style31"/>
          <w:rFonts w:cs="Arial"/>
          <w:color w:val="000000"/>
        </w:rPr>
        <w:t>Cables and joints supported and protected from damage</w:t>
      </w:r>
    </w:p>
    <w:p w14:paraId="5D69D5B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039EC19" w14:textId="77777777" w:rsidR="00A52926" w:rsidRDefault="00A52926" w:rsidP="00A52926">
      <w:pPr>
        <w:pStyle w:val="BodyText"/>
        <w:rPr>
          <w:rStyle w:val="Strong"/>
          <w:rFonts w:cs="Arial"/>
          <w:color w:val="000000"/>
        </w:rPr>
      </w:pPr>
      <w:r>
        <w:rPr>
          <w:rFonts w:cs="Arial"/>
          <w:color w:val="000000"/>
          <w:szCs w:val="22"/>
        </w:rPr>
        <w:t>This check is to ascertain that, both during and after the cutting of duct entries into an existing structure, or demolition/building of Jointing chambers, existing Cables and Joints are afforded support and protection as per the Specification. All joints and Cables affected by these works on the Job/Order No. identified for check should be inspected</w:t>
      </w:r>
    </w:p>
    <w:p w14:paraId="092345DD"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93BED67" w14:textId="77777777" w:rsidR="00A52926" w:rsidRDefault="00A52926" w:rsidP="00A52926">
      <w:pPr>
        <w:pStyle w:val="ListBullet"/>
        <w:rPr>
          <w:rStyle w:val="Strong"/>
          <w:rFonts w:cs="Arial"/>
          <w:color w:val="000000"/>
        </w:rPr>
      </w:pPr>
      <w:r>
        <w:t>LN550</w:t>
      </w:r>
    </w:p>
    <w:p w14:paraId="7B0F5225" w14:textId="77777777" w:rsidR="00A52926" w:rsidRDefault="00A52926" w:rsidP="00A52926">
      <w:pPr>
        <w:pStyle w:val="BodyText"/>
        <w:rPr>
          <w:rStyle w:val="Strong"/>
          <w:rFonts w:cs="Arial"/>
          <w:color w:val="000000"/>
        </w:rPr>
      </w:pPr>
      <w:r>
        <w:rPr>
          <w:rStyle w:val="Strong"/>
          <w:rFonts w:cs="Arial"/>
          <w:color w:val="000000"/>
        </w:rPr>
        <w:t>Specific Guidance:</w:t>
      </w:r>
    </w:p>
    <w:p w14:paraId="15CF4B75" w14:textId="77777777" w:rsidR="00A52926" w:rsidRDefault="00A52926" w:rsidP="00A52926">
      <w:pPr>
        <w:pStyle w:val="ListBullet"/>
      </w:pPr>
      <w:r>
        <w:t xml:space="preserve">Any Cables/Joints required to be moved are evenly supported throughout their length. (In Progress) </w:t>
      </w:r>
    </w:p>
    <w:p w14:paraId="4C8E7E47" w14:textId="77777777" w:rsidR="00A52926" w:rsidRDefault="00A52926" w:rsidP="00A52926">
      <w:pPr>
        <w:pStyle w:val="ListBullet"/>
      </w:pPr>
      <w:r>
        <w:t xml:space="preserve">For manhole / joint box excavations, a ladder or other safe access / egress is provided (In Progress) </w:t>
      </w:r>
    </w:p>
    <w:p w14:paraId="118F3B2B" w14:textId="77777777" w:rsidR="00A52926" w:rsidRDefault="00A52926" w:rsidP="00A52926">
      <w:pPr>
        <w:pStyle w:val="ListBullet"/>
      </w:pPr>
      <w:r>
        <w:t xml:space="preserve">All cables shielded as necessary, against damage at Duct entries (In Progress) </w:t>
      </w:r>
    </w:p>
    <w:p w14:paraId="3EDD9E23" w14:textId="77777777" w:rsidR="00A52926" w:rsidRDefault="00A52926" w:rsidP="00A52926">
      <w:pPr>
        <w:pStyle w:val="ListBullet"/>
      </w:pPr>
      <w:r>
        <w:t xml:space="preserve">During Manhole Roof demolition, timber deck provided between Cables &amp; Roof as protection (In Progress) </w:t>
      </w:r>
    </w:p>
    <w:p w14:paraId="5708836C" w14:textId="77777777" w:rsidR="00A52926" w:rsidRDefault="00A52926" w:rsidP="00A52926">
      <w:pPr>
        <w:pStyle w:val="ListBullet"/>
      </w:pPr>
      <w:r>
        <w:t xml:space="preserve">No Plant/materials supported on Joints/Cables at any time (In Progress) </w:t>
      </w:r>
    </w:p>
    <w:p w14:paraId="7CA6B6D9" w14:textId="77777777" w:rsidR="00A52926" w:rsidRDefault="00A52926" w:rsidP="00A52926">
      <w:pPr>
        <w:pStyle w:val="ListBullet"/>
      </w:pPr>
      <w:r>
        <w:t>On completion, all Cables/Joints left supported on Ironwork and free from damage &amp; Concrete/Cement contamination (Retrospective).</w:t>
      </w:r>
    </w:p>
    <w:p w14:paraId="22C1A343" w14:textId="77777777" w:rsidR="00A52926" w:rsidRDefault="00A52926" w:rsidP="00A52926">
      <w:pPr>
        <w:pStyle w:val="BodyText"/>
      </w:pPr>
    </w:p>
    <w:p w14:paraId="79A101B3" w14:textId="77777777" w:rsidR="00A52926" w:rsidRPr="00F41DE0" w:rsidRDefault="00A52926" w:rsidP="00A52926">
      <w:pPr>
        <w:pStyle w:val="Heading2"/>
        <w:rPr>
          <w:lang w:val="fr-FR"/>
        </w:rPr>
      </w:pPr>
      <w:bookmarkStart w:id="183" w:name="_Toc525740033"/>
      <w:bookmarkStart w:id="184" w:name="_Toc4054825"/>
      <w:bookmarkStart w:id="185" w:name="_Toc4502403"/>
      <w:r w:rsidRPr="00F41DE0">
        <w:rPr>
          <w:bCs/>
          <w:lang w:val="fr-FR"/>
        </w:rPr>
        <w:t xml:space="preserve">Item Code: </w:t>
      </w:r>
      <w:r w:rsidRPr="00F41DE0">
        <w:rPr>
          <w:lang w:val="fr-FR"/>
        </w:rPr>
        <w:t>C2022 Points</w:t>
      </w:r>
      <w:r w:rsidRPr="00F41DE0">
        <w:rPr>
          <w:bCs/>
          <w:lang w:val="fr-FR"/>
        </w:rPr>
        <w:t xml:space="preserve"> Score:</w:t>
      </w:r>
      <w:r w:rsidRPr="00F41DE0">
        <w:rPr>
          <w:lang w:val="fr-FR"/>
        </w:rPr>
        <w:t xml:space="preserve"> 5</w:t>
      </w:r>
      <w:bookmarkEnd w:id="183"/>
      <w:bookmarkEnd w:id="184"/>
      <w:bookmarkEnd w:id="185"/>
    </w:p>
    <w:p w14:paraId="30CB315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E313750" w14:textId="77777777" w:rsidR="00A52926" w:rsidRDefault="00A52926" w:rsidP="00A52926">
      <w:pPr>
        <w:pStyle w:val="BodyText"/>
        <w:rPr>
          <w:rStyle w:val="Strong"/>
          <w:rFonts w:cs="Arial"/>
          <w:color w:val="000000"/>
        </w:rPr>
      </w:pPr>
      <w:r>
        <w:rPr>
          <w:rStyle w:val="style31"/>
          <w:rFonts w:cs="Arial"/>
          <w:color w:val="000000"/>
        </w:rPr>
        <w:t>Decking provided during roof and upper wall demolition</w:t>
      </w:r>
    </w:p>
    <w:p w14:paraId="4123EE4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A79CBBA" w14:textId="77777777" w:rsidR="00A52926" w:rsidRDefault="00A52926" w:rsidP="00A52926">
      <w:pPr>
        <w:pStyle w:val="BodyText"/>
        <w:rPr>
          <w:rStyle w:val="Strong"/>
          <w:rFonts w:cs="Arial"/>
          <w:color w:val="000000"/>
        </w:rPr>
      </w:pPr>
      <w:r>
        <w:rPr>
          <w:rFonts w:cs="Arial"/>
          <w:color w:val="000000"/>
          <w:szCs w:val="22"/>
        </w:rPr>
        <w:t>Manhole demolition operations</w:t>
      </w:r>
    </w:p>
    <w:p w14:paraId="4D896A8C"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BC95DBE" w14:textId="77777777" w:rsidR="00A52926" w:rsidRDefault="00A52926" w:rsidP="00A52926">
      <w:pPr>
        <w:pStyle w:val="ListBullet"/>
        <w:rPr>
          <w:rStyle w:val="Strong"/>
          <w:rFonts w:cs="Arial"/>
          <w:color w:val="000000"/>
        </w:rPr>
      </w:pPr>
      <w:r>
        <w:t>LN550</w:t>
      </w:r>
    </w:p>
    <w:p w14:paraId="671E168A" w14:textId="77777777" w:rsidR="00A52926" w:rsidRDefault="00A52926" w:rsidP="00A52926">
      <w:pPr>
        <w:pStyle w:val="BodyText"/>
        <w:rPr>
          <w:rStyle w:val="Strong"/>
          <w:rFonts w:cs="Arial"/>
          <w:color w:val="000000"/>
        </w:rPr>
      </w:pPr>
      <w:r>
        <w:rPr>
          <w:rStyle w:val="Strong"/>
          <w:rFonts w:cs="Arial"/>
          <w:color w:val="000000"/>
        </w:rPr>
        <w:t>Specific Guidance:</w:t>
      </w:r>
    </w:p>
    <w:p w14:paraId="0853A825" w14:textId="77777777" w:rsidR="00A52926" w:rsidRDefault="00A52926" w:rsidP="00A52926">
      <w:pPr>
        <w:pStyle w:val="ListBullet"/>
        <w:rPr>
          <w:rStyle w:val="Strong"/>
          <w:rFonts w:cs="Arial"/>
          <w:color w:val="000000"/>
        </w:rPr>
      </w:pPr>
      <w:r>
        <w:rPr>
          <w:rStyle w:val="style31"/>
          <w:rFonts w:cs="Arial"/>
          <w:color w:val="000000"/>
        </w:rPr>
        <w:t>Decking provided during roof and upper wall demolition</w:t>
      </w:r>
    </w:p>
    <w:p w14:paraId="0C663829" w14:textId="77777777" w:rsidR="00A52926" w:rsidRPr="00F41DE0" w:rsidRDefault="00A52926" w:rsidP="00A52926">
      <w:pPr>
        <w:pStyle w:val="Heading2"/>
        <w:rPr>
          <w:lang w:val="fr-FR"/>
        </w:rPr>
      </w:pPr>
      <w:bookmarkStart w:id="186" w:name="_Toc525740034"/>
      <w:bookmarkStart w:id="187" w:name="_Toc4054826"/>
      <w:bookmarkStart w:id="188" w:name="_Toc4502404"/>
      <w:r w:rsidRPr="00F41DE0">
        <w:rPr>
          <w:bCs/>
          <w:lang w:val="fr-FR"/>
        </w:rPr>
        <w:t xml:space="preserve">Item Code: </w:t>
      </w:r>
      <w:r w:rsidRPr="00F41DE0">
        <w:rPr>
          <w:lang w:val="fr-FR"/>
        </w:rPr>
        <w:t>C2023 Points</w:t>
      </w:r>
      <w:r w:rsidRPr="00F41DE0">
        <w:rPr>
          <w:bCs/>
          <w:lang w:val="fr-FR"/>
        </w:rPr>
        <w:t xml:space="preserve"> Score:</w:t>
      </w:r>
      <w:r w:rsidRPr="00F41DE0">
        <w:rPr>
          <w:lang w:val="fr-FR"/>
        </w:rPr>
        <w:t xml:space="preserve"> 5</w:t>
      </w:r>
      <w:bookmarkEnd w:id="186"/>
      <w:bookmarkEnd w:id="187"/>
      <w:bookmarkEnd w:id="188"/>
    </w:p>
    <w:p w14:paraId="48853085"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8A33DED" w14:textId="77777777" w:rsidR="00A52926" w:rsidRDefault="00A52926" w:rsidP="00A52926">
      <w:pPr>
        <w:pStyle w:val="BodyText"/>
        <w:rPr>
          <w:rStyle w:val="Strong"/>
          <w:rFonts w:cs="Arial"/>
          <w:color w:val="000000"/>
        </w:rPr>
      </w:pPr>
      <w:r>
        <w:rPr>
          <w:rStyle w:val="style31"/>
          <w:rFonts w:cs="Arial"/>
          <w:color w:val="000000"/>
        </w:rPr>
        <w:t>Non Safety related Furniture &amp; Fittings installed correctly</w:t>
      </w:r>
    </w:p>
    <w:p w14:paraId="698B7E3E"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77705DD" w14:textId="77777777" w:rsidR="00A52926" w:rsidRDefault="00A52926" w:rsidP="00A52926">
      <w:pPr>
        <w:pStyle w:val="BodyText"/>
        <w:rPr>
          <w:rStyle w:val="Strong"/>
          <w:rFonts w:cs="Arial"/>
          <w:color w:val="000000"/>
        </w:rPr>
      </w:pPr>
      <w:r>
        <w:rPr>
          <w:rFonts w:cs="Arial"/>
          <w:color w:val="000000"/>
          <w:szCs w:val="22"/>
        </w:rPr>
        <w:t>This check is to ascertain that non-safety furniture and fittings are installed correctly. All boxes on the Job/Order Number must be inspected, not to be used for safety F&amp;F’s see C2015</w:t>
      </w:r>
    </w:p>
    <w:p w14:paraId="1C28B3FF"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08E06C4" w14:textId="77777777" w:rsidR="00A52926" w:rsidRDefault="00A52926" w:rsidP="00A52926">
      <w:pPr>
        <w:pStyle w:val="ListBullet"/>
      </w:pPr>
      <w:r>
        <w:t>CN 1059</w:t>
      </w:r>
    </w:p>
    <w:p w14:paraId="43A671D5" w14:textId="77777777" w:rsidR="00A52926" w:rsidRPr="00420F85" w:rsidRDefault="00A52926" w:rsidP="00A52926">
      <w:pPr>
        <w:pStyle w:val="ListBullet"/>
        <w:rPr>
          <w:rFonts w:cs="Arial"/>
          <w:b/>
          <w:bCs/>
          <w:color w:val="000000"/>
        </w:rPr>
      </w:pPr>
      <w:r>
        <w:t>CN 15562</w:t>
      </w:r>
      <w:r w:rsidRPr="00420F85">
        <w:t xml:space="preserve"> </w:t>
      </w:r>
    </w:p>
    <w:p w14:paraId="6369D00B" w14:textId="77777777" w:rsidR="00A52926" w:rsidRDefault="00A52926" w:rsidP="00A52926">
      <w:pPr>
        <w:pStyle w:val="ListBullet"/>
        <w:rPr>
          <w:rStyle w:val="Strong"/>
          <w:rFonts w:cs="Arial"/>
          <w:color w:val="000000"/>
        </w:rPr>
      </w:pPr>
      <w:r>
        <w:t>CPE/NNS/V010</w:t>
      </w:r>
    </w:p>
    <w:p w14:paraId="6D5F23C3" w14:textId="77777777" w:rsidR="00A52926" w:rsidRDefault="00A52926" w:rsidP="00A52926">
      <w:pPr>
        <w:pStyle w:val="BodyText"/>
        <w:rPr>
          <w:rStyle w:val="Strong"/>
          <w:rFonts w:cs="Arial"/>
          <w:color w:val="000000"/>
        </w:rPr>
      </w:pPr>
      <w:r>
        <w:rPr>
          <w:rStyle w:val="Strong"/>
          <w:rFonts w:cs="Arial"/>
          <w:color w:val="000000"/>
        </w:rPr>
        <w:t>Specific Guidance:</w:t>
      </w:r>
    </w:p>
    <w:p w14:paraId="75EBF403" w14:textId="77777777" w:rsidR="00A52926" w:rsidRDefault="00A52926" w:rsidP="00A52926">
      <w:pPr>
        <w:pStyle w:val="ListBullet"/>
      </w:pPr>
      <w:r>
        <w:t>Bolts, brackets, bearers and locking pins installed correctly or have a TDFS number</w:t>
      </w:r>
    </w:p>
    <w:p w14:paraId="77FD00D0" w14:textId="77777777" w:rsidR="00A52926" w:rsidRPr="00A73151" w:rsidRDefault="00A52926" w:rsidP="00A52926">
      <w:pPr>
        <w:pStyle w:val="ListBullet"/>
      </w:pPr>
      <w:r>
        <w:rPr>
          <w:rFonts w:cs="Arial"/>
          <w:color w:val="000000"/>
          <w:szCs w:val="22"/>
        </w:rPr>
        <w:t>This item refers to brackets and bearers, MOBRA brackets (where agreed by Industry)</w:t>
      </w:r>
    </w:p>
    <w:p w14:paraId="401510CA" w14:textId="77777777" w:rsidR="00A52926" w:rsidRDefault="00A52926" w:rsidP="00A52926">
      <w:pPr>
        <w:pStyle w:val="Note"/>
        <w:rPr>
          <w:rFonts w:cs="Arial"/>
          <w:color w:val="000000"/>
          <w:szCs w:val="22"/>
        </w:rPr>
      </w:pPr>
      <w:r>
        <w:rPr>
          <w:rFonts w:cs="Arial"/>
          <w:color w:val="000000"/>
          <w:szCs w:val="22"/>
        </w:rPr>
        <w:t>This item is only applicable to newly built boxes</w:t>
      </w:r>
    </w:p>
    <w:p w14:paraId="0331FE83" w14:textId="77777777" w:rsidR="00A52926" w:rsidRDefault="00A52926" w:rsidP="00A52926">
      <w:pPr>
        <w:pStyle w:val="Note"/>
      </w:pPr>
      <w:r>
        <w:t>Refer to relevant CN diagram for each individual box requirement</w:t>
      </w:r>
    </w:p>
    <w:p w14:paraId="2FFD94FF" w14:textId="77777777" w:rsidR="00A52926" w:rsidRPr="00F41DE0" w:rsidRDefault="00A52926" w:rsidP="00A52926">
      <w:pPr>
        <w:pStyle w:val="Heading2"/>
        <w:rPr>
          <w:lang w:val="fr-FR"/>
        </w:rPr>
      </w:pPr>
      <w:bookmarkStart w:id="189" w:name="_Toc525740035"/>
      <w:bookmarkStart w:id="190" w:name="_Toc4054827"/>
      <w:bookmarkStart w:id="191" w:name="_Toc4502405"/>
      <w:r w:rsidRPr="00F41DE0">
        <w:rPr>
          <w:bCs/>
          <w:lang w:val="fr-FR"/>
        </w:rPr>
        <w:t xml:space="preserve">Item Code: </w:t>
      </w:r>
      <w:r w:rsidRPr="00F41DE0">
        <w:rPr>
          <w:lang w:val="fr-FR"/>
        </w:rPr>
        <w:t>C2024 Points</w:t>
      </w:r>
      <w:r w:rsidRPr="00F41DE0">
        <w:rPr>
          <w:bCs/>
          <w:lang w:val="fr-FR"/>
        </w:rPr>
        <w:t xml:space="preserve"> Score:</w:t>
      </w:r>
      <w:r w:rsidRPr="00F41DE0">
        <w:rPr>
          <w:lang w:val="fr-FR"/>
        </w:rPr>
        <w:t xml:space="preserve"> 10</w:t>
      </w:r>
      <w:bookmarkEnd w:id="189"/>
      <w:bookmarkEnd w:id="190"/>
      <w:bookmarkEnd w:id="191"/>
    </w:p>
    <w:p w14:paraId="2E49D754"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1D67014" w14:textId="77777777" w:rsidR="00A52926" w:rsidRDefault="00A52926" w:rsidP="00A52926">
      <w:pPr>
        <w:pStyle w:val="BodyText"/>
        <w:rPr>
          <w:rStyle w:val="Strong"/>
          <w:rFonts w:cs="Arial"/>
          <w:color w:val="000000"/>
        </w:rPr>
      </w:pPr>
      <w:r>
        <w:rPr>
          <w:rStyle w:val="style31"/>
          <w:rFonts w:cs="Arial"/>
          <w:color w:val="000000"/>
        </w:rPr>
        <w:t>Pre-fabricated / modular joint box structural integrity not compromised by incorrect location, installation or cutting</w:t>
      </w:r>
    </w:p>
    <w:p w14:paraId="7A96A2C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FF0961E" w14:textId="77777777" w:rsidR="00A52926" w:rsidRDefault="00A52926" w:rsidP="00A52926">
      <w:pPr>
        <w:pStyle w:val="BodyText"/>
        <w:rPr>
          <w:rStyle w:val="Strong"/>
          <w:rFonts w:cs="Arial"/>
          <w:color w:val="000000"/>
        </w:rPr>
      </w:pPr>
      <w:r>
        <w:rPr>
          <w:rStyle w:val="style31"/>
          <w:rFonts w:cs="Arial"/>
          <w:color w:val="000000"/>
        </w:rPr>
        <w:t>Pre-fabricated / modular joint box structural integrity not compromised by incorrect location, installation or cutting</w:t>
      </w:r>
    </w:p>
    <w:p w14:paraId="4BBC02A5"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6BE56A0" w14:textId="77777777" w:rsidR="00A52926" w:rsidRPr="00A73151" w:rsidRDefault="00A52926" w:rsidP="00A52926">
      <w:pPr>
        <w:pStyle w:val="ListBullet"/>
        <w:rPr>
          <w:rFonts w:cs="Arial"/>
          <w:b/>
          <w:bCs/>
          <w:color w:val="000000"/>
        </w:rPr>
      </w:pPr>
      <w:r>
        <w:t>LN550</w:t>
      </w:r>
    </w:p>
    <w:p w14:paraId="4F0DF411" w14:textId="77777777" w:rsidR="00A52926" w:rsidRPr="00A73151" w:rsidRDefault="00A52926" w:rsidP="00A52926">
      <w:pPr>
        <w:pStyle w:val="ListBullet"/>
        <w:rPr>
          <w:rFonts w:cs="Arial"/>
          <w:b/>
          <w:bCs/>
          <w:color w:val="000000"/>
        </w:rPr>
      </w:pPr>
      <w:r>
        <w:rPr>
          <w:rFonts w:cs="Arial"/>
          <w:color w:val="000000"/>
          <w:szCs w:val="22"/>
        </w:rPr>
        <w:t>CN13152</w:t>
      </w:r>
    </w:p>
    <w:p w14:paraId="65591600" w14:textId="77777777" w:rsidR="00A52926" w:rsidRPr="00A73151" w:rsidRDefault="00A52926" w:rsidP="00A52926">
      <w:pPr>
        <w:pStyle w:val="ListBullet"/>
        <w:rPr>
          <w:rFonts w:cs="Arial"/>
          <w:b/>
          <w:bCs/>
          <w:color w:val="000000"/>
        </w:rPr>
      </w:pPr>
      <w:r>
        <w:rPr>
          <w:rFonts w:cs="Arial"/>
          <w:color w:val="000000"/>
          <w:szCs w:val="22"/>
        </w:rPr>
        <w:t>CN14113</w:t>
      </w:r>
    </w:p>
    <w:p w14:paraId="25ADF86F" w14:textId="77777777" w:rsidR="00A52926" w:rsidRPr="00A73151" w:rsidRDefault="00A52926" w:rsidP="00A52926">
      <w:pPr>
        <w:pStyle w:val="ListBullet"/>
        <w:rPr>
          <w:rFonts w:cs="Arial"/>
          <w:b/>
          <w:bCs/>
          <w:color w:val="000000"/>
        </w:rPr>
      </w:pPr>
      <w:r>
        <w:rPr>
          <w:rFonts w:cs="Arial"/>
          <w:color w:val="000000"/>
          <w:szCs w:val="22"/>
        </w:rPr>
        <w:t>CN14981</w:t>
      </w:r>
    </w:p>
    <w:p w14:paraId="1E208C86" w14:textId="77777777" w:rsidR="00A52926" w:rsidRPr="00420F85" w:rsidRDefault="00A52926" w:rsidP="00A52926">
      <w:pPr>
        <w:pStyle w:val="ListBullet"/>
        <w:rPr>
          <w:rFonts w:cs="Arial"/>
          <w:b/>
          <w:bCs/>
          <w:color w:val="000000"/>
        </w:rPr>
      </w:pPr>
      <w:r>
        <w:rPr>
          <w:rFonts w:cs="Arial"/>
          <w:color w:val="000000"/>
          <w:szCs w:val="22"/>
        </w:rPr>
        <w:t>CN15571</w:t>
      </w:r>
    </w:p>
    <w:p w14:paraId="61BBAE1F" w14:textId="77777777" w:rsidR="00A52926" w:rsidRPr="00A73151" w:rsidRDefault="00A52926" w:rsidP="00A52926">
      <w:pPr>
        <w:pStyle w:val="ListBullet"/>
        <w:rPr>
          <w:rFonts w:cs="Arial"/>
          <w:b/>
          <w:bCs/>
          <w:color w:val="000000"/>
        </w:rPr>
      </w:pPr>
      <w:r>
        <w:rPr>
          <w:rFonts w:cs="Arial"/>
          <w:color w:val="000000"/>
          <w:szCs w:val="22"/>
        </w:rPr>
        <w:t xml:space="preserve">SAL specification for modular chambers </w:t>
      </w:r>
    </w:p>
    <w:p w14:paraId="7813B300" w14:textId="77777777" w:rsidR="00A52926" w:rsidRPr="00CF31D2" w:rsidRDefault="00A52926" w:rsidP="00A52926">
      <w:pPr>
        <w:pStyle w:val="ListBullet"/>
        <w:rPr>
          <w:rFonts w:cs="Arial"/>
          <w:b/>
          <w:bCs/>
          <w:color w:val="000000"/>
        </w:rPr>
      </w:pPr>
      <w:r w:rsidRPr="00CF31D2">
        <w:rPr>
          <w:rFonts w:cs="Arial"/>
          <w:color w:val="000000"/>
          <w:szCs w:val="22"/>
          <w:lang w:eastAsia="en-GB"/>
        </w:rPr>
        <w:t>HAUC Specification for the Reinstatement of Openings in the Highways</w:t>
      </w:r>
    </w:p>
    <w:p w14:paraId="26C6FBBD" w14:textId="77777777" w:rsidR="00A52926" w:rsidRPr="00A73151" w:rsidRDefault="00A52926" w:rsidP="00A52926">
      <w:pPr>
        <w:pStyle w:val="ListBullet"/>
        <w:rPr>
          <w:rFonts w:cs="Arial"/>
          <w:b/>
          <w:bCs/>
          <w:color w:val="000000"/>
        </w:rPr>
      </w:pPr>
      <w:r>
        <w:rPr>
          <w:rFonts w:cs="Arial"/>
          <w:color w:val="000000"/>
          <w:szCs w:val="22"/>
        </w:rPr>
        <w:t>Specification for Installation of Modular Joint Boxes</w:t>
      </w:r>
    </w:p>
    <w:p w14:paraId="3AB45B80" w14:textId="77777777" w:rsidR="00A52926" w:rsidRDefault="00A52926" w:rsidP="00A52926">
      <w:pPr>
        <w:pStyle w:val="BodyText"/>
        <w:rPr>
          <w:rStyle w:val="Strong"/>
          <w:rFonts w:cs="Arial"/>
          <w:color w:val="000000"/>
        </w:rPr>
      </w:pPr>
      <w:r>
        <w:rPr>
          <w:rStyle w:val="Strong"/>
          <w:rFonts w:cs="Arial"/>
          <w:color w:val="000000"/>
        </w:rPr>
        <w:t>Specific Guidance:</w:t>
      </w:r>
    </w:p>
    <w:p w14:paraId="34270F2C" w14:textId="77777777" w:rsidR="00A52926" w:rsidRDefault="00A52926" w:rsidP="00A52926">
      <w:pPr>
        <w:pStyle w:val="ListBullet"/>
      </w:pPr>
      <w:r>
        <w:t>The manufacturer’s instructions/specification followed for modular boxes</w:t>
      </w:r>
    </w:p>
    <w:p w14:paraId="597DE45F" w14:textId="77777777" w:rsidR="00A52926" w:rsidRDefault="00A52926" w:rsidP="00A52926">
      <w:pPr>
        <w:pStyle w:val="ListBullet"/>
      </w:pPr>
      <w:r>
        <w:t>No inappropriate cutting of pre-cast jointboxes to accommodate shallow cables/duct, modular alternative used</w:t>
      </w:r>
    </w:p>
    <w:p w14:paraId="4DAF051A" w14:textId="77777777" w:rsidR="00A52926" w:rsidRPr="00CF31D2" w:rsidRDefault="00A52926" w:rsidP="00A52926">
      <w:pPr>
        <w:pStyle w:val="ListBullet"/>
      </w:pPr>
      <w:r>
        <w:rPr>
          <w:rFonts w:cs="Arial"/>
          <w:color w:val="000000"/>
          <w:szCs w:val="22"/>
        </w:rPr>
        <w:t>Non safety defects relating to the incorrect location of modular boxes should be scored against C2001</w:t>
      </w:r>
    </w:p>
    <w:p w14:paraId="4E638232" w14:textId="77777777" w:rsidR="00A52926" w:rsidRDefault="00A52926" w:rsidP="00A52926">
      <w:pPr>
        <w:pStyle w:val="ListBullet"/>
      </w:pPr>
      <w:r w:rsidRPr="00CF31D2">
        <w:t>Reference to incorrect location (only applicable if provided in location other than planned position) - This should not be a defect if guidance in LN550 has been followed and a vehicle has damaged the box</w:t>
      </w:r>
    </w:p>
    <w:p w14:paraId="5A86AA81" w14:textId="77777777" w:rsidR="00A52926" w:rsidRDefault="00A52926" w:rsidP="00A52926">
      <w:pPr>
        <w:pStyle w:val="ListBullet"/>
      </w:pPr>
      <w:r w:rsidRPr="00CF31D2">
        <w:t>Reference to cutting (re LN550</w:t>
      </w:r>
      <w:r>
        <w:t>,</w:t>
      </w:r>
      <w:r w:rsidRPr="00CF31D2">
        <w:t xml:space="preserve"> the instruction to core drill JB26) - it is not possible due to the cut-outs being manufactured as knock-outs which just fall out under pressure</w:t>
      </w:r>
    </w:p>
    <w:p w14:paraId="7B47F7BE" w14:textId="77777777" w:rsidR="00A52926" w:rsidRPr="00A73151" w:rsidRDefault="00A52926" w:rsidP="00A52926">
      <w:pPr>
        <w:pStyle w:val="ListBullet"/>
      </w:pPr>
      <w:r>
        <w:t>Permissible to drill single 50mm hole in newly provided JB23/6 side wall</w:t>
      </w:r>
    </w:p>
    <w:p w14:paraId="12F82EE9" w14:textId="77777777" w:rsidR="00A52926" w:rsidRPr="00F41DE0" w:rsidRDefault="00A52926" w:rsidP="00A52926">
      <w:pPr>
        <w:pStyle w:val="Heading2"/>
        <w:rPr>
          <w:lang w:val="fr-FR"/>
        </w:rPr>
      </w:pPr>
      <w:bookmarkStart w:id="192" w:name="_Toc525740036"/>
      <w:bookmarkStart w:id="193" w:name="_Toc4054828"/>
      <w:bookmarkStart w:id="194" w:name="_Toc4502406"/>
      <w:r w:rsidRPr="00F41DE0">
        <w:rPr>
          <w:bCs/>
          <w:lang w:val="fr-FR"/>
        </w:rPr>
        <w:t xml:space="preserve">Item Code: </w:t>
      </w:r>
      <w:r w:rsidRPr="00F41DE0">
        <w:rPr>
          <w:lang w:val="fr-FR"/>
        </w:rPr>
        <w:t>C2025 Points</w:t>
      </w:r>
      <w:r w:rsidRPr="00F41DE0">
        <w:rPr>
          <w:bCs/>
          <w:lang w:val="fr-FR"/>
        </w:rPr>
        <w:t xml:space="preserve"> Score:</w:t>
      </w:r>
      <w:r w:rsidRPr="00F41DE0">
        <w:rPr>
          <w:lang w:val="fr-FR"/>
        </w:rPr>
        <w:t xml:space="preserve"> 5</w:t>
      </w:r>
      <w:bookmarkEnd w:id="192"/>
      <w:bookmarkEnd w:id="193"/>
      <w:bookmarkEnd w:id="194"/>
    </w:p>
    <w:p w14:paraId="562C4FEC"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D03022C" w14:textId="77777777" w:rsidR="00A52926" w:rsidRDefault="00A52926" w:rsidP="00A52926">
      <w:pPr>
        <w:pStyle w:val="BodyText"/>
        <w:rPr>
          <w:rStyle w:val="Strong"/>
          <w:rFonts w:cs="Arial"/>
          <w:color w:val="000000"/>
        </w:rPr>
      </w:pPr>
      <w:r>
        <w:rPr>
          <w:rStyle w:val="style31"/>
          <w:rFonts w:cs="Arial"/>
          <w:color w:val="000000"/>
        </w:rPr>
        <w:t>Cables and joints restrained / supported correctly</w:t>
      </w:r>
    </w:p>
    <w:p w14:paraId="77775255"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79E8CED" w14:textId="77777777" w:rsidR="00A52926" w:rsidRDefault="00A52926" w:rsidP="00A52926">
      <w:pPr>
        <w:pStyle w:val="BodyText"/>
        <w:rPr>
          <w:rStyle w:val="Strong"/>
          <w:rFonts w:cs="Arial"/>
          <w:color w:val="000000"/>
        </w:rPr>
      </w:pPr>
      <w:r>
        <w:rPr>
          <w:rFonts w:cs="Arial"/>
          <w:color w:val="000000"/>
          <w:szCs w:val="22"/>
        </w:rPr>
        <w:t>Cables and joints supported correctly</w:t>
      </w:r>
    </w:p>
    <w:p w14:paraId="5891384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62940B4" w14:textId="77777777" w:rsidR="00A52926" w:rsidRDefault="00A52926" w:rsidP="00A52926">
      <w:pPr>
        <w:pStyle w:val="ListBullet"/>
        <w:rPr>
          <w:rStyle w:val="Strong"/>
          <w:rFonts w:cs="Arial"/>
          <w:color w:val="000000"/>
        </w:rPr>
      </w:pPr>
      <w:r>
        <w:t>LN550</w:t>
      </w:r>
    </w:p>
    <w:p w14:paraId="07A420B8" w14:textId="77777777" w:rsidR="00A52926" w:rsidRDefault="00A52926" w:rsidP="00A52926">
      <w:pPr>
        <w:pStyle w:val="BodyText"/>
        <w:rPr>
          <w:rStyle w:val="Strong"/>
          <w:rFonts w:cs="Arial"/>
          <w:color w:val="000000"/>
        </w:rPr>
      </w:pPr>
      <w:r>
        <w:rPr>
          <w:rStyle w:val="Strong"/>
          <w:rFonts w:cs="Arial"/>
          <w:color w:val="000000"/>
        </w:rPr>
        <w:t>Specific Guidance:</w:t>
      </w:r>
    </w:p>
    <w:p w14:paraId="3E87F8D4" w14:textId="77777777" w:rsidR="00A52926" w:rsidRDefault="00A52926" w:rsidP="00A52926">
      <w:pPr>
        <w:pStyle w:val="ListBullet"/>
      </w:pPr>
      <w:r>
        <w:t>This check applies to all new / re-built joint boxes &amp; man holes</w:t>
      </w:r>
    </w:p>
    <w:p w14:paraId="0161A986" w14:textId="77777777" w:rsidR="00A52926" w:rsidRDefault="00A52926" w:rsidP="00A52926">
      <w:pPr>
        <w:pStyle w:val="Note"/>
        <w:rPr>
          <w:rFonts w:cs="Arial"/>
          <w:color w:val="000000"/>
          <w:szCs w:val="22"/>
        </w:rPr>
      </w:pPr>
      <w:r>
        <w:rPr>
          <w:rFonts w:cs="Arial"/>
          <w:color w:val="000000"/>
          <w:szCs w:val="22"/>
        </w:rPr>
        <w:t>Civils operatives are not expected to restrain cables. Any cables / joints removed from their brackets / bearers, should be returned as found</w:t>
      </w:r>
    </w:p>
    <w:p w14:paraId="1AB11841" w14:textId="77777777" w:rsidR="00A52926" w:rsidRPr="00F41DE0" w:rsidRDefault="00A52926" w:rsidP="00A52926">
      <w:pPr>
        <w:pStyle w:val="Heading2"/>
        <w:rPr>
          <w:lang w:val="fr-FR"/>
        </w:rPr>
      </w:pPr>
      <w:bookmarkStart w:id="195" w:name="_Toc525740037"/>
      <w:bookmarkStart w:id="196" w:name="_Toc4054829"/>
      <w:bookmarkStart w:id="197" w:name="_Toc4502407"/>
      <w:r w:rsidRPr="00F41DE0">
        <w:rPr>
          <w:bCs/>
          <w:lang w:val="fr-FR"/>
        </w:rPr>
        <w:t xml:space="preserve">Item Code: </w:t>
      </w:r>
      <w:r w:rsidRPr="00F41DE0">
        <w:rPr>
          <w:lang w:val="fr-FR"/>
        </w:rPr>
        <w:t>C2026 Points</w:t>
      </w:r>
      <w:r w:rsidRPr="00F41DE0">
        <w:rPr>
          <w:bCs/>
          <w:lang w:val="fr-FR"/>
        </w:rPr>
        <w:t xml:space="preserve"> Score:</w:t>
      </w:r>
      <w:r w:rsidRPr="00F41DE0">
        <w:rPr>
          <w:lang w:val="fr-FR"/>
        </w:rPr>
        <w:t xml:space="preserve"> 10</w:t>
      </w:r>
      <w:bookmarkEnd w:id="195"/>
      <w:bookmarkEnd w:id="196"/>
      <w:bookmarkEnd w:id="197"/>
    </w:p>
    <w:p w14:paraId="16FC2D4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3622D49" w14:textId="77777777" w:rsidR="00A52926" w:rsidRDefault="00A52926" w:rsidP="00A52926">
      <w:pPr>
        <w:pStyle w:val="BodyText"/>
        <w:rPr>
          <w:rStyle w:val="Strong"/>
          <w:rFonts w:cs="Arial"/>
          <w:color w:val="000000"/>
        </w:rPr>
      </w:pPr>
      <w:r>
        <w:rPr>
          <w:rStyle w:val="style31"/>
          <w:rFonts w:cs="Arial"/>
          <w:color w:val="000000"/>
        </w:rPr>
        <w:t>Duct entry in safe position</w:t>
      </w:r>
    </w:p>
    <w:p w14:paraId="487030F5"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3130AA9" w14:textId="77777777" w:rsidR="00A52926" w:rsidRDefault="00A52926" w:rsidP="00A52926">
      <w:pPr>
        <w:pStyle w:val="BodyText"/>
        <w:rPr>
          <w:rStyle w:val="Strong"/>
          <w:rFonts w:cs="Arial"/>
          <w:color w:val="000000"/>
        </w:rPr>
      </w:pPr>
      <w:r>
        <w:rPr>
          <w:rFonts w:cs="Arial"/>
          <w:color w:val="000000"/>
          <w:szCs w:val="22"/>
        </w:rPr>
        <w:t>All duct entries into chambers provided as part of the estimate must be checked</w:t>
      </w:r>
    </w:p>
    <w:p w14:paraId="5C8CBF3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E8FDE26" w14:textId="77777777" w:rsidR="00A52926" w:rsidRPr="00A73151" w:rsidRDefault="00A52926" w:rsidP="00A52926">
      <w:pPr>
        <w:pStyle w:val="ListBullet"/>
        <w:rPr>
          <w:rFonts w:cs="Arial"/>
          <w:b/>
          <w:bCs/>
          <w:color w:val="000000"/>
        </w:rPr>
      </w:pPr>
      <w:r>
        <w:t>LN550</w:t>
      </w:r>
    </w:p>
    <w:p w14:paraId="104A0A62" w14:textId="77777777" w:rsidR="00A52926" w:rsidRPr="00CF31D2" w:rsidRDefault="00A52926" w:rsidP="00A52926">
      <w:pPr>
        <w:pStyle w:val="ListBullet"/>
        <w:rPr>
          <w:rFonts w:cs="Arial"/>
          <w:b/>
          <w:bCs/>
          <w:color w:val="000000"/>
        </w:rPr>
      </w:pPr>
      <w:r>
        <w:rPr>
          <w:rFonts w:cs="Arial"/>
          <w:color w:val="000000"/>
          <w:szCs w:val="22"/>
        </w:rPr>
        <w:t>EPT/UGP/B054</w:t>
      </w:r>
    </w:p>
    <w:p w14:paraId="037D1C62" w14:textId="77777777" w:rsidR="00A52926" w:rsidRDefault="00A52926" w:rsidP="00A52926">
      <w:pPr>
        <w:pStyle w:val="BodyText"/>
        <w:rPr>
          <w:rStyle w:val="Strong"/>
          <w:rFonts w:cs="Arial"/>
          <w:color w:val="000000"/>
        </w:rPr>
      </w:pPr>
      <w:r>
        <w:rPr>
          <w:rStyle w:val="Strong"/>
          <w:rFonts w:cs="Arial"/>
          <w:color w:val="000000"/>
        </w:rPr>
        <w:t>Specific Guidance:</w:t>
      </w:r>
    </w:p>
    <w:p w14:paraId="71B699B7" w14:textId="77777777" w:rsidR="00A52926" w:rsidRDefault="00A52926" w:rsidP="00A52926">
      <w:pPr>
        <w:pStyle w:val="ListBullet"/>
      </w:pPr>
      <w:r>
        <w:t xml:space="preserve">Duct positions must be sited in a safe position so as not to either compromise the integrity of the structure or present a safety hazard to operatives climbing in to/out of or working in the structure. </w:t>
      </w:r>
    </w:p>
    <w:p w14:paraId="0533F194" w14:textId="77777777" w:rsidR="00A52926" w:rsidRDefault="00A52926" w:rsidP="00A52926">
      <w:pPr>
        <w:pStyle w:val="ListBullet"/>
      </w:pPr>
      <w:r>
        <w:t xml:space="preserve">Duct entries must not be sited within the manhole shaft </w:t>
      </w:r>
    </w:p>
    <w:p w14:paraId="34C7640D" w14:textId="77777777" w:rsidR="00A52926" w:rsidRDefault="00A52926" w:rsidP="00A52926">
      <w:pPr>
        <w:pStyle w:val="ListBullet"/>
      </w:pPr>
      <w:r>
        <w:t xml:space="preserve">Duct entries must not be sited within the manhole roof </w:t>
      </w:r>
    </w:p>
    <w:p w14:paraId="605623C8" w14:textId="77777777" w:rsidR="00A52926" w:rsidRDefault="00A52926" w:rsidP="00A52926">
      <w:pPr>
        <w:pStyle w:val="ListBullet"/>
      </w:pPr>
      <w:r>
        <w:t xml:space="preserve">Duct entries must not be sited within the chamber floor </w:t>
      </w:r>
    </w:p>
    <w:p w14:paraId="63A7A06C" w14:textId="77777777" w:rsidR="00A52926" w:rsidRDefault="00A52926" w:rsidP="00A52926">
      <w:pPr>
        <w:pStyle w:val="ListBullet"/>
      </w:pPr>
      <w:r>
        <w:t xml:space="preserve">Duct entry position will not impede/interfere operative when using climbing steps/ladder when duct is subsequently cabled </w:t>
      </w:r>
    </w:p>
    <w:p w14:paraId="30C2373C" w14:textId="77777777" w:rsidR="00A52926" w:rsidRDefault="00A52926" w:rsidP="00A52926">
      <w:pPr>
        <w:pStyle w:val="ListBullet"/>
      </w:pPr>
      <w:r>
        <w:t>Duct entry has required separation from anchor iron in existing chamber. Note, where this is not possible, item will not be marked as below standard PROVIDING anchor Iron has been recovered/made unusable</w:t>
      </w:r>
    </w:p>
    <w:p w14:paraId="25CDD722" w14:textId="77777777" w:rsidR="00A52926" w:rsidRDefault="00A52926" w:rsidP="00A52926">
      <w:pPr>
        <w:pStyle w:val="Note"/>
      </w:pPr>
      <w:r>
        <w:rPr>
          <w:rStyle w:val="Strong"/>
          <w:rFonts w:cs="Arial"/>
          <w:color w:val="000000"/>
          <w:szCs w:val="22"/>
        </w:rPr>
        <w:t>NO TDFS permitted if resultant product is/will become a safety issue</w:t>
      </w:r>
    </w:p>
    <w:p w14:paraId="64C30120" w14:textId="77777777" w:rsidR="00A52926" w:rsidRDefault="00A52926" w:rsidP="00A52926">
      <w:pPr>
        <w:pStyle w:val="Heading1"/>
      </w:pPr>
      <w:bookmarkStart w:id="198" w:name="_Toc525740038"/>
      <w:bookmarkStart w:id="199" w:name="_Toc4054830"/>
      <w:bookmarkStart w:id="200" w:name="_Toc4502408"/>
      <w:r w:rsidRPr="001A27AF">
        <w:t>Frame &amp; Cover</w:t>
      </w:r>
      <w:bookmarkEnd w:id="198"/>
      <w:bookmarkEnd w:id="199"/>
      <w:bookmarkEnd w:id="200"/>
    </w:p>
    <w:p w14:paraId="280F174C" w14:textId="77777777" w:rsidR="00A52926" w:rsidRPr="00F41DE0" w:rsidRDefault="00A52926" w:rsidP="00A52926">
      <w:pPr>
        <w:pStyle w:val="Heading2"/>
        <w:rPr>
          <w:lang w:val="fr-FR"/>
        </w:rPr>
      </w:pPr>
      <w:bookmarkStart w:id="201" w:name="_Toc525740039"/>
      <w:bookmarkStart w:id="202" w:name="_Toc4054831"/>
      <w:bookmarkStart w:id="203" w:name="_Toc4502409"/>
      <w:r w:rsidRPr="00F41DE0">
        <w:rPr>
          <w:bCs/>
          <w:lang w:val="fr-FR"/>
        </w:rPr>
        <w:t xml:space="preserve">Item Code: </w:t>
      </w:r>
      <w:r w:rsidRPr="00F41DE0">
        <w:rPr>
          <w:lang w:val="fr-FR"/>
        </w:rPr>
        <w:t>C3001 Points</w:t>
      </w:r>
      <w:r w:rsidRPr="00F41DE0">
        <w:rPr>
          <w:bCs/>
          <w:lang w:val="fr-FR"/>
        </w:rPr>
        <w:t xml:space="preserve"> Score:</w:t>
      </w:r>
      <w:r w:rsidRPr="00F41DE0">
        <w:rPr>
          <w:lang w:val="fr-FR"/>
        </w:rPr>
        <w:t xml:space="preserve"> 10</w:t>
      </w:r>
      <w:bookmarkEnd w:id="201"/>
      <w:bookmarkEnd w:id="202"/>
      <w:bookmarkEnd w:id="203"/>
    </w:p>
    <w:p w14:paraId="65FD7CF3"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8AF54E9" w14:textId="77777777" w:rsidR="00A52926" w:rsidRDefault="00A52926" w:rsidP="00A52926">
      <w:pPr>
        <w:pStyle w:val="BodyText"/>
        <w:rPr>
          <w:rStyle w:val="Strong"/>
          <w:rFonts w:cs="Arial"/>
          <w:color w:val="000000"/>
        </w:rPr>
      </w:pPr>
      <w:r>
        <w:rPr>
          <w:rStyle w:val="style31"/>
          <w:rFonts w:cs="Arial"/>
          <w:color w:val="000000"/>
        </w:rPr>
        <w:t>Frame correctly fitted and covers level. Complies with Specification</w:t>
      </w:r>
    </w:p>
    <w:p w14:paraId="0959584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39D136E" w14:textId="77777777" w:rsidR="00A52926" w:rsidRDefault="00A52926" w:rsidP="00A52926">
      <w:pPr>
        <w:pStyle w:val="BodyText"/>
        <w:rPr>
          <w:rStyle w:val="Strong"/>
          <w:rFonts w:cs="Arial"/>
          <w:color w:val="000000"/>
        </w:rPr>
      </w:pPr>
      <w:r>
        <w:rPr>
          <w:rFonts w:cs="Arial"/>
          <w:color w:val="000000"/>
          <w:szCs w:val="22"/>
        </w:rPr>
        <w:t>This check is to ascertain that frames are correctly fitted and covers level. All frames &amp; covers provided on the Job/Order Number identified for check must be inspected.</w:t>
      </w:r>
    </w:p>
    <w:p w14:paraId="7BFF492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BA6A0CF" w14:textId="77777777" w:rsidR="00A52926" w:rsidRPr="00D71B5B" w:rsidRDefault="00A52926" w:rsidP="00A52926">
      <w:pPr>
        <w:pStyle w:val="ListBullet"/>
        <w:rPr>
          <w:rFonts w:cs="Arial"/>
          <w:b/>
          <w:bCs/>
          <w:color w:val="000000"/>
        </w:rPr>
      </w:pPr>
      <w:r>
        <w:t>CN 1750 sheets 1-3</w:t>
      </w:r>
    </w:p>
    <w:p w14:paraId="1273E2DE" w14:textId="77777777" w:rsidR="00A52926" w:rsidRPr="00D71B5B" w:rsidRDefault="00A52926" w:rsidP="00A52926">
      <w:pPr>
        <w:pStyle w:val="ListBullet"/>
        <w:rPr>
          <w:rFonts w:cs="Arial"/>
          <w:b/>
          <w:bCs/>
          <w:color w:val="000000"/>
        </w:rPr>
      </w:pPr>
      <w:r>
        <w:t>CN 15456</w:t>
      </w:r>
    </w:p>
    <w:p w14:paraId="02D324EF" w14:textId="77777777" w:rsidR="00A52926" w:rsidRPr="00D71B5B" w:rsidRDefault="00A52926" w:rsidP="00A52926">
      <w:pPr>
        <w:pStyle w:val="ListBullet"/>
        <w:rPr>
          <w:rFonts w:cs="Arial"/>
          <w:b/>
          <w:bCs/>
          <w:color w:val="000000"/>
        </w:rPr>
      </w:pPr>
      <w:r>
        <w:t>CN 15353</w:t>
      </w:r>
    </w:p>
    <w:p w14:paraId="793CA6D5" w14:textId="77777777" w:rsidR="00A52926" w:rsidRPr="00086281" w:rsidRDefault="00A52926" w:rsidP="00A52926">
      <w:pPr>
        <w:pStyle w:val="ListBullet"/>
        <w:rPr>
          <w:rFonts w:cs="Arial"/>
          <w:b/>
          <w:bCs/>
          <w:color w:val="000000"/>
        </w:rPr>
      </w:pPr>
      <w:r>
        <w:t>PAM/001</w:t>
      </w:r>
    </w:p>
    <w:p w14:paraId="26D93A8F" w14:textId="77777777" w:rsidR="00A52926" w:rsidRDefault="00A52926" w:rsidP="00A52926">
      <w:pPr>
        <w:pStyle w:val="ListBullet"/>
        <w:rPr>
          <w:rStyle w:val="Strong"/>
          <w:rFonts w:cs="Arial"/>
          <w:color w:val="000000"/>
        </w:rPr>
      </w:pPr>
      <w:r>
        <w:rPr>
          <w:rFonts w:cs="Arial"/>
          <w:color w:val="000000"/>
          <w:szCs w:val="22"/>
        </w:rPr>
        <w:t>LN550</w:t>
      </w:r>
    </w:p>
    <w:p w14:paraId="76A85032" w14:textId="77777777" w:rsidR="00A52926" w:rsidRDefault="00A52926" w:rsidP="00A52926">
      <w:pPr>
        <w:pStyle w:val="BodyText"/>
        <w:rPr>
          <w:rStyle w:val="Strong"/>
          <w:rFonts w:cs="Arial"/>
          <w:color w:val="000000"/>
        </w:rPr>
      </w:pPr>
      <w:r>
        <w:rPr>
          <w:rStyle w:val="Strong"/>
          <w:rFonts w:cs="Arial"/>
          <w:color w:val="000000"/>
        </w:rPr>
        <w:t>Specific Guidance:</w:t>
      </w:r>
    </w:p>
    <w:p w14:paraId="32197C9C" w14:textId="77777777" w:rsidR="00A52926" w:rsidRDefault="00A52926" w:rsidP="00A52926">
      <w:pPr>
        <w:pStyle w:val="ListBullet"/>
      </w:pPr>
      <w:r>
        <w:t>F</w:t>
      </w:r>
      <w:r w:rsidRPr="00C412F2">
        <w:t xml:space="preserve">rame and cover of a jointing chamber shall be installed flush and level with the surrounding ground </w:t>
      </w:r>
      <w:r>
        <w:t xml:space="preserve">- no depressions and no crowning of surrounding reinstatement outside tolerance limits +/-6mm </w:t>
      </w:r>
    </w:p>
    <w:p w14:paraId="16CE3CA0" w14:textId="77777777" w:rsidR="00A52926" w:rsidRPr="00E82C19" w:rsidRDefault="00A52926" w:rsidP="00A52926">
      <w:pPr>
        <w:pStyle w:val="ListBullet"/>
        <w:rPr>
          <w:rFonts w:cs="Arial"/>
          <w:b/>
          <w:bCs/>
          <w:color w:val="000000"/>
        </w:rPr>
      </w:pPr>
      <w:r>
        <w:t xml:space="preserve">Covers must not rock </w:t>
      </w:r>
    </w:p>
    <w:p w14:paraId="00F87256" w14:textId="77777777" w:rsidR="00A52926" w:rsidRPr="00E82C19" w:rsidRDefault="00A52926" w:rsidP="00A52926">
      <w:pPr>
        <w:pStyle w:val="ListBullet"/>
        <w:rPr>
          <w:rFonts w:cs="Arial"/>
          <w:b/>
          <w:bCs/>
          <w:color w:val="000000"/>
        </w:rPr>
      </w:pPr>
      <w:r>
        <w:t>F&amp;C provided as per CN drawing/specification on newly built chamber</w:t>
      </w:r>
    </w:p>
    <w:p w14:paraId="56470729" w14:textId="77777777" w:rsidR="00A52926" w:rsidRPr="00E82C19" w:rsidRDefault="00A52926" w:rsidP="00A52926">
      <w:pPr>
        <w:pStyle w:val="ListBullet"/>
        <w:rPr>
          <w:rFonts w:cs="Arial"/>
          <w:b/>
          <w:bCs/>
          <w:color w:val="000000"/>
        </w:rPr>
      </w:pPr>
      <w:r>
        <w:t>F&amp;C renewed as per LN550 on existing chamber</w:t>
      </w:r>
    </w:p>
    <w:p w14:paraId="7DEA9964" w14:textId="77777777" w:rsidR="00A52926" w:rsidRPr="00C412F2" w:rsidRDefault="00A52926" w:rsidP="00A52926">
      <w:pPr>
        <w:pStyle w:val="ListBullet"/>
        <w:rPr>
          <w:rFonts w:cs="Arial"/>
          <w:b/>
          <w:bCs/>
          <w:color w:val="000000"/>
        </w:rPr>
      </w:pPr>
      <w:r>
        <w:t>Flowable mortar (e.g. Install Plus) Correctly used for carriageway F&amp;C bedding</w:t>
      </w:r>
    </w:p>
    <w:p w14:paraId="2C0B9368" w14:textId="77777777" w:rsidR="00A52926" w:rsidRPr="008E2168" w:rsidRDefault="00A52926" w:rsidP="00A52926">
      <w:pPr>
        <w:pStyle w:val="ListBullet"/>
        <w:rPr>
          <w:rFonts w:cs="Arial"/>
          <w:b/>
          <w:bCs/>
          <w:color w:val="000000"/>
        </w:rPr>
      </w:pPr>
      <w:r>
        <w:rPr>
          <w:rFonts w:cs="Arial"/>
          <w:color w:val="000000"/>
          <w:szCs w:val="22"/>
        </w:rPr>
        <w:t>Preparation - Ensure carriageway upper chamber surface is clean and free from pooling water (In-progress only)</w:t>
      </w:r>
    </w:p>
    <w:p w14:paraId="5322BCD8" w14:textId="77777777" w:rsidR="00A52926" w:rsidRPr="00F16794" w:rsidRDefault="00A52926" w:rsidP="00A52926">
      <w:pPr>
        <w:pStyle w:val="ListBullet"/>
        <w:rPr>
          <w:rFonts w:cs="Arial"/>
          <w:b/>
          <w:bCs/>
          <w:color w:val="000000"/>
        </w:rPr>
      </w:pPr>
      <w:r>
        <w:rPr>
          <w:rFonts w:cs="Arial"/>
          <w:color w:val="000000"/>
          <w:szCs w:val="22"/>
        </w:rPr>
        <w:t>Complete Hammer Tap Test on chamber top and remove all existing bedding materials and loose brickwork (In-progress only)</w:t>
      </w:r>
    </w:p>
    <w:p w14:paraId="76B38FEB" w14:textId="77777777" w:rsidR="00A52926" w:rsidRDefault="00A52926" w:rsidP="00A52926">
      <w:pPr>
        <w:pStyle w:val="ListBullet"/>
      </w:pPr>
      <w:r>
        <w:rPr>
          <w:rFonts w:cs="Arial"/>
          <w:color w:val="000000"/>
          <w:szCs w:val="22"/>
        </w:rPr>
        <w:t>Ensure Carriageway Cover linking Pins in place</w:t>
      </w:r>
    </w:p>
    <w:p w14:paraId="61A52853" w14:textId="77777777" w:rsidR="00A52926" w:rsidRDefault="00A52926" w:rsidP="00A52926">
      <w:pPr>
        <w:pStyle w:val="ListBullet"/>
      </w:pPr>
      <w:r>
        <w:t>Where required a concrete plinth to CN 15353, must be provided to enable the safe removal of C/W covers by mechanical means, in Grass, soft or unmade surfaces</w:t>
      </w:r>
    </w:p>
    <w:p w14:paraId="1808DF08" w14:textId="77777777" w:rsidR="00A52926" w:rsidRDefault="00A52926" w:rsidP="00A52926">
      <w:pPr>
        <w:pStyle w:val="ListBullet"/>
      </w:pPr>
      <w:r>
        <w:rPr>
          <w:rFonts w:cs="Arial"/>
          <w:color w:val="000000"/>
          <w:szCs w:val="22"/>
        </w:rPr>
        <w:t>Security items installed correctly (Plant Plates Protection, lockable frame and covers, padlocks etc.)</w:t>
      </w:r>
    </w:p>
    <w:p w14:paraId="2760F872" w14:textId="77777777" w:rsidR="00A52926" w:rsidRDefault="00A52926" w:rsidP="00A52926">
      <w:pPr>
        <w:pStyle w:val="Note"/>
      </w:pPr>
      <w:r>
        <w:t xml:space="preserve">Reference should be made to CN 1750 sheets 1-3 for renewing frame and covers where the opening is either wider or narrower than the new frame and cover (e.g. JRC9). </w:t>
      </w:r>
    </w:p>
    <w:p w14:paraId="4E27EC47" w14:textId="77777777" w:rsidR="00A52926" w:rsidRDefault="00A52926" w:rsidP="00A52926">
      <w:pPr>
        <w:pStyle w:val="Note"/>
      </w:pPr>
      <w:r>
        <w:t xml:space="preserve">For Departures from Specification refer to ISIS - CPE/NNS/V010 </w:t>
      </w:r>
    </w:p>
    <w:p w14:paraId="6CA048D7" w14:textId="77777777" w:rsidR="00A52926" w:rsidRPr="00F41DE0" w:rsidRDefault="00A52926" w:rsidP="00A52926">
      <w:pPr>
        <w:pStyle w:val="Heading2"/>
        <w:rPr>
          <w:lang w:val="fr-FR"/>
        </w:rPr>
      </w:pPr>
      <w:bookmarkStart w:id="204" w:name="_Toc525740040"/>
      <w:bookmarkStart w:id="205" w:name="_Toc4054832"/>
      <w:bookmarkStart w:id="206" w:name="_Toc4502410"/>
      <w:r w:rsidRPr="00F41DE0">
        <w:rPr>
          <w:bCs/>
          <w:lang w:val="fr-FR"/>
        </w:rPr>
        <w:t xml:space="preserve">Item Code: </w:t>
      </w:r>
      <w:r w:rsidRPr="00F41DE0">
        <w:rPr>
          <w:lang w:val="fr-FR"/>
        </w:rPr>
        <w:t>C3002 Points</w:t>
      </w:r>
      <w:r w:rsidRPr="00F41DE0">
        <w:rPr>
          <w:bCs/>
          <w:lang w:val="fr-FR"/>
        </w:rPr>
        <w:t xml:space="preserve"> Score:</w:t>
      </w:r>
      <w:r w:rsidRPr="00F41DE0">
        <w:rPr>
          <w:lang w:val="fr-FR"/>
        </w:rPr>
        <w:t xml:space="preserve"> 5</w:t>
      </w:r>
      <w:bookmarkEnd w:id="204"/>
      <w:bookmarkEnd w:id="205"/>
      <w:bookmarkEnd w:id="206"/>
    </w:p>
    <w:p w14:paraId="5C175345"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5E25EF4" w14:textId="77777777" w:rsidR="00A52926" w:rsidRDefault="00A52926" w:rsidP="00A52926">
      <w:pPr>
        <w:pStyle w:val="BodyText"/>
        <w:rPr>
          <w:rStyle w:val="Strong"/>
          <w:rFonts w:cs="Arial"/>
          <w:color w:val="000000"/>
        </w:rPr>
      </w:pPr>
      <w:r>
        <w:rPr>
          <w:rStyle w:val="style31"/>
          <w:rFonts w:cs="Arial"/>
          <w:color w:val="000000"/>
        </w:rPr>
        <w:t>Resin Bedding / Mortar used as specified</w:t>
      </w:r>
    </w:p>
    <w:p w14:paraId="586164C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B64BBC1" w14:textId="77777777" w:rsidR="00A52926" w:rsidRDefault="00A52926" w:rsidP="00A52926">
      <w:pPr>
        <w:pStyle w:val="BodyText"/>
        <w:rPr>
          <w:rStyle w:val="Strong"/>
          <w:rFonts w:cs="Arial"/>
          <w:color w:val="000000"/>
        </w:rPr>
      </w:pPr>
      <w:r>
        <w:rPr>
          <w:rFonts w:cs="Arial"/>
          <w:color w:val="000000"/>
          <w:szCs w:val="22"/>
        </w:rPr>
        <w:t>All Frame &amp; cover operations</w:t>
      </w:r>
    </w:p>
    <w:p w14:paraId="5283A631"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F8B7FCB" w14:textId="77777777" w:rsidR="00A52926" w:rsidRDefault="00A52926" w:rsidP="00A52926">
      <w:pPr>
        <w:pStyle w:val="ListBullet"/>
        <w:rPr>
          <w:rStyle w:val="Strong"/>
          <w:rFonts w:cs="Arial"/>
          <w:color w:val="000000"/>
        </w:rPr>
      </w:pPr>
      <w:r>
        <w:t>LN550</w:t>
      </w:r>
    </w:p>
    <w:p w14:paraId="45B247FE" w14:textId="77777777" w:rsidR="00A52926" w:rsidRDefault="00A52926" w:rsidP="00A52926">
      <w:pPr>
        <w:pStyle w:val="BodyText"/>
        <w:rPr>
          <w:rStyle w:val="Strong"/>
          <w:rFonts w:cs="Arial"/>
          <w:color w:val="000000"/>
        </w:rPr>
      </w:pPr>
      <w:r>
        <w:rPr>
          <w:rStyle w:val="Strong"/>
          <w:rFonts w:cs="Arial"/>
          <w:color w:val="000000"/>
        </w:rPr>
        <w:t>Specific Guidance:</w:t>
      </w:r>
    </w:p>
    <w:p w14:paraId="6380AC6B" w14:textId="77777777" w:rsidR="00A52926" w:rsidRDefault="00A52926" w:rsidP="00A52926">
      <w:pPr>
        <w:pStyle w:val="ListBullet"/>
        <w:rPr>
          <w:rStyle w:val="Strong"/>
          <w:rFonts w:cs="Arial"/>
          <w:color w:val="000000"/>
        </w:rPr>
      </w:pPr>
      <w:r>
        <w:rPr>
          <w:rStyle w:val="style31"/>
          <w:rFonts w:cs="Arial"/>
          <w:color w:val="000000"/>
        </w:rPr>
        <w:t>Resin Bedding / Mortar used as specified</w:t>
      </w:r>
    </w:p>
    <w:p w14:paraId="5A637A35" w14:textId="77777777" w:rsidR="00A52926" w:rsidRPr="00F41DE0" w:rsidRDefault="00A52926" w:rsidP="00A52926">
      <w:pPr>
        <w:pStyle w:val="Heading2"/>
        <w:rPr>
          <w:lang w:val="fr-FR"/>
        </w:rPr>
      </w:pPr>
      <w:bookmarkStart w:id="207" w:name="_Toc525740041"/>
      <w:bookmarkStart w:id="208" w:name="_Toc4054833"/>
      <w:bookmarkStart w:id="209" w:name="_Toc4502411"/>
      <w:r w:rsidRPr="00F41DE0">
        <w:rPr>
          <w:bCs/>
          <w:lang w:val="fr-FR"/>
        </w:rPr>
        <w:t xml:space="preserve">Item Code: </w:t>
      </w:r>
      <w:r w:rsidRPr="00F41DE0">
        <w:rPr>
          <w:lang w:val="fr-FR"/>
        </w:rPr>
        <w:t>C3003 Points</w:t>
      </w:r>
      <w:r w:rsidRPr="00F41DE0">
        <w:rPr>
          <w:bCs/>
          <w:lang w:val="fr-FR"/>
        </w:rPr>
        <w:t xml:space="preserve"> Score:</w:t>
      </w:r>
      <w:r w:rsidRPr="00F41DE0">
        <w:rPr>
          <w:lang w:val="fr-FR"/>
        </w:rPr>
        <w:t xml:space="preserve"> 5</w:t>
      </w:r>
      <w:bookmarkEnd w:id="207"/>
      <w:bookmarkEnd w:id="208"/>
      <w:bookmarkEnd w:id="209"/>
    </w:p>
    <w:p w14:paraId="35542E54"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98215A4" w14:textId="77777777" w:rsidR="00A52926" w:rsidRDefault="00A52926" w:rsidP="00A52926">
      <w:pPr>
        <w:pStyle w:val="BodyText"/>
        <w:rPr>
          <w:rStyle w:val="Strong"/>
          <w:rFonts w:cs="Arial"/>
          <w:color w:val="000000"/>
        </w:rPr>
      </w:pPr>
      <w:r>
        <w:rPr>
          <w:rStyle w:val="style31"/>
          <w:rFonts w:cs="Arial"/>
          <w:color w:val="000000"/>
        </w:rPr>
        <w:t>In unmade F/W surface - Concrete strip surround to frame provided as per specification</w:t>
      </w:r>
    </w:p>
    <w:p w14:paraId="0E853F9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8E49BC8" w14:textId="77777777" w:rsidR="00A52926" w:rsidRDefault="00A52926" w:rsidP="00A52926">
      <w:pPr>
        <w:pStyle w:val="BodyText"/>
        <w:rPr>
          <w:rStyle w:val="Strong"/>
          <w:rFonts w:cs="Arial"/>
          <w:color w:val="000000"/>
        </w:rPr>
      </w:pPr>
      <w:r>
        <w:rPr>
          <w:rStyle w:val="style31"/>
          <w:rFonts w:cs="Arial"/>
          <w:color w:val="000000"/>
        </w:rPr>
        <w:t>In unmade F/W surface - Concrete strip surround to frame provided as per specification</w:t>
      </w:r>
    </w:p>
    <w:p w14:paraId="6539160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A0F0A98" w14:textId="77777777" w:rsidR="00A52926" w:rsidRPr="004C4E31" w:rsidRDefault="00A52926" w:rsidP="00A52926">
      <w:pPr>
        <w:pStyle w:val="ListBullet"/>
        <w:rPr>
          <w:rFonts w:cs="Arial"/>
          <w:b/>
          <w:bCs/>
          <w:color w:val="000000"/>
        </w:rPr>
      </w:pPr>
      <w:r>
        <w:t>LN550</w:t>
      </w:r>
    </w:p>
    <w:p w14:paraId="0E165352" w14:textId="77777777" w:rsidR="00A52926" w:rsidRPr="004C4E31" w:rsidRDefault="00A52926" w:rsidP="00A52926">
      <w:pPr>
        <w:pStyle w:val="ListBullet"/>
        <w:rPr>
          <w:rFonts w:cs="Arial"/>
          <w:b/>
          <w:bCs/>
          <w:color w:val="000000"/>
        </w:rPr>
      </w:pPr>
      <w:r>
        <w:t>SAL specification for JMF</w:t>
      </w:r>
    </w:p>
    <w:p w14:paraId="09872C10" w14:textId="77777777" w:rsidR="00A52926" w:rsidRPr="004C4E31" w:rsidRDefault="00A52926" w:rsidP="00A52926">
      <w:pPr>
        <w:pStyle w:val="ListBullet"/>
        <w:numPr>
          <w:ilvl w:val="0"/>
          <w:numId w:val="0"/>
        </w:numPr>
        <w:ind w:left="1440"/>
        <w:rPr>
          <w:rStyle w:val="Strong"/>
          <w:rFonts w:cs="Arial"/>
          <w:color w:val="000000"/>
        </w:rPr>
      </w:pPr>
      <w:r w:rsidRPr="004C4E31">
        <w:rPr>
          <w:rStyle w:val="Strong"/>
          <w:rFonts w:cs="Arial"/>
          <w:color w:val="000000"/>
        </w:rPr>
        <w:t>Specific Guidance:</w:t>
      </w:r>
    </w:p>
    <w:p w14:paraId="21B208ED" w14:textId="77777777" w:rsidR="00A52926" w:rsidRDefault="00A52926" w:rsidP="00A52926">
      <w:pPr>
        <w:pStyle w:val="ListBullet"/>
      </w:pPr>
      <w:r>
        <w:t xml:space="preserve">Brick/concrete jointbox: Concrete strip surround to frame provided as per specification </w:t>
      </w:r>
    </w:p>
    <w:p w14:paraId="460D3EE5" w14:textId="77777777" w:rsidR="00A52926" w:rsidRDefault="00A52926" w:rsidP="00A52926">
      <w:pPr>
        <w:pStyle w:val="ListBullet"/>
      </w:pPr>
      <w:r>
        <w:t xml:space="preserve">Modular jointbox:  </w:t>
      </w:r>
    </w:p>
    <w:p w14:paraId="0532A605" w14:textId="77777777" w:rsidR="00A52926" w:rsidRDefault="00A52926" w:rsidP="00A52926">
      <w:pPr>
        <w:pStyle w:val="ListBullet"/>
        <w:ind w:left="1800"/>
      </w:pPr>
      <w:r>
        <w:t>Chamfer screed from outside edge of the frame to edge of modular structure ring (LN550)</w:t>
      </w:r>
    </w:p>
    <w:p w14:paraId="0317C498" w14:textId="77777777" w:rsidR="00A52926" w:rsidRDefault="00A52926" w:rsidP="00A52926">
      <w:pPr>
        <w:pStyle w:val="BodyText"/>
      </w:pPr>
      <w:r>
        <w:t>Or:</w:t>
      </w:r>
    </w:p>
    <w:p w14:paraId="41DDA63A" w14:textId="77777777" w:rsidR="00A52926" w:rsidRDefault="00A52926" w:rsidP="00A52926">
      <w:pPr>
        <w:pStyle w:val="ListBullet"/>
        <w:ind w:left="1800"/>
      </w:pPr>
      <w:r>
        <w:t xml:space="preserve">Concrete surround as detailed in SAL spec </w:t>
      </w:r>
    </w:p>
    <w:p w14:paraId="6F3EE2F3" w14:textId="77777777" w:rsidR="00A52926" w:rsidRPr="00F41DE0" w:rsidRDefault="00A52926" w:rsidP="00A52926">
      <w:pPr>
        <w:pStyle w:val="Heading2"/>
        <w:rPr>
          <w:lang w:val="fr-FR"/>
        </w:rPr>
      </w:pPr>
      <w:bookmarkStart w:id="210" w:name="_Toc525740042"/>
      <w:bookmarkStart w:id="211" w:name="_Toc4054834"/>
      <w:bookmarkStart w:id="212" w:name="_Toc4502412"/>
      <w:r w:rsidRPr="00F41DE0">
        <w:rPr>
          <w:bCs/>
          <w:lang w:val="fr-FR"/>
        </w:rPr>
        <w:t xml:space="preserve">Item Code: </w:t>
      </w:r>
      <w:r w:rsidRPr="00F41DE0">
        <w:rPr>
          <w:lang w:val="fr-FR"/>
        </w:rPr>
        <w:t>C3004 Points</w:t>
      </w:r>
      <w:r w:rsidRPr="00F41DE0">
        <w:rPr>
          <w:bCs/>
          <w:lang w:val="fr-FR"/>
        </w:rPr>
        <w:t xml:space="preserve"> Score:</w:t>
      </w:r>
      <w:r w:rsidRPr="00F41DE0">
        <w:rPr>
          <w:lang w:val="fr-FR"/>
        </w:rPr>
        <w:t xml:space="preserve"> 5</w:t>
      </w:r>
      <w:bookmarkEnd w:id="210"/>
      <w:bookmarkEnd w:id="211"/>
      <w:bookmarkEnd w:id="212"/>
    </w:p>
    <w:p w14:paraId="5A9579F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375C689" w14:textId="77777777" w:rsidR="00A52926" w:rsidRDefault="00A52926" w:rsidP="00A52926">
      <w:pPr>
        <w:pStyle w:val="BodyText"/>
        <w:rPr>
          <w:rStyle w:val="Strong"/>
          <w:rFonts w:cs="Arial"/>
          <w:color w:val="000000"/>
        </w:rPr>
      </w:pPr>
      <w:r>
        <w:rPr>
          <w:rStyle w:val="style31"/>
          <w:rFonts w:cs="Arial"/>
          <w:color w:val="000000"/>
        </w:rPr>
        <w:t>In unsurfaced C/W - Concrete surround to frame provided as per Specification</w:t>
      </w:r>
    </w:p>
    <w:p w14:paraId="484E57A0"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0847783" w14:textId="77777777" w:rsidR="00A52926" w:rsidRDefault="00A52926" w:rsidP="00A52926">
      <w:pPr>
        <w:pStyle w:val="BodyText"/>
        <w:rPr>
          <w:rStyle w:val="Strong"/>
          <w:rFonts w:cs="Arial"/>
          <w:color w:val="000000"/>
        </w:rPr>
      </w:pPr>
      <w:r>
        <w:rPr>
          <w:rStyle w:val="style31"/>
          <w:rFonts w:cs="Arial"/>
          <w:color w:val="000000"/>
        </w:rPr>
        <w:t>In unsurfaced C/W - Concrete surround to frame provided as per Specification</w:t>
      </w:r>
    </w:p>
    <w:p w14:paraId="74E97CA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C602F58" w14:textId="77777777" w:rsidR="00A52926" w:rsidRDefault="00A52926" w:rsidP="00A52926">
      <w:pPr>
        <w:pStyle w:val="ListBullet"/>
        <w:rPr>
          <w:rStyle w:val="Strong"/>
          <w:rFonts w:cs="Arial"/>
          <w:color w:val="000000"/>
        </w:rPr>
      </w:pPr>
      <w:r>
        <w:t>LN550</w:t>
      </w:r>
    </w:p>
    <w:p w14:paraId="51052127" w14:textId="77777777" w:rsidR="00A52926" w:rsidRDefault="00A52926" w:rsidP="00A52926">
      <w:pPr>
        <w:pStyle w:val="BodyText"/>
        <w:rPr>
          <w:rStyle w:val="Strong"/>
          <w:rFonts w:cs="Arial"/>
          <w:color w:val="000000"/>
        </w:rPr>
      </w:pPr>
      <w:r>
        <w:rPr>
          <w:rStyle w:val="Strong"/>
          <w:rFonts w:cs="Arial"/>
          <w:color w:val="000000"/>
        </w:rPr>
        <w:t>Specific Guidance:</w:t>
      </w:r>
    </w:p>
    <w:p w14:paraId="4CD5BB5F" w14:textId="77777777" w:rsidR="00A52926" w:rsidRPr="003C372B" w:rsidRDefault="00A52926" w:rsidP="00A52926">
      <w:pPr>
        <w:pStyle w:val="ListBullet"/>
        <w:rPr>
          <w:rStyle w:val="style31"/>
        </w:rPr>
      </w:pPr>
      <w:r>
        <w:rPr>
          <w:rStyle w:val="style31"/>
          <w:rFonts w:cs="Arial"/>
          <w:color w:val="000000"/>
        </w:rPr>
        <w:t>In unsurfaced C/W - Concrete surround to frame provided as per Specification</w:t>
      </w:r>
    </w:p>
    <w:p w14:paraId="3E81FC0F" w14:textId="77777777" w:rsidR="00A52926" w:rsidRDefault="00A52926" w:rsidP="00A52926">
      <w:pPr>
        <w:pStyle w:val="Heading1"/>
      </w:pPr>
      <w:bookmarkStart w:id="213" w:name="_Toc525740043"/>
      <w:bookmarkStart w:id="214" w:name="_Toc4054835"/>
      <w:bookmarkStart w:id="215" w:name="_Toc4502413"/>
      <w:r w:rsidRPr="00CA7F5B">
        <w:t>PCPs</w:t>
      </w:r>
      <w:bookmarkEnd w:id="213"/>
      <w:bookmarkEnd w:id="214"/>
      <w:bookmarkEnd w:id="215"/>
    </w:p>
    <w:p w14:paraId="1BAFAF68" w14:textId="77777777" w:rsidR="00A52926" w:rsidRPr="00F41DE0" w:rsidRDefault="00A52926" w:rsidP="00A52926">
      <w:pPr>
        <w:pStyle w:val="Heading2"/>
        <w:rPr>
          <w:lang w:val="fr-FR"/>
        </w:rPr>
      </w:pPr>
      <w:bookmarkStart w:id="216" w:name="_Toc525740044"/>
      <w:bookmarkStart w:id="217" w:name="_Toc4054836"/>
      <w:bookmarkStart w:id="218" w:name="_Toc4502414"/>
      <w:r w:rsidRPr="00F41DE0">
        <w:rPr>
          <w:bCs/>
          <w:lang w:val="fr-FR"/>
        </w:rPr>
        <w:t xml:space="preserve">Item Code: </w:t>
      </w:r>
      <w:r w:rsidRPr="00F41DE0">
        <w:rPr>
          <w:lang w:val="fr-FR"/>
        </w:rPr>
        <w:t>C4001 Points</w:t>
      </w:r>
      <w:r w:rsidRPr="00F41DE0">
        <w:rPr>
          <w:bCs/>
          <w:lang w:val="fr-FR"/>
        </w:rPr>
        <w:t xml:space="preserve"> Score:</w:t>
      </w:r>
      <w:r w:rsidRPr="00F41DE0">
        <w:rPr>
          <w:lang w:val="fr-FR"/>
        </w:rPr>
        <w:t xml:space="preserve"> 10</w:t>
      </w:r>
      <w:bookmarkEnd w:id="216"/>
      <w:bookmarkEnd w:id="217"/>
      <w:bookmarkEnd w:id="218"/>
    </w:p>
    <w:p w14:paraId="3DE8E81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B1CCD37" w14:textId="77777777" w:rsidR="00A52926" w:rsidRDefault="00A52926" w:rsidP="00A52926">
      <w:pPr>
        <w:pStyle w:val="BodyText"/>
        <w:rPr>
          <w:rStyle w:val="Strong"/>
          <w:rFonts w:cs="Arial"/>
          <w:color w:val="000000"/>
        </w:rPr>
      </w:pPr>
      <w:r>
        <w:rPr>
          <w:rStyle w:val="style31"/>
          <w:rFonts w:cs="Arial"/>
          <w:color w:val="000000"/>
        </w:rPr>
        <w:t>PCP/SCP/RDSLAM Position and type of node as specified by work originator</w:t>
      </w:r>
    </w:p>
    <w:p w14:paraId="0AF9916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34C98EE" w14:textId="77777777" w:rsidR="00A52926" w:rsidRDefault="00A52926" w:rsidP="00A52926">
      <w:pPr>
        <w:pStyle w:val="BodyText"/>
        <w:rPr>
          <w:rStyle w:val="Strong"/>
          <w:rFonts w:cs="Arial"/>
          <w:color w:val="000000"/>
        </w:rPr>
      </w:pPr>
      <w:r>
        <w:rPr>
          <w:rFonts w:cs="Arial"/>
          <w:color w:val="000000"/>
          <w:szCs w:val="22"/>
        </w:rPr>
        <w:t>This check is to ascertain that the cabinet position and type is correct. All cabinets provided on the Job/Order Number must be inspected.</w:t>
      </w:r>
    </w:p>
    <w:p w14:paraId="4C939AE2"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5A9A153" w14:textId="77777777" w:rsidR="00A52926" w:rsidRDefault="00A52926" w:rsidP="00A52926">
      <w:pPr>
        <w:pStyle w:val="BodyText"/>
        <w:rPr>
          <w:rStyle w:val="Strong"/>
          <w:rFonts w:cs="Arial"/>
          <w:color w:val="000000"/>
        </w:rPr>
      </w:pPr>
      <w:r>
        <w:rPr>
          <w:rStyle w:val="Strong"/>
          <w:rFonts w:cs="Arial"/>
          <w:color w:val="000000"/>
        </w:rPr>
        <w:t>Specific Guidance:</w:t>
      </w:r>
    </w:p>
    <w:p w14:paraId="679EC318" w14:textId="77777777" w:rsidR="00A52926" w:rsidRDefault="00A52926" w:rsidP="00A52926">
      <w:pPr>
        <w:pStyle w:val="ListBullet"/>
      </w:pPr>
      <w:r>
        <w:t xml:space="preserve">Correct cabinet shell type provided  </w:t>
      </w:r>
    </w:p>
    <w:p w14:paraId="50AF56AB" w14:textId="77777777" w:rsidR="00A52926" w:rsidRDefault="00A52926" w:rsidP="00A52926">
      <w:pPr>
        <w:pStyle w:val="ListBullet"/>
      </w:pPr>
      <w:r>
        <w:t>The cabinet is in the correct position or Openreach agreed alternative</w:t>
      </w:r>
    </w:p>
    <w:p w14:paraId="719CCDFD" w14:textId="77777777" w:rsidR="00A52926" w:rsidRPr="007317D1" w:rsidRDefault="00A52926" w:rsidP="00A52926">
      <w:pPr>
        <w:pStyle w:val="ListBullet"/>
      </w:pPr>
      <w:r>
        <w:rPr>
          <w:rFonts w:cs="Arial"/>
          <w:color w:val="000000"/>
          <w:szCs w:val="22"/>
        </w:rPr>
        <w:t>DSLAM: Sufficient space left to allow rear of cabinet panel to be 100mm from any fixed structure (for the full height of the fixed structure)</w:t>
      </w:r>
    </w:p>
    <w:p w14:paraId="27974405" w14:textId="77777777" w:rsidR="00A52926" w:rsidRPr="007317D1" w:rsidRDefault="00A52926" w:rsidP="00A52926">
      <w:pPr>
        <w:pStyle w:val="ListBullet"/>
      </w:pPr>
      <w:r>
        <w:rPr>
          <w:rFonts w:cs="Arial"/>
          <w:color w:val="000000"/>
          <w:szCs w:val="22"/>
        </w:rPr>
        <w:t>Side access door(s) position is a minimum of 1m from any obstruction and other structures when opened through a minimum of 90 degrees. (Huawei 96 and ECI small RDSLAMS need space on both side doors)</w:t>
      </w:r>
    </w:p>
    <w:p w14:paraId="711936E0" w14:textId="77777777" w:rsidR="00A52926" w:rsidRPr="007317D1" w:rsidRDefault="00A52926" w:rsidP="00A52926">
      <w:pPr>
        <w:pStyle w:val="ListBullet"/>
      </w:pPr>
      <w:r>
        <w:rPr>
          <w:rFonts w:cs="Arial"/>
          <w:color w:val="000000"/>
          <w:szCs w:val="22"/>
        </w:rPr>
        <w:t>Rear of cabinet not on any other structure foundations</w:t>
      </w:r>
    </w:p>
    <w:p w14:paraId="6F5B1F04" w14:textId="77777777" w:rsidR="00A52926" w:rsidRPr="00F41DE0" w:rsidRDefault="00A52926" w:rsidP="00A52926">
      <w:pPr>
        <w:pStyle w:val="Heading2"/>
        <w:rPr>
          <w:lang w:val="fr-FR"/>
        </w:rPr>
      </w:pPr>
      <w:bookmarkStart w:id="219" w:name="_Toc525740045"/>
      <w:bookmarkStart w:id="220" w:name="_Toc4054837"/>
      <w:bookmarkStart w:id="221" w:name="_Toc4502415"/>
      <w:r w:rsidRPr="00F41DE0">
        <w:rPr>
          <w:lang w:val="fr-FR"/>
        </w:rPr>
        <w:t>Item Code: C4002 Points Score: 5</w:t>
      </w:r>
      <w:bookmarkEnd w:id="219"/>
      <w:bookmarkEnd w:id="220"/>
      <w:bookmarkEnd w:id="221"/>
    </w:p>
    <w:p w14:paraId="15C1CF2C"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735820E" w14:textId="77777777" w:rsidR="00A52926" w:rsidRDefault="00A52926" w:rsidP="00A52926">
      <w:pPr>
        <w:pStyle w:val="BodyText"/>
        <w:rPr>
          <w:rStyle w:val="Strong"/>
          <w:rFonts w:cs="Arial"/>
          <w:color w:val="000000"/>
        </w:rPr>
      </w:pPr>
      <w:r>
        <w:rPr>
          <w:rStyle w:val="style31"/>
          <w:rFonts w:cs="Arial"/>
          <w:color w:val="000000"/>
        </w:rPr>
        <w:t>Cabinet upright, level and trowelled around flange as watershed</w:t>
      </w:r>
    </w:p>
    <w:p w14:paraId="6ACB405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26FD047" w14:textId="77777777" w:rsidR="00A52926" w:rsidRDefault="00A52926" w:rsidP="00A52926">
      <w:pPr>
        <w:pStyle w:val="BodyText"/>
        <w:rPr>
          <w:rStyle w:val="Strong"/>
          <w:rFonts w:cs="Arial"/>
          <w:color w:val="000000"/>
        </w:rPr>
      </w:pPr>
      <w:r>
        <w:rPr>
          <w:rFonts w:cs="Arial"/>
          <w:color w:val="000000"/>
          <w:szCs w:val="22"/>
        </w:rPr>
        <w:t>This check is to ascertain that the cabinet is upright, level and trowelled around the flange as a watershed</w:t>
      </w:r>
    </w:p>
    <w:p w14:paraId="6695EDB6"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0CD489E" w14:textId="77777777" w:rsidR="00A52926" w:rsidRDefault="00A52926" w:rsidP="00A52926">
      <w:pPr>
        <w:pStyle w:val="ListBullet"/>
        <w:rPr>
          <w:rStyle w:val="Strong"/>
          <w:rFonts w:cs="Arial"/>
          <w:color w:val="000000"/>
        </w:rPr>
      </w:pPr>
      <w:r>
        <w:t>LN550</w:t>
      </w:r>
    </w:p>
    <w:p w14:paraId="7E67A5A5" w14:textId="77777777" w:rsidR="00A52926" w:rsidRDefault="00A52926" w:rsidP="00A52926">
      <w:pPr>
        <w:pStyle w:val="BodyText"/>
        <w:rPr>
          <w:rStyle w:val="Strong"/>
          <w:rFonts w:cs="Arial"/>
          <w:color w:val="000000"/>
        </w:rPr>
      </w:pPr>
      <w:r>
        <w:rPr>
          <w:rStyle w:val="Strong"/>
          <w:rFonts w:cs="Arial"/>
          <w:color w:val="000000"/>
        </w:rPr>
        <w:t>Specific Guidance:</w:t>
      </w:r>
    </w:p>
    <w:p w14:paraId="694A9962" w14:textId="77777777" w:rsidR="00A52926" w:rsidRDefault="00A52926" w:rsidP="00A52926">
      <w:pPr>
        <w:pStyle w:val="ListBullet"/>
      </w:pPr>
      <w:r w:rsidRPr="00CA7F5B">
        <w:t>Cabinet upright, level and trowelled around flange as watershed</w:t>
      </w:r>
    </w:p>
    <w:p w14:paraId="6DEB3AE9" w14:textId="77777777" w:rsidR="00A52926" w:rsidRPr="007317D1" w:rsidRDefault="00A52926" w:rsidP="00A52926">
      <w:pPr>
        <w:pStyle w:val="ListBullet"/>
      </w:pPr>
      <w:r>
        <w:rPr>
          <w:rFonts w:cs="Arial"/>
          <w:color w:val="000000"/>
          <w:szCs w:val="22"/>
        </w:rPr>
        <w:t>Bedded on cement mortar for all the perimeter area of flange</w:t>
      </w:r>
    </w:p>
    <w:p w14:paraId="743FF593" w14:textId="77777777" w:rsidR="00A52926" w:rsidRPr="007317D1" w:rsidRDefault="00A52926" w:rsidP="00A52926">
      <w:pPr>
        <w:pStyle w:val="ListBullet"/>
      </w:pPr>
      <w:r>
        <w:rPr>
          <w:rFonts w:cs="Arial"/>
          <w:color w:val="000000"/>
          <w:szCs w:val="22"/>
        </w:rPr>
        <w:t>Mortar chamfered and neatly finished around internal and external perimeter of root flange</w:t>
      </w:r>
    </w:p>
    <w:p w14:paraId="54BD0F33" w14:textId="77777777" w:rsidR="00A52926" w:rsidRPr="007317D1" w:rsidRDefault="00A52926" w:rsidP="00A52926">
      <w:pPr>
        <w:pStyle w:val="ListBullet"/>
      </w:pPr>
      <w:r>
        <w:rPr>
          <w:rFonts w:cs="Arial"/>
          <w:color w:val="000000"/>
          <w:szCs w:val="22"/>
        </w:rPr>
        <w:t>FTTC Plinth nuts and bolts protected with compound 16A or sealing Mud prior to applying resin</w:t>
      </w:r>
    </w:p>
    <w:p w14:paraId="73FCE8AC" w14:textId="77777777" w:rsidR="00A52926" w:rsidRDefault="00A52926" w:rsidP="00A52926">
      <w:pPr>
        <w:pStyle w:val="ListBullet"/>
      </w:pPr>
      <w:commentRangeStart w:id="222"/>
      <w:r>
        <w:rPr>
          <w:rFonts w:cs="Arial"/>
          <w:color w:val="000000"/>
          <w:szCs w:val="22"/>
        </w:rPr>
        <w:t>External FTTC Transit hooks removed and replaced with grommets or screw plugs</w:t>
      </w:r>
      <w:commentRangeEnd w:id="222"/>
      <w:r>
        <w:rPr>
          <w:rStyle w:val="CommentReference"/>
        </w:rPr>
        <w:commentReference w:id="222"/>
      </w:r>
    </w:p>
    <w:p w14:paraId="487703D2" w14:textId="77777777" w:rsidR="00A52926" w:rsidRPr="00F41DE0" w:rsidRDefault="00A52926" w:rsidP="00A52926">
      <w:pPr>
        <w:pStyle w:val="Heading2"/>
        <w:rPr>
          <w:lang w:val="fr-FR"/>
        </w:rPr>
      </w:pPr>
      <w:bookmarkStart w:id="223" w:name="_Toc525740046"/>
      <w:bookmarkStart w:id="224" w:name="_Toc4054838"/>
      <w:bookmarkStart w:id="225" w:name="_Toc4502416"/>
      <w:r w:rsidRPr="00F41DE0">
        <w:rPr>
          <w:bCs/>
          <w:lang w:val="fr-FR"/>
        </w:rPr>
        <w:t xml:space="preserve">Item Code: </w:t>
      </w:r>
      <w:r w:rsidRPr="00F41DE0">
        <w:rPr>
          <w:lang w:val="fr-FR"/>
        </w:rPr>
        <w:t>C4003 Points</w:t>
      </w:r>
      <w:r w:rsidRPr="00F41DE0">
        <w:rPr>
          <w:bCs/>
          <w:lang w:val="fr-FR"/>
        </w:rPr>
        <w:t xml:space="preserve"> Score:</w:t>
      </w:r>
      <w:r w:rsidRPr="00F41DE0">
        <w:rPr>
          <w:lang w:val="fr-FR"/>
        </w:rPr>
        <w:t xml:space="preserve"> 10</w:t>
      </w:r>
      <w:bookmarkEnd w:id="223"/>
      <w:bookmarkEnd w:id="224"/>
      <w:bookmarkEnd w:id="225"/>
    </w:p>
    <w:p w14:paraId="18DA7A84"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09ACAA9" w14:textId="77777777" w:rsidR="00A52926" w:rsidRDefault="00A52926" w:rsidP="00A52926">
      <w:pPr>
        <w:pStyle w:val="BodyText"/>
        <w:rPr>
          <w:rStyle w:val="Strong"/>
          <w:rFonts w:cs="Arial"/>
          <w:color w:val="000000"/>
        </w:rPr>
      </w:pPr>
      <w:commentRangeStart w:id="226"/>
      <w:r>
        <w:rPr>
          <w:rStyle w:val="style31"/>
          <w:rFonts w:cs="Arial"/>
          <w:color w:val="000000"/>
        </w:rPr>
        <w:t>Cabinet base correctly constructed including duct positioning</w:t>
      </w:r>
      <w:commentRangeEnd w:id="226"/>
      <w:r>
        <w:rPr>
          <w:rStyle w:val="CommentReference"/>
        </w:rPr>
        <w:commentReference w:id="226"/>
      </w:r>
    </w:p>
    <w:p w14:paraId="1D5D6B6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3EEC04A" w14:textId="77777777" w:rsidR="00A52926" w:rsidRDefault="00A52926" w:rsidP="00A52926">
      <w:pPr>
        <w:pStyle w:val="BodyText"/>
        <w:rPr>
          <w:rStyle w:val="Strong"/>
          <w:rFonts w:cs="Arial"/>
          <w:color w:val="000000"/>
        </w:rPr>
      </w:pPr>
      <w:r>
        <w:rPr>
          <w:rFonts w:cs="Arial"/>
          <w:color w:val="000000"/>
          <w:szCs w:val="22"/>
        </w:rPr>
        <w:t>This is to check that the Cabinet / Pillar base has been correctly constructed / modified.</w:t>
      </w:r>
    </w:p>
    <w:p w14:paraId="1953974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6DE26DA" w14:textId="77777777" w:rsidR="00A52926" w:rsidRPr="007317D1" w:rsidRDefault="00A52926" w:rsidP="00A52926">
      <w:pPr>
        <w:pStyle w:val="ListBullet"/>
        <w:rPr>
          <w:rFonts w:cs="Arial"/>
          <w:b/>
          <w:bCs/>
          <w:color w:val="000000"/>
        </w:rPr>
      </w:pPr>
      <w:r>
        <w:t>CN1464</w:t>
      </w:r>
    </w:p>
    <w:p w14:paraId="0385404E" w14:textId="77777777" w:rsidR="00A52926" w:rsidRPr="001A0F64" w:rsidRDefault="00A52926" w:rsidP="00A52926">
      <w:pPr>
        <w:pStyle w:val="ListBullet"/>
        <w:rPr>
          <w:rFonts w:cs="Arial"/>
          <w:b/>
          <w:bCs/>
          <w:color w:val="000000"/>
        </w:rPr>
      </w:pPr>
      <w:r>
        <w:rPr>
          <w:rFonts w:cs="Arial"/>
          <w:color w:val="000000"/>
          <w:szCs w:val="22"/>
        </w:rPr>
        <w:t>CN15647</w:t>
      </w:r>
    </w:p>
    <w:p w14:paraId="2A00B246" w14:textId="77777777" w:rsidR="00A52926" w:rsidRDefault="00A52926" w:rsidP="00A52926">
      <w:pPr>
        <w:pStyle w:val="ListBullet"/>
        <w:rPr>
          <w:rStyle w:val="Strong"/>
          <w:rFonts w:cs="Arial"/>
          <w:color w:val="000000"/>
        </w:rPr>
      </w:pPr>
      <w:r>
        <w:rPr>
          <w:rFonts w:cs="Arial"/>
          <w:color w:val="000000"/>
          <w:szCs w:val="22"/>
        </w:rPr>
        <w:t>LN550</w:t>
      </w:r>
    </w:p>
    <w:p w14:paraId="77C3FB45" w14:textId="77777777" w:rsidR="00A52926" w:rsidRDefault="00A52926" w:rsidP="00A52926">
      <w:pPr>
        <w:pStyle w:val="BodyText"/>
        <w:rPr>
          <w:rStyle w:val="Strong"/>
          <w:rFonts w:cs="Arial"/>
          <w:color w:val="000000"/>
        </w:rPr>
      </w:pPr>
      <w:r>
        <w:rPr>
          <w:rStyle w:val="Strong"/>
          <w:rFonts w:cs="Arial"/>
          <w:color w:val="000000"/>
        </w:rPr>
        <w:t>Specific Guidance:</w:t>
      </w:r>
    </w:p>
    <w:p w14:paraId="348B9016" w14:textId="77777777" w:rsidR="00A52926" w:rsidRDefault="00A52926" w:rsidP="00A52926">
      <w:pPr>
        <w:pStyle w:val="ListBullet"/>
      </w:pPr>
      <w:r>
        <w:t xml:space="preserve">Foundation, Plinth and cabinet/DSLAM installed as per CN drawing </w:t>
      </w:r>
    </w:p>
    <w:p w14:paraId="692365F2" w14:textId="77777777" w:rsidR="00A52926" w:rsidRDefault="00A52926" w:rsidP="00A52926">
      <w:pPr>
        <w:pStyle w:val="ListBullet"/>
      </w:pPr>
      <w:r w:rsidRPr="001A0F64">
        <w:t>Templates provided &amp; used</w:t>
      </w:r>
    </w:p>
    <w:p w14:paraId="0E0AD979" w14:textId="77777777" w:rsidR="00A52926" w:rsidRDefault="00A52926" w:rsidP="00A52926">
      <w:pPr>
        <w:pStyle w:val="ListBullet"/>
      </w:pPr>
      <w:r w:rsidRPr="001A0F64">
        <w:t>Correct Concrete Grade used and levelled at correct depth</w:t>
      </w:r>
    </w:p>
    <w:p w14:paraId="5145A14A" w14:textId="77777777" w:rsidR="00A52926" w:rsidRDefault="00A52926" w:rsidP="00A52926">
      <w:pPr>
        <w:pStyle w:val="ListBullet"/>
      </w:pPr>
      <w:r w:rsidRPr="001A0F64">
        <w:t>Ducts positioned correctly</w:t>
      </w:r>
    </w:p>
    <w:p w14:paraId="774985C5" w14:textId="77777777" w:rsidR="00A52926" w:rsidRDefault="00A52926" w:rsidP="00A52926">
      <w:pPr>
        <w:pStyle w:val="ListBullet"/>
      </w:pPr>
      <w:r w:rsidRPr="001A0F64">
        <w:t>Bolts positioned correctly</w:t>
      </w:r>
    </w:p>
    <w:p w14:paraId="5A9DDA5D" w14:textId="77777777" w:rsidR="00A52926" w:rsidRDefault="00A52926" w:rsidP="00A52926">
      <w:pPr>
        <w:pStyle w:val="ListBullet"/>
      </w:pPr>
      <w:r w:rsidRPr="001A0F64">
        <w:t>When extending an existing Cabinet base the adjoining surface of the in-situ concrete to be scabbled by hand tools</w:t>
      </w:r>
    </w:p>
    <w:p w14:paraId="74CF0F1A" w14:textId="77777777" w:rsidR="00A52926" w:rsidRPr="007317D1" w:rsidRDefault="00A52926" w:rsidP="00A52926">
      <w:pPr>
        <w:pStyle w:val="ListBullet"/>
      </w:pPr>
      <w:r>
        <w:rPr>
          <w:rFonts w:cs="Arial"/>
          <w:color w:val="000000"/>
          <w:szCs w:val="22"/>
        </w:rPr>
        <w:t xml:space="preserve">Duct entry as per CN Drawings to allow subsequent cabling provision and permanent sealing </w:t>
      </w:r>
    </w:p>
    <w:p w14:paraId="4683592C" w14:textId="77777777" w:rsidR="00A52926" w:rsidRPr="007317D1" w:rsidRDefault="00A52926" w:rsidP="00A52926">
      <w:pPr>
        <w:pStyle w:val="ListBullet"/>
      </w:pPr>
      <w:r>
        <w:rPr>
          <w:rFonts w:cs="Arial"/>
          <w:color w:val="000000"/>
          <w:szCs w:val="22"/>
        </w:rPr>
        <w:t>FTTC correct number, type and colour of ducts provided - black for power supply and earthing (this can be red if specified by DNO)</w:t>
      </w:r>
    </w:p>
    <w:p w14:paraId="3800C939" w14:textId="77777777" w:rsidR="00A52926" w:rsidRPr="004C4E31" w:rsidRDefault="00A52926" w:rsidP="00A52926">
      <w:pPr>
        <w:pStyle w:val="ListBullet"/>
      </w:pPr>
      <w:r>
        <w:rPr>
          <w:rFonts w:cs="Arial"/>
          <w:color w:val="000000"/>
          <w:szCs w:val="22"/>
        </w:rPr>
        <w:t>No frost damage evident (damage can be avoided by using approved additives in cold weather)</w:t>
      </w:r>
    </w:p>
    <w:p w14:paraId="11345A30" w14:textId="77777777" w:rsidR="00A52926" w:rsidRPr="00F50439" w:rsidRDefault="00A52926" w:rsidP="00A52926">
      <w:pPr>
        <w:pStyle w:val="ListBullet"/>
      </w:pPr>
      <w:r>
        <w:rPr>
          <w:rFonts w:cs="Arial"/>
          <w:color w:val="000000"/>
          <w:szCs w:val="22"/>
        </w:rPr>
        <w:t xml:space="preserve">Pre-Cast DSLAM plinth provided as per CN drawing </w:t>
      </w:r>
    </w:p>
    <w:p w14:paraId="2074AC0C" w14:textId="77777777" w:rsidR="00A52926" w:rsidRDefault="00A52926" w:rsidP="00A52926">
      <w:pPr>
        <w:pStyle w:val="Note"/>
        <w:rPr>
          <w:rFonts w:cs="Arial"/>
          <w:color w:val="000000"/>
          <w:szCs w:val="22"/>
        </w:rPr>
      </w:pPr>
      <w:r>
        <w:rPr>
          <w:rFonts w:cs="Arial"/>
          <w:color w:val="000000"/>
          <w:szCs w:val="22"/>
        </w:rPr>
        <w:t>If only one RDSLAM duct is requested to be connected by Openreach this must be:</w:t>
      </w:r>
    </w:p>
    <w:p w14:paraId="36F8FC36" w14:textId="77777777" w:rsidR="00A52926" w:rsidRPr="00F50439" w:rsidRDefault="00A52926" w:rsidP="00A52926">
      <w:pPr>
        <w:pStyle w:val="ListBullet2"/>
      </w:pPr>
      <w:r w:rsidRPr="00F50439">
        <w:t>Huawei 288 - Left hand side duct</w:t>
      </w:r>
    </w:p>
    <w:p w14:paraId="08F071C5" w14:textId="77777777" w:rsidR="00A52926" w:rsidRPr="00F50439" w:rsidRDefault="00A52926" w:rsidP="00A52926">
      <w:pPr>
        <w:pStyle w:val="ListBullet2"/>
        <w:rPr>
          <w:sz w:val="24"/>
        </w:rPr>
      </w:pPr>
      <w:r w:rsidRPr="00F50439">
        <w:t>ECI - Right hand side duct</w:t>
      </w:r>
    </w:p>
    <w:p w14:paraId="0B49575B" w14:textId="77777777" w:rsidR="00A52926" w:rsidRPr="00F41DE0" w:rsidRDefault="00A52926" w:rsidP="00A52926">
      <w:pPr>
        <w:pStyle w:val="Heading2"/>
        <w:rPr>
          <w:lang w:val="fr-FR"/>
        </w:rPr>
      </w:pPr>
      <w:bookmarkStart w:id="227" w:name="_Toc525740047"/>
      <w:bookmarkStart w:id="228" w:name="_Toc4054839"/>
      <w:bookmarkStart w:id="229" w:name="_Toc4502417"/>
      <w:r w:rsidRPr="00F41DE0">
        <w:rPr>
          <w:bCs/>
          <w:lang w:val="fr-FR"/>
        </w:rPr>
        <w:t xml:space="preserve">Item Code: </w:t>
      </w:r>
      <w:r w:rsidRPr="00F41DE0">
        <w:rPr>
          <w:lang w:val="fr-FR"/>
        </w:rPr>
        <w:t>C4004 Points</w:t>
      </w:r>
      <w:r w:rsidRPr="00F41DE0">
        <w:rPr>
          <w:bCs/>
          <w:lang w:val="fr-FR"/>
        </w:rPr>
        <w:t xml:space="preserve"> Score:</w:t>
      </w:r>
      <w:r w:rsidRPr="00F41DE0">
        <w:rPr>
          <w:lang w:val="fr-FR"/>
        </w:rPr>
        <w:t xml:space="preserve"> 10</w:t>
      </w:r>
      <w:bookmarkEnd w:id="227"/>
      <w:bookmarkEnd w:id="228"/>
      <w:bookmarkEnd w:id="229"/>
    </w:p>
    <w:p w14:paraId="17A8E7CC"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5D13741" w14:textId="77777777" w:rsidR="00A52926" w:rsidRDefault="00A52926" w:rsidP="00A52926">
      <w:pPr>
        <w:pStyle w:val="BodyText"/>
        <w:rPr>
          <w:rStyle w:val="Strong"/>
          <w:rFonts w:cs="Arial"/>
          <w:color w:val="000000"/>
        </w:rPr>
      </w:pPr>
      <w:r>
        <w:rPr>
          <w:rStyle w:val="style31"/>
          <w:rFonts w:cs="Arial"/>
          <w:color w:val="000000"/>
        </w:rPr>
        <w:t>PCP/SCP/RDSLAM All base water sealing operations completed satisfactorily</w:t>
      </w:r>
    </w:p>
    <w:p w14:paraId="064190A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C5740EB" w14:textId="77777777" w:rsidR="00A52926" w:rsidRDefault="00A52926" w:rsidP="00A52926">
      <w:pPr>
        <w:pStyle w:val="BodyText"/>
        <w:rPr>
          <w:rStyle w:val="Strong"/>
          <w:rFonts w:cs="Arial"/>
          <w:color w:val="000000"/>
        </w:rPr>
      </w:pPr>
      <w:r>
        <w:rPr>
          <w:rFonts w:cs="Arial"/>
          <w:color w:val="000000"/>
          <w:szCs w:val="22"/>
        </w:rPr>
        <w:t>This is to check that once the cabinet has been erected all sealing operations have been completed correctly. All cabinets provided on the job/order number must be inspected</w:t>
      </w:r>
    </w:p>
    <w:p w14:paraId="5A62409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6543301" w14:textId="77777777" w:rsidR="00A52926" w:rsidRDefault="00A52926" w:rsidP="00A52926">
      <w:pPr>
        <w:pStyle w:val="ListBullet"/>
        <w:rPr>
          <w:rStyle w:val="Strong"/>
          <w:rFonts w:cs="Arial"/>
          <w:b w:val="0"/>
          <w:color w:val="000000"/>
        </w:rPr>
      </w:pPr>
      <w:r w:rsidRPr="004C4E31">
        <w:rPr>
          <w:rStyle w:val="Strong"/>
          <w:rFonts w:cs="Arial"/>
          <w:b w:val="0"/>
          <w:color w:val="000000"/>
        </w:rPr>
        <w:t>LN550</w:t>
      </w:r>
    </w:p>
    <w:p w14:paraId="67355A8B" w14:textId="77777777" w:rsidR="00A52926" w:rsidRPr="004C4E31" w:rsidRDefault="00A52926" w:rsidP="00A52926">
      <w:pPr>
        <w:pStyle w:val="ListBullet"/>
        <w:rPr>
          <w:rStyle w:val="Strong"/>
          <w:rFonts w:cs="Arial"/>
          <w:b w:val="0"/>
          <w:color w:val="000000"/>
        </w:rPr>
      </w:pPr>
      <w:r>
        <w:rPr>
          <w:rStyle w:val="Strong"/>
          <w:rFonts w:cs="Arial"/>
          <w:b w:val="0"/>
          <w:color w:val="000000"/>
        </w:rPr>
        <w:t xml:space="preserve">CN drawing </w:t>
      </w:r>
    </w:p>
    <w:p w14:paraId="04DF74A5" w14:textId="77777777" w:rsidR="00A52926" w:rsidRPr="00F50439" w:rsidRDefault="00A52926" w:rsidP="00A52926">
      <w:pPr>
        <w:pStyle w:val="ListBullet"/>
        <w:rPr>
          <w:rStyle w:val="Strong"/>
          <w:rFonts w:cs="Arial"/>
          <w:b w:val="0"/>
          <w:color w:val="000000"/>
        </w:rPr>
      </w:pPr>
      <w:r w:rsidRPr="004C4E31">
        <w:rPr>
          <w:rStyle w:val="Strong"/>
          <w:rFonts w:cs="Arial"/>
          <w:b w:val="0"/>
          <w:color w:val="000000"/>
        </w:rPr>
        <w:t>EPT/ANS/A041</w:t>
      </w:r>
    </w:p>
    <w:p w14:paraId="0B8A91DF" w14:textId="77777777" w:rsidR="00A52926" w:rsidRDefault="00A52926" w:rsidP="00A52926">
      <w:pPr>
        <w:pStyle w:val="BodyText"/>
        <w:rPr>
          <w:rStyle w:val="Strong"/>
          <w:rFonts w:cs="Arial"/>
          <w:color w:val="000000"/>
        </w:rPr>
      </w:pPr>
      <w:r>
        <w:rPr>
          <w:rStyle w:val="Strong"/>
          <w:rFonts w:cs="Arial"/>
          <w:color w:val="000000"/>
        </w:rPr>
        <w:t>Specific Guidance:</w:t>
      </w:r>
    </w:p>
    <w:p w14:paraId="5E0AC6C4" w14:textId="77777777" w:rsidR="00A52926" w:rsidRDefault="00A52926" w:rsidP="00A52926">
      <w:pPr>
        <w:pStyle w:val="ListBullet"/>
      </w:pPr>
      <w:r>
        <w:t>Cabinet base sealed correctly.</w:t>
      </w:r>
    </w:p>
    <w:p w14:paraId="5E78343A" w14:textId="77777777" w:rsidR="00A52926" w:rsidRDefault="00A52926" w:rsidP="00A52926">
      <w:pPr>
        <w:pStyle w:val="Note"/>
        <w:rPr>
          <w:rFonts w:cs="Arial"/>
          <w:color w:val="000000"/>
          <w:szCs w:val="22"/>
        </w:rPr>
      </w:pPr>
      <w:r>
        <w:rPr>
          <w:rFonts w:cs="Arial"/>
          <w:color w:val="000000"/>
          <w:szCs w:val="22"/>
        </w:rPr>
        <w:t>The sealing of ducts is checked under item C1019</w:t>
      </w:r>
    </w:p>
    <w:p w14:paraId="44788BE8" w14:textId="77777777" w:rsidR="00A52926" w:rsidRDefault="00A52926" w:rsidP="00A52926">
      <w:pPr>
        <w:pStyle w:val="Note"/>
      </w:pPr>
      <w:r w:rsidRPr="00F50439">
        <w:t>This also applies to the FTTC RDSLAM</w:t>
      </w:r>
    </w:p>
    <w:p w14:paraId="5F9C2044" w14:textId="77777777" w:rsidR="00A52926" w:rsidRDefault="00A52926" w:rsidP="00A52926">
      <w:pPr>
        <w:pStyle w:val="ListBullet"/>
      </w:pPr>
      <w:r w:rsidRPr="002A07AD">
        <w:t>Resin 6 provided correctly, to correct d</w:t>
      </w:r>
      <w:r>
        <w:t>epth and flange fully covered</w:t>
      </w:r>
    </w:p>
    <w:p w14:paraId="038EBA82" w14:textId="77777777" w:rsidR="00A52926" w:rsidRDefault="00A52926" w:rsidP="00A52926">
      <w:pPr>
        <w:pStyle w:val="ListBullet"/>
      </w:pPr>
      <w:r>
        <w:t xml:space="preserve">No </w:t>
      </w:r>
      <w:r w:rsidRPr="002A07AD">
        <w:t xml:space="preserve">Water present in RDSLAM due to </w:t>
      </w:r>
      <w:r>
        <w:t>incorrect</w:t>
      </w:r>
      <w:r w:rsidRPr="002A07AD">
        <w:t xml:space="preserve"> base sealing or RDSLAM shell </w:t>
      </w:r>
      <w:r>
        <w:t>Provision</w:t>
      </w:r>
    </w:p>
    <w:p w14:paraId="1595ACA0" w14:textId="77777777" w:rsidR="00A52926" w:rsidRPr="002A07AD" w:rsidRDefault="00A52926" w:rsidP="00A52926">
      <w:pPr>
        <w:pStyle w:val="ListBullet"/>
        <w:rPr>
          <w:rStyle w:val="Strong"/>
          <w:b w:val="0"/>
          <w:bCs w:val="0"/>
        </w:rPr>
      </w:pPr>
      <w:r>
        <w:rPr>
          <w:rStyle w:val="Strong"/>
          <w:rFonts w:cs="Arial"/>
          <w:color w:val="000000"/>
          <w:szCs w:val="22"/>
        </w:rPr>
        <w:t>Polylid:</w:t>
      </w:r>
    </w:p>
    <w:p w14:paraId="2A0C2DB9" w14:textId="77777777" w:rsidR="00A52926" w:rsidRDefault="00A52926" w:rsidP="00A52926">
      <w:pPr>
        <w:pStyle w:val="ListBullet2"/>
      </w:pPr>
      <w:r w:rsidRPr="002A07AD">
        <w:t>MS60 Sealant neatly applied around the ducts in accordance with the Polylid method statement</w:t>
      </w:r>
    </w:p>
    <w:p w14:paraId="3042E381" w14:textId="77777777" w:rsidR="00A52926" w:rsidRDefault="00A52926" w:rsidP="00A52926">
      <w:pPr>
        <w:pStyle w:val="ListBullet2"/>
      </w:pPr>
      <w:r w:rsidRPr="002A07AD">
        <w:t>No voids left</w:t>
      </w:r>
    </w:p>
    <w:p w14:paraId="111EA8C7" w14:textId="77777777" w:rsidR="00A52926" w:rsidRDefault="00A52926" w:rsidP="00A52926">
      <w:pPr>
        <w:pStyle w:val="ListBullet2"/>
      </w:pPr>
      <w:r w:rsidRPr="002A07AD">
        <w:t>A washer and nut on each cabinet fixing bolt to a max torque of 45N/M</w:t>
      </w:r>
    </w:p>
    <w:p w14:paraId="603D96C2" w14:textId="77777777" w:rsidR="00A52926" w:rsidRDefault="00A52926" w:rsidP="00A52926">
      <w:pPr>
        <w:pStyle w:val="ListBullet2"/>
      </w:pPr>
      <w:r w:rsidRPr="002A07AD">
        <w:t>No stones or debris etc. under gasket seal</w:t>
      </w:r>
    </w:p>
    <w:p w14:paraId="35CD80B8" w14:textId="77777777" w:rsidR="00A52926" w:rsidRDefault="00A52926" w:rsidP="00A52926">
      <w:pPr>
        <w:pStyle w:val="ListBullet2"/>
      </w:pPr>
      <w:r w:rsidRPr="002A07AD">
        <w:t>Rubber gasket compressed and sealing the base of the cabinet</w:t>
      </w:r>
    </w:p>
    <w:p w14:paraId="27CFF06E" w14:textId="77777777" w:rsidR="00A52926" w:rsidRPr="002A07AD" w:rsidRDefault="00A52926" w:rsidP="00A52926">
      <w:pPr>
        <w:pStyle w:val="ListBullet2"/>
      </w:pPr>
      <w:r w:rsidRPr="002A07AD">
        <w:t>No resin required for Polylid</w:t>
      </w:r>
    </w:p>
    <w:p w14:paraId="6F4780C7" w14:textId="77777777" w:rsidR="00A52926" w:rsidRPr="00F41DE0" w:rsidRDefault="00A52926" w:rsidP="00A52926">
      <w:pPr>
        <w:pStyle w:val="Heading2"/>
        <w:rPr>
          <w:lang w:val="fr-FR"/>
        </w:rPr>
      </w:pPr>
      <w:bookmarkStart w:id="230" w:name="_Toc525740048"/>
      <w:bookmarkStart w:id="231" w:name="_Toc4054840"/>
      <w:bookmarkStart w:id="232" w:name="_Toc4502418"/>
      <w:r w:rsidRPr="00F41DE0">
        <w:rPr>
          <w:bCs/>
          <w:lang w:val="fr-FR"/>
        </w:rPr>
        <w:t xml:space="preserve">Item Code: </w:t>
      </w:r>
      <w:r w:rsidRPr="00F41DE0">
        <w:rPr>
          <w:lang w:val="fr-FR"/>
        </w:rPr>
        <w:t>C4005 Points</w:t>
      </w:r>
      <w:r w:rsidRPr="00F41DE0">
        <w:rPr>
          <w:bCs/>
          <w:lang w:val="fr-FR"/>
        </w:rPr>
        <w:t xml:space="preserve"> Score:</w:t>
      </w:r>
      <w:r w:rsidRPr="00F41DE0">
        <w:rPr>
          <w:lang w:val="fr-FR"/>
        </w:rPr>
        <w:t xml:space="preserve"> 1</w:t>
      </w:r>
      <w:bookmarkEnd w:id="230"/>
      <w:bookmarkEnd w:id="231"/>
      <w:bookmarkEnd w:id="232"/>
    </w:p>
    <w:p w14:paraId="252443D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B4A3D3A" w14:textId="77777777" w:rsidR="00A52926" w:rsidRDefault="00A52926" w:rsidP="00A52926">
      <w:pPr>
        <w:pStyle w:val="BodyText"/>
        <w:rPr>
          <w:rStyle w:val="Strong"/>
          <w:rFonts w:cs="Arial"/>
          <w:color w:val="000000"/>
        </w:rPr>
      </w:pPr>
      <w:r>
        <w:rPr>
          <w:rStyle w:val="style31"/>
          <w:rFonts w:cs="Arial"/>
          <w:color w:val="000000"/>
        </w:rPr>
        <w:t>Earth connection point provided where applicable</w:t>
      </w:r>
    </w:p>
    <w:p w14:paraId="6A1BE2E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ADC1261" w14:textId="77777777" w:rsidR="00A52926" w:rsidRDefault="00A52926" w:rsidP="00A52926">
      <w:pPr>
        <w:pStyle w:val="BodyText"/>
        <w:rPr>
          <w:rStyle w:val="Strong"/>
          <w:rFonts w:cs="Arial"/>
          <w:color w:val="000000"/>
        </w:rPr>
      </w:pPr>
      <w:r>
        <w:rPr>
          <w:rStyle w:val="style31"/>
          <w:rFonts w:cs="Arial"/>
          <w:color w:val="000000"/>
        </w:rPr>
        <w:t>Earth connection point provided where applicable</w:t>
      </w:r>
    </w:p>
    <w:p w14:paraId="77B9ED0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2C60A11" w14:textId="77777777" w:rsidR="00A52926" w:rsidRPr="001A0F64" w:rsidRDefault="00A52926" w:rsidP="00A52926">
      <w:pPr>
        <w:pStyle w:val="ListBullet"/>
        <w:rPr>
          <w:rFonts w:cs="Arial"/>
          <w:b/>
          <w:bCs/>
          <w:color w:val="000000"/>
        </w:rPr>
      </w:pPr>
      <w:r>
        <w:t>EPT/PPS/B025</w:t>
      </w:r>
    </w:p>
    <w:p w14:paraId="727D0BC2" w14:textId="77777777" w:rsidR="00A52926" w:rsidRDefault="00A52926" w:rsidP="00A52926">
      <w:pPr>
        <w:pStyle w:val="ListBullet"/>
        <w:rPr>
          <w:rStyle w:val="Strong"/>
          <w:rFonts w:cs="Arial"/>
          <w:color w:val="000000"/>
        </w:rPr>
      </w:pPr>
      <w:r>
        <w:rPr>
          <w:rFonts w:cs="Arial"/>
          <w:color w:val="000000"/>
          <w:szCs w:val="22"/>
        </w:rPr>
        <w:t>EPT/PPS/B062</w:t>
      </w:r>
    </w:p>
    <w:p w14:paraId="42390CA9" w14:textId="77777777" w:rsidR="00A52926" w:rsidRDefault="00A52926" w:rsidP="00A52926">
      <w:pPr>
        <w:pStyle w:val="BodyText"/>
        <w:rPr>
          <w:rStyle w:val="Strong"/>
          <w:rFonts w:cs="Arial"/>
          <w:color w:val="000000"/>
        </w:rPr>
      </w:pPr>
      <w:r>
        <w:rPr>
          <w:rStyle w:val="Strong"/>
          <w:rFonts w:cs="Arial"/>
          <w:color w:val="000000"/>
        </w:rPr>
        <w:t>Specific Guidance:</w:t>
      </w:r>
    </w:p>
    <w:p w14:paraId="21A77A8D" w14:textId="77777777" w:rsidR="00A52926" w:rsidRDefault="00A52926" w:rsidP="00A52926">
      <w:pPr>
        <w:pStyle w:val="ListBullet"/>
      </w:pPr>
      <w:r w:rsidRPr="001A0F64">
        <w:t>Earth connection point provided where applicable</w:t>
      </w:r>
    </w:p>
    <w:p w14:paraId="31152DD1" w14:textId="77777777" w:rsidR="00A52926" w:rsidRDefault="00A52926" w:rsidP="00A52926">
      <w:pPr>
        <w:pStyle w:val="Heading1"/>
      </w:pPr>
      <w:bookmarkStart w:id="233" w:name="_Toc525740049"/>
      <w:bookmarkStart w:id="234" w:name="_Toc4054841"/>
      <w:bookmarkStart w:id="235" w:name="_Toc4502419"/>
      <w:r w:rsidRPr="00636F45">
        <w:t>Materials</w:t>
      </w:r>
      <w:bookmarkEnd w:id="233"/>
      <w:bookmarkEnd w:id="234"/>
      <w:bookmarkEnd w:id="235"/>
    </w:p>
    <w:p w14:paraId="148B866B" w14:textId="77777777" w:rsidR="00A52926" w:rsidRPr="00F41DE0" w:rsidRDefault="00A52926" w:rsidP="00A52926">
      <w:pPr>
        <w:pStyle w:val="Heading2"/>
        <w:rPr>
          <w:lang w:val="fr-FR"/>
        </w:rPr>
      </w:pPr>
      <w:bookmarkStart w:id="236" w:name="_Toc525740050"/>
      <w:bookmarkStart w:id="237" w:name="_Toc4054842"/>
      <w:bookmarkStart w:id="238" w:name="_Toc4502420"/>
      <w:r w:rsidRPr="00F41DE0">
        <w:rPr>
          <w:bCs/>
          <w:lang w:val="fr-FR"/>
        </w:rPr>
        <w:t xml:space="preserve">Item Code: </w:t>
      </w:r>
      <w:r w:rsidRPr="00F41DE0">
        <w:rPr>
          <w:lang w:val="fr-FR"/>
        </w:rPr>
        <w:t>C5001 Points</w:t>
      </w:r>
      <w:r w:rsidRPr="00F41DE0">
        <w:rPr>
          <w:bCs/>
          <w:lang w:val="fr-FR"/>
        </w:rPr>
        <w:t xml:space="preserve"> Score:</w:t>
      </w:r>
      <w:r w:rsidRPr="00F41DE0">
        <w:rPr>
          <w:lang w:val="fr-FR"/>
        </w:rPr>
        <w:t xml:space="preserve"> 5</w:t>
      </w:r>
      <w:bookmarkEnd w:id="236"/>
      <w:bookmarkEnd w:id="237"/>
      <w:bookmarkEnd w:id="238"/>
    </w:p>
    <w:p w14:paraId="47B06208"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4AD985C" w14:textId="77777777" w:rsidR="00A52926" w:rsidRDefault="00A52926" w:rsidP="00A52926">
      <w:pPr>
        <w:pStyle w:val="BodyText"/>
        <w:rPr>
          <w:rStyle w:val="Strong"/>
          <w:rFonts w:cs="Arial"/>
          <w:color w:val="000000"/>
        </w:rPr>
      </w:pPr>
      <w:r>
        <w:rPr>
          <w:rStyle w:val="style31"/>
          <w:rFonts w:cs="Arial"/>
          <w:color w:val="000000"/>
        </w:rPr>
        <w:t>All Materials on site are separated and protected from contamination &amp; weather</w:t>
      </w:r>
    </w:p>
    <w:p w14:paraId="22BAD7E4" w14:textId="77777777" w:rsidR="00A52926" w:rsidRDefault="00A52926" w:rsidP="00A52926">
      <w:pPr>
        <w:pStyle w:val="BodyText"/>
        <w:rPr>
          <w:rStyle w:val="Strong"/>
          <w:rFonts w:cs="Arial"/>
          <w:color w:val="000000"/>
        </w:rPr>
      </w:pPr>
      <w:r>
        <w:rPr>
          <w:rStyle w:val="Strong"/>
          <w:rFonts w:cs="Arial"/>
          <w:color w:val="000000"/>
        </w:rPr>
        <w:t>Scope:</w:t>
      </w:r>
    </w:p>
    <w:p w14:paraId="74F910D4" w14:textId="77777777" w:rsidR="00A52926" w:rsidRDefault="00A52926" w:rsidP="00A52926">
      <w:pPr>
        <w:pStyle w:val="BodyText"/>
        <w:rPr>
          <w:rStyle w:val="Strong"/>
          <w:rFonts w:cs="Arial"/>
          <w:color w:val="000000"/>
        </w:rPr>
      </w:pPr>
      <w:r>
        <w:rPr>
          <w:rStyle w:val="Strong"/>
          <w:rFonts w:cs="Arial"/>
          <w:color w:val="000000"/>
        </w:rPr>
        <w:t xml:space="preserve"> </w:t>
      </w:r>
      <w:r>
        <w:rPr>
          <w:rStyle w:val="style31"/>
          <w:rFonts w:cs="Arial"/>
          <w:color w:val="000000"/>
        </w:rPr>
        <w:t>All Materials on site are separated and protected from contamination &amp; weather</w:t>
      </w:r>
    </w:p>
    <w:p w14:paraId="12078E6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6EEC2C9" w14:textId="77777777" w:rsidR="00A52926" w:rsidRDefault="00A52926" w:rsidP="00A52926">
      <w:pPr>
        <w:pStyle w:val="ListBullet"/>
      </w:pPr>
      <w:r>
        <w:t>LN550</w:t>
      </w:r>
    </w:p>
    <w:p w14:paraId="50B369CB" w14:textId="77777777" w:rsidR="00A52926" w:rsidRDefault="00A52926" w:rsidP="00A52926">
      <w:pPr>
        <w:pStyle w:val="ListBullet"/>
        <w:rPr>
          <w:rStyle w:val="Strong"/>
          <w:rFonts w:cs="Arial"/>
          <w:color w:val="000000"/>
        </w:rPr>
      </w:pPr>
      <w:r>
        <w:t>Specification for the Opening of Highways</w:t>
      </w:r>
    </w:p>
    <w:p w14:paraId="0DEE633F" w14:textId="77777777" w:rsidR="00A52926" w:rsidRDefault="00A52926" w:rsidP="00A52926">
      <w:pPr>
        <w:pStyle w:val="BodyText"/>
        <w:rPr>
          <w:rStyle w:val="Strong"/>
          <w:rFonts w:cs="Arial"/>
          <w:color w:val="000000"/>
        </w:rPr>
      </w:pPr>
      <w:r>
        <w:rPr>
          <w:rStyle w:val="Strong"/>
          <w:rFonts w:cs="Arial"/>
          <w:color w:val="000000"/>
        </w:rPr>
        <w:t>Specific Guidance:</w:t>
      </w:r>
    </w:p>
    <w:p w14:paraId="0D621AD7" w14:textId="77777777" w:rsidR="00A52926" w:rsidRDefault="00A52926" w:rsidP="00A52926">
      <w:pPr>
        <w:pStyle w:val="ListBullet"/>
        <w:rPr>
          <w:rStyle w:val="Strong"/>
          <w:rFonts w:cs="Arial"/>
          <w:color w:val="000000"/>
        </w:rPr>
      </w:pPr>
      <w:r>
        <w:t>All Materials on site are separated and protected from contamination &amp; weather</w:t>
      </w:r>
    </w:p>
    <w:p w14:paraId="07AC715E" w14:textId="77777777" w:rsidR="00A52926" w:rsidRPr="00F41DE0" w:rsidRDefault="00A52926" w:rsidP="00A52926">
      <w:pPr>
        <w:pStyle w:val="Heading2"/>
        <w:rPr>
          <w:lang w:val="fr-FR"/>
        </w:rPr>
      </w:pPr>
      <w:bookmarkStart w:id="239" w:name="_Toc525740051"/>
      <w:bookmarkStart w:id="240" w:name="_Toc4054843"/>
      <w:bookmarkStart w:id="241" w:name="_Toc4502421"/>
      <w:r w:rsidRPr="00F41DE0">
        <w:rPr>
          <w:lang w:val="fr-FR"/>
        </w:rPr>
        <w:t>Item Code: C5002 Points Score: 10</w:t>
      </w:r>
      <w:bookmarkEnd w:id="239"/>
      <w:bookmarkEnd w:id="240"/>
      <w:bookmarkEnd w:id="241"/>
    </w:p>
    <w:p w14:paraId="7D85CCA8"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1093B00" w14:textId="77777777" w:rsidR="00A52926" w:rsidRDefault="00A52926" w:rsidP="00A52926">
      <w:pPr>
        <w:pStyle w:val="BodyText"/>
        <w:rPr>
          <w:rStyle w:val="Strong"/>
          <w:rFonts w:cs="Arial"/>
          <w:color w:val="000000"/>
        </w:rPr>
      </w:pPr>
      <w:r>
        <w:rPr>
          <w:rStyle w:val="style31"/>
          <w:rFonts w:cs="Arial"/>
          <w:color w:val="000000"/>
        </w:rPr>
        <w:t>Cement used complies with specification</w:t>
      </w:r>
    </w:p>
    <w:p w14:paraId="2A292D1E"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8B4A1A2" w14:textId="77777777" w:rsidR="00A52926" w:rsidRDefault="00A52926" w:rsidP="00A52926">
      <w:pPr>
        <w:pStyle w:val="BodyText"/>
        <w:rPr>
          <w:rStyle w:val="Strong"/>
          <w:rFonts w:cs="Arial"/>
          <w:color w:val="000000"/>
        </w:rPr>
      </w:pPr>
      <w:r>
        <w:rPr>
          <w:rFonts w:cs="Arial"/>
          <w:color w:val="000000"/>
          <w:szCs w:val="22"/>
        </w:rPr>
        <w:t>All cement on site complies with specification.</w:t>
      </w:r>
    </w:p>
    <w:p w14:paraId="14A96D24"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2CCB4C7" w14:textId="77777777" w:rsidR="00A52926" w:rsidRDefault="00183979" w:rsidP="00A52926">
      <w:pPr>
        <w:pStyle w:val="ListBullet"/>
      </w:pPr>
      <w:hyperlink r:id="rId20" w:history="1">
        <w:r w:rsidR="00A52926">
          <w:rPr>
            <w:rStyle w:val="Hyperlink"/>
          </w:rPr>
          <w:t>BS EN 197-1:2011</w:t>
        </w:r>
      </w:hyperlink>
    </w:p>
    <w:p w14:paraId="424000B2" w14:textId="77777777" w:rsidR="00A52926" w:rsidRDefault="00183979" w:rsidP="00A52926">
      <w:pPr>
        <w:pStyle w:val="ListBullet"/>
      </w:pPr>
      <w:hyperlink r:id="rId21" w:history="1">
        <w:r w:rsidR="00A52926" w:rsidRPr="00693A00">
          <w:rPr>
            <w:rStyle w:val="Hyperlink"/>
          </w:rPr>
          <w:t>BS EN 197-4:2004</w:t>
        </w:r>
      </w:hyperlink>
      <w:r w:rsidR="00A52926">
        <w:t xml:space="preserve"> </w:t>
      </w:r>
    </w:p>
    <w:p w14:paraId="2C6794AB" w14:textId="77777777" w:rsidR="00A52926" w:rsidRDefault="00183979" w:rsidP="00A52926">
      <w:pPr>
        <w:pStyle w:val="ListBullet"/>
      </w:pPr>
      <w:hyperlink r:id="rId22" w:history="1">
        <w:r w:rsidR="00A52926" w:rsidRPr="00693A00">
          <w:rPr>
            <w:rStyle w:val="Hyperlink"/>
          </w:rPr>
          <w:t>BS4027</w:t>
        </w:r>
      </w:hyperlink>
    </w:p>
    <w:p w14:paraId="1CBF1C18" w14:textId="77777777" w:rsidR="00A52926" w:rsidRDefault="00183979" w:rsidP="00A52926">
      <w:pPr>
        <w:pStyle w:val="ListBullet"/>
      </w:pPr>
      <w:hyperlink r:id="rId23" w:history="1">
        <w:r w:rsidR="00A52926" w:rsidRPr="00693A00">
          <w:rPr>
            <w:rStyle w:val="Hyperlink"/>
          </w:rPr>
          <w:t>BS5838</w:t>
        </w:r>
      </w:hyperlink>
    </w:p>
    <w:p w14:paraId="6AA5927E" w14:textId="77777777" w:rsidR="00A52926" w:rsidRDefault="00183979" w:rsidP="00A52926">
      <w:pPr>
        <w:pStyle w:val="ListBullet"/>
      </w:pPr>
      <w:hyperlink r:id="rId24" w:history="1">
        <w:r w:rsidR="00A52926" w:rsidRPr="00693A00">
          <w:rPr>
            <w:rStyle w:val="Hyperlink"/>
          </w:rPr>
          <w:t>BS EN 197-1:2000</w:t>
        </w:r>
      </w:hyperlink>
      <w:r w:rsidR="00A52926">
        <w:t xml:space="preserve"> </w:t>
      </w:r>
    </w:p>
    <w:p w14:paraId="6CF1DA71" w14:textId="77777777" w:rsidR="00A52926" w:rsidRDefault="00A52926" w:rsidP="00A52926">
      <w:pPr>
        <w:pStyle w:val="ListBullet"/>
        <w:rPr>
          <w:rStyle w:val="Strong"/>
          <w:rFonts w:cs="Arial"/>
          <w:color w:val="000000"/>
        </w:rPr>
      </w:pPr>
      <w:r>
        <w:t>LN550</w:t>
      </w:r>
    </w:p>
    <w:p w14:paraId="155605C2" w14:textId="77777777" w:rsidR="00A52926" w:rsidRDefault="00A52926" w:rsidP="00A52926">
      <w:pPr>
        <w:pStyle w:val="BodyText"/>
        <w:rPr>
          <w:rStyle w:val="Strong"/>
          <w:rFonts w:cs="Arial"/>
          <w:color w:val="000000"/>
        </w:rPr>
      </w:pPr>
      <w:r>
        <w:rPr>
          <w:rStyle w:val="Strong"/>
          <w:rFonts w:cs="Arial"/>
          <w:color w:val="000000"/>
        </w:rPr>
        <w:t>Specific Guidance:</w:t>
      </w:r>
    </w:p>
    <w:p w14:paraId="20279BC0" w14:textId="77777777" w:rsidR="00A52926" w:rsidRDefault="00A52926" w:rsidP="00A52926">
      <w:pPr>
        <w:pStyle w:val="ListBullet"/>
      </w:pPr>
      <w:r>
        <w:t>Cement used complies with Specification</w:t>
      </w:r>
    </w:p>
    <w:p w14:paraId="2A8ED80A" w14:textId="77777777" w:rsidR="00A52926" w:rsidRDefault="00A52926" w:rsidP="00A52926">
      <w:pPr>
        <w:pStyle w:val="Note"/>
        <w:rPr>
          <w:rFonts w:cs="Arial"/>
          <w:color w:val="000000"/>
          <w:szCs w:val="22"/>
        </w:rPr>
      </w:pPr>
      <w:r>
        <w:rPr>
          <w:rFonts w:cs="Arial"/>
          <w:color w:val="000000"/>
          <w:szCs w:val="22"/>
        </w:rPr>
        <w:t>Labelling information on packaging should include supplier (or supplier code), type and strength class &amp; BS standard (dated)</w:t>
      </w:r>
    </w:p>
    <w:p w14:paraId="4502AF74" w14:textId="77777777" w:rsidR="00A52926" w:rsidRPr="00F41DE0" w:rsidRDefault="00A52926" w:rsidP="00A52926">
      <w:pPr>
        <w:pStyle w:val="Heading2"/>
        <w:rPr>
          <w:lang w:val="fr-FR"/>
        </w:rPr>
      </w:pPr>
      <w:bookmarkStart w:id="242" w:name="_Toc525740052"/>
      <w:bookmarkStart w:id="243" w:name="_Toc4054844"/>
      <w:bookmarkStart w:id="244" w:name="_Toc4502422"/>
      <w:r w:rsidRPr="00F41DE0">
        <w:rPr>
          <w:lang w:val="fr-FR"/>
        </w:rPr>
        <w:t>Item Code: C5003 Points Score: 5</w:t>
      </w:r>
      <w:bookmarkEnd w:id="242"/>
      <w:bookmarkEnd w:id="243"/>
      <w:bookmarkEnd w:id="244"/>
    </w:p>
    <w:p w14:paraId="1311DB5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F188F85" w14:textId="77777777" w:rsidR="00A52926" w:rsidRDefault="00A52926" w:rsidP="00A52926">
      <w:pPr>
        <w:pStyle w:val="BodyText"/>
        <w:rPr>
          <w:rStyle w:val="Strong"/>
          <w:rFonts w:cs="Arial"/>
          <w:color w:val="000000"/>
        </w:rPr>
      </w:pPr>
      <w:r>
        <w:rPr>
          <w:rStyle w:val="style31"/>
          <w:rFonts w:cs="Arial"/>
          <w:color w:val="000000"/>
        </w:rPr>
        <w:t>Reinforcement Bars comply with specification</w:t>
      </w:r>
    </w:p>
    <w:p w14:paraId="5C469EE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C4B0FF6" w14:textId="77777777" w:rsidR="00A52926" w:rsidRDefault="00A52926" w:rsidP="00A52926">
      <w:pPr>
        <w:pStyle w:val="BodyText"/>
        <w:rPr>
          <w:rStyle w:val="Strong"/>
          <w:rFonts w:cs="Arial"/>
          <w:color w:val="000000"/>
        </w:rPr>
      </w:pPr>
      <w:r>
        <w:rPr>
          <w:rStyle w:val="style31"/>
          <w:rFonts w:cs="Arial"/>
          <w:color w:val="000000"/>
        </w:rPr>
        <w:t>Reinforcement Bars comply with specification</w:t>
      </w:r>
    </w:p>
    <w:p w14:paraId="06B01681"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C5C06F1" w14:textId="77777777" w:rsidR="00A52926" w:rsidRDefault="00183979" w:rsidP="00A52926">
      <w:pPr>
        <w:pStyle w:val="ListBullet"/>
      </w:pPr>
      <w:hyperlink r:id="rId25" w:history="1">
        <w:r w:rsidR="00A52926" w:rsidRPr="00693A00">
          <w:rPr>
            <w:rStyle w:val="Hyperlink"/>
          </w:rPr>
          <w:t>BS4449</w:t>
        </w:r>
      </w:hyperlink>
    </w:p>
    <w:p w14:paraId="6183083E" w14:textId="77777777" w:rsidR="00A52926" w:rsidRDefault="00A52926" w:rsidP="00A52926">
      <w:pPr>
        <w:pStyle w:val="ListBullet"/>
        <w:rPr>
          <w:rStyle w:val="Strong"/>
          <w:rFonts w:cs="Arial"/>
          <w:color w:val="000000"/>
        </w:rPr>
      </w:pPr>
      <w:r>
        <w:t>LN550</w:t>
      </w:r>
    </w:p>
    <w:p w14:paraId="7AE0114E" w14:textId="77777777" w:rsidR="00A52926" w:rsidRDefault="00A52926" w:rsidP="00A52926">
      <w:pPr>
        <w:pStyle w:val="BodyText"/>
        <w:rPr>
          <w:rStyle w:val="Strong"/>
          <w:rFonts w:cs="Arial"/>
          <w:color w:val="000000"/>
        </w:rPr>
      </w:pPr>
      <w:r>
        <w:rPr>
          <w:rStyle w:val="Strong"/>
          <w:rFonts w:cs="Arial"/>
          <w:color w:val="000000"/>
        </w:rPr>
        <w:t>Specific Guidance:</w:t>
      </w:r>
    </w:p>
    <w:p w14:paraId="0104D4ED" w14:textId="77777777" w:rsidR="00A52926" w:rsidRPr="000D6CD0" w:rsidRDefault="00A52926" w:rsidP="00A52926">
      <w:pPr>
        <w:pStyle w:val="ListBullet"/>
        <w:rPr>
          <w:rStyle w:val="style31"/>
        </w:rPr>
      </w:pPr>
      <w:r>
        <w:rPr>
          <w:rStyle w:val="style31"/>
          <w:rFonts w:cs="Arial"/>
          <w:color w:val="000000"/>
        </w:rPr>
        <w:t>Reinforcement Bars comply with specification</w:t>
      </w:r>
    </w:p>
    <w:p w14:paraId="316937AE" w14:textId="77777777" w:rsidR="00A52926" w:rsidRPr="00F41DE0" w:rsidRDefault="00A52926" w:rsidP="00A52926">
      <w:pPr>
        <w:pStyle w:val="Heading2"/>
        <w:rPr>
          <w:lang w:val="fr-FR"/>
        </w:rPr>
      </w:pPr>
      <w:bookmarkStart w:id="245" w:name="_Toc525740053"/>
      <w:bookmarkStart w:id="246" w:name="_Toc4054845"/>
      <w:bookmarkStart w:id="247" w:name="_Toc4502423"/>
      <w:r w:rsidRPr="00F41DE0">
        <w:rPr>
          <w:bCs/>
          <w:lang w:val="fr-FR"/>
        </w:rPr>
        <w:t xml:space="preserve">Item Code: </w:t>
      </w:r>
      <w:r w:rsidRPr="00F41DE0">
        <w:rPr>
          <w:lang w:val="fr-FR"/>
        </w:rPr>
        <w:t>C5004 Points</w:t>
      </w:r>
      <w:r w:rsidRPr="00F41DE0">
        <w:rPr>
          <w:bCs/>
          <w:lang w:val="fr-FR"/>
        </w:rPr>
        <w:t xml:space="preserve"> Score:</w:t>
      </w:r>
      <w:r w:rsidRPr="00F41DE0">
        <w:rPr>
          <w:lang w:val="fr-FR"/>
        </w:rPr>
        <w:t xml:space="preserve"> 5</w:t>
      </w:r>
      <w:bookmarkEnd w:id="245"/>
      <w:bookmarkEnd w:id="246"/>
      <w:bookmarkEnd w:id="247"/>
    </w:p>
    <w:p w14:paraId="2C89CEC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DCF637B" w14:textId="77777777" w:rsidR="00A52926" w:rsidRDefault="00A52926" w:rsidP="00A52926">
      <w:pPr>
        <w:pStyle w:val="BodyText"/>
        <w:rPr>
          <w:rStyle w:val="Strong"/>
          <w:rFonts w:cs="Arial"/>
          <w:color w:val="000000"/>
        </w:rPr>
      </w:pPr>
      <w:r>
        <w:rPr>
          <w:rStyle w:val="style31"/>
          <w:rFonts w:cs="Arial"/>
          <w:color w:val="000000"/>
        </w:rPr>
        <w:t>Sand and aggregates comply with specification</w:t>
      </w:r>
    </w:p>
    <w:p w14:paraId="58282F1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8A2D5B4" w14:textId="77777777" w:rsidR="00A52926" w:rsidRDefault="00A52926" w:rsidP="00A52926">
      <w:pPr>
        <w:pStyle w:val="BodyText"/>
        <w:rPr>
          <w:rStyle w:val="Strong"/>
          <w:rFonts w:cs="Arial"/>
          <w:color w:val="000000"/>
        </w:rPr>
      </w:pPr>
      <w:r>
        <w:rPr>
          <w:rStyle w:val="style31"/>
          <w:rFonts w:cs="Arial"/>
          <w:color w:val="000000"/>
        </w:rPr>
        <w:t>Sand and aggregates comply with specification</w:t>
      </w:r>
    </w:p>
    <w:p w14:paraId="39ED2026"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8F72FC3" w14:textId="77777777" w:rsidR="00A52926" w:rsidRDefault="00183979" w:rsidP="00A52926">
      <w:pPr>
        <w:pStyle w:val="ListBullet"/>
      </w:pPr>
      <w:hyperlink r:id="rId26" w:history="1">
        <w:r w:rsidR="00A52926" w:rsidRPr="00E70E5B">
          <w:rPr>
            <w:rStyle w:val="Hyperlink"/>
          </w:rPr>
          <w:t>BS EN 12620</w:t>
        </w:r>
      </w:hyperlink>
    </w:p>
    <w:p w14:paraId="1DF04381" w14:textId="77777777" w:rsidR="00A52926" w:rsidRDefault="00A52926" w:rsidP="00A52926">
      <w:pPr>
        <w:pStyle w:val="ListBullet"/>
        <w:rPr>
          <w:rStyle w:val="Strong"/>
          <w:rFonts w:cs="Arial"/>
          <w:color w:val="000000"/>
        </w:rPr>
      </w:pPr>
      <w:r>
        <w:t>LN550</w:t>
      </w:r>
    </w:p>
    <w:p w14:paraId="255A626A" w14:textId="77777777" w:rsidR="00A52926" w:rsidRDefault="00A52926" w:rsidP="00A52926">
      <w:pPr>
        <w:pStyle w:val="BodyText"/>
        <w:rPr>
          <w:rStyle w:val="Strong"/>
          <w:rFonts w:cs="Arial"/>
          <w:color w:val="000000"/>
        </w:rPr>
      </w:pPr>
      <w:r>
        <w:rPr>
          <w:rStyle w:val="Strong"/>
          <w:rFonts w:cs="Arial"/>
          <w:color w:val="000000"/>
        </w:rPr>
        <w:t>Specific Guidance:</w:t>
      </w:r>
    </w:p>
    <w:p w14:paraId="177E38FA" w14:textId="77777777" w:rsidR="00A52926" w:rsidRPr="000D6CD0" w:rsidRDefault="00A52926" w:rsidP="00A52926">
      <w:pPr>
        <w:pStyle w:val="ListBullet"/>
      </w:pPr>
      <w:r>
        <w:rPr>
          <w:rStyle w:val="style31"/>
          <w:rFonts w:cs="Arial"/>
          <w:color w:val="000000"/>
        </w:rPr>
        <w:t>Sand and aggregates comply with specification</w:t>
      </w:r>
    </w:p>
    <w:p w14:paraId="605C98B3" w14:textId="77777777" w:rsidR="00A52926" w:rsidRPr="00F41DE0" w:rsidRDefault="00A52926" w:rsidP="00A52926">
      <w:pPr>
        <w:pStyle w:val="Heading2"/>
        <w:rPr>
          <w:lang w:val="fr-FR"/>
        </w:rPr>
      </w:pPr>
      <w:bookmarkStart w:id="248" w:name="_Toc525740054"/>
      <w:bookmarkStart w:id="249" w:name="_Toc4054846"/>
      <w:bookmarkStart w:id="250" w:name="_Toc4502424"/>
      <w:r w:rsidRPr="00F41DE0">
        <w:rPr>
          <w:bCs/>
          <w:lang w:val="fr-FR"/>
        </w:rPr>
        <w:t xml:space="preserve">Item Code: </w:t>
      </w:r>
      <w:r w:rsidRPr="00F41DE0">
        <w:rPr>
          <w:lang w:val="fr-FR"/>
        </w:rPr>
        <w:t>C5005 Points</w:t>
      </w:r>
      <w:r w:rsidRPr="00F41DE0">
        <w:rPr>
          <w:bCs/>
          <w:lang w:val="fr-FR"/>
        </w:rPr>
        <w:t xml:space="preserve"> Score:</w:t>
      </w:r>
      <w:r w:rsidRPr="00F41DE0">
        <w:rPr>
          <w:lang w:val="fr-FR"/>
        </w:rPr>
        <w:t xml:space="preserve"> 5</w:t>
      </w:r>
      <w:bookmarkEnd w:id="248"/>
      <w:bookmarkEnd w:id="249"/>
      <w:bookmarkEnd w:id="250"/>
    </w:p>
    <w:p w14:paraId="5B5AE89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99AA3DB" w14:textId="77777777" w:rsidR="00A52926" w:rsidRDefault="00A52926" w:rsidP="00A52926">
      <w:pPr>
        <w:pStyle w:val="BodyText"/>
        <w:rPr>
          <w:rStyle w:val="Strong"/>
          <w:rFonts w:cs="Arial"/>
          <w:color w:val="000000"/>
        </w:rPr>
      </w:pPr>
      <w:r>
        <w:rPr>
          <w:rStyle w:val="style31"/>
          <w:rFonts w:cs="Arial"/>
          <w:color w:val="000000"/>
        </w:rPr>
        <w:t>Any additives used have a certificate of approval issued by the TAA</w:t>
      </w:r>
    </w:p>
    <w:p w14:paraId="4C8CD3B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1A2CE13" w14:textId="77777777" w:rsidR="00A52926" w:rsidRDefault="00A52926" w:rsidP="00A52926">
      <w:pPr>
        <w:pStyle w:val="BodyText"/>
        <w:rPr>
          <w:rStyle w:val="Strong"/>
          <w:rFonts w:cs="Arial"/>
          <w:color w:val="000000"/>
        </w:rPr>
      </w:pPr>
      <w:r>
        <w:rPr>
          <w:rStyle w:val="style31"/>
          <w:rFonts w:cs="Arial"/>
          <w:color w:val="000000"/>
        </w:rPr>
        <w:t>Any additives used have a certificate of approval issued by the TAA</w:t>
      </w:r>
    </w:p>
    <w:p w14:paraId="6DC88A6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171EFDA" w14:textId="77777777" w:rsidR="00A52926" w:rsidRDefault="00A52926" w:rsidP="00A52926">
      <w:pPr>
        <w:pStyle w:val="BodyText"/>
        <w:rPr>
          <w:rStyle w:val="Strong"/>
          <w:rFonts w:cs="Arial"/>
          <w:color w:val="000000"/>
        </w:rPr>
      </w:pPr>
      <w:r>
        <w:rPr>
          <w:rFonts w:cs="Arial"/>
          <w:color w:val="000000"/>
          <w:szCs w:val="22"/>
        </w:rPr>
        <w:t>LN550</w:t>
      </w:r>
    </w:p>
    <w:p w14:paraId="4B0B49A6" w14:textId="77777777" w:rsidR="00A52926" w:rsidRDefault="00A52926" w:rsidP="00A52926">
      <w:pPr>
        <w:pStyle w:val="BodyText"/>
        <w:rPr>
          <w:rStyle w:val="Strong"/>
          <w:rFonts w:cs="Arial"/>
          <w:color w:val="000000"/>
        </w:rPr>
      </w:pPr>
      <w:r>
        <w:rPr>
          <w:rStyle w:val="Strong"/>
          <w:rFonts w:cs="Arial"/>
          <w:color w:val="000000"/>
        </w:rPr>
        <w:t>Specific Guidance:</w:t>
      </w:r>
    </w:p>
    <w:p w14:paraId="0B153BC7" w14:textId="77777777" w:rsidR="00A52926" w:rsidRPr="000D6CD0" w:rsidRDefault="00A52926" w:rsidP="00A52926">
      <w:pPr>
        <w:pStyle w:val="ListBullet"/>
        <w:rPr>
          <w:rStyle w:val="style31"/>
        </w:rPr>
      </w:pPr>
      <w:r>
        <w:rPr>
          <w:rStyle w:val="style31"/>
          <w:rFonts w:cs="Arial"/>
          <w:color w:val="000000"/>
        </w:rPr>
        <w:t>Any additives used have a certificate of approval issued by the TAA</w:t>
      </w:r>
    </w:p>
    <w:p w14:paraId="48A2E5EF" w14:textId="77777777" w:rsidR="00A52926" w:rsidRPr="00F41DE0" w:rsidRDefault="00A52926" w:rsidP="00A52926">
      <w:pPr>
        <w:pStyle w:val="Heading2"/>
        <w:rPr>
          <w:lang w:val="fr-FR"/>
        </w:rPr>
      </w:pPr>
      <w:bookmarkStart w:id="251" w:name="_Toc525740055"/>
      <w:bookmarkStart w:id="252" w:name="_Toc4054847"/>
      <w:bookmarkStart w:id="253" w:name="_Toc4502425"/>
      <w:r w:rsidRPr="00F41DE0">
        <w:rPr>
          <w:bCs/>
          <w:lang w:val="fr-FR"/>
        </w:rPr>
        <w:t xml:space="preserve">Item Code: </w:t>
      </w:r>
      <w:r w:rsidRPr="00F41DE0">
        <w:rPr>
          <w:lang w:val="fr-FR"/>
        </w:rPr>
        <w:t>C5006 Points</w:t>
      </w:r>
      <w:r w:rsidRPr="00F41DE0">
        <w:rPr>
          <w:bCs/>
          <w:lang w:val="fr-FR"/>
        </w:rPr>
        <w:t xml:space="preserve"> Score:</w:t>
      </w:r>
      <w:r w:rsidRPr="00F41DE0">
        <w:rPr>
          <w:lang w:val="fr-FR"/>
        </w:rPr>
        <w:t xml:space="preserve"> 10</w:t>
      </w:r>
      <w:bookmarkEnd w:id="251"/>
      <w:bookmarkEnd w:id="252"/>
      <w:bookmarkEnd w:id="253"/>
    </w:p>
    <w:p w14:paraId="2C5BD4D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A014632" w14:textId="77777777" w:rsidR="00A52926" w:rsidRDefault="00A52926" w:rsidP="00A52926">
      <w:pPr>
        <w:pStyle w:val="BodyText"/>
        <w:rPr>
          <w:rStyle w:val="Strong"/>
          <w:rFonts w:cs="Arial"/>
          <w:color w:val="000000"/>
        </w:rPr>
      </w:pPr>
      <w:r>
        <w:rPr>
          <w:rStyle w:val="style31"/>
          <w:rFonts w:cs="Arial"/>
          <w:color w:val="000000"/>
        </w:rPr>
        <w:t>Concrete meets specification / slump / aggregate size / water purity</w:t>
      </w:r>
    </w:p>
    <w:p w14:paraId="7DEEE34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092D378" w14:textId="77777777" w:rsidR="00A52926" w:rsidRDefault="00A52926" w:rsidP="00A52926">
      <w:pPr>
        <w:pStyle w:val="BodyText"/>
        <w:rPr>
          <w:rStyle w:val="Strong"/>
          <w:rFonts w:cs="Arial"/>
          <w:color w:val="000000"/>
        </w:rPr>
      </w:pPr>
      <w:r>
        <w:rPr>
          <w:rStyle w:val="style31"/>
          <w:rFonts w:cs="Arial"/>
          <w:color w:val="000000"/>
        </w:rPr>
        <w:t>Concrete meets specification / slump / aggregate size / water purity</w:t>
      </w:r>
    </w:p>
    <w:p w14:paraId="2BC77BFC"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EEC40C6" w14:textId="77777777" w:rsidR="00A52926" w:rsidRPr="00572B0F" w:rsidRDefault="00A52926" w:rsidP="00A52926">
      <w:pPr>
        <w:pStyle w:val="ListBullet"/>
        <w:rPr>
          <w:rStyle w:val="Strong"/>
          <w:rFonts w:cs="Arial"/>
          <w:b w:val="0"/>
          <w:color w:val="000000"/>
        </w:rPr>
      </w:pPr>
      <w:r w:rsidRPr="00572B0F">
        <w:rPr>
          <w:rStyle w:val="Strong"/>
          <w:rFonts w:cs="Arial"/>
          <w:color w:val="000000"/>
        </w:rPr>
        <w:t>LN550</w:t>
      </w:r>
    </w:p>
    <w:p w14:paraId="687DB7AE" w14:textId="77777777" w:rsidR="00A52926" w:rsidRDefault="00A52926" w:rsidP="00A52926">
      <w:pPr>
        <w:pStyle w:val="BodyText"/>
        <w:rPr>
          <w:rStyle w:val="Strong"/>
          <w:rFonts w:cs="Arial"/>
          <w:color w:val="000000"/>
        </w:rPr>
      </w:pPr>
      <w:r>
        <w:rPr>
          <w:rStyle w:val="Strong"/>
          <w:rFonts w:cs="Arial"/>
          <w:color w:val="000000"/>
        </w:rPr>
        <w:t>Specific Guidance:</w:t>
      </w:r>
    </w:p>
    <w:p w14:paraId="39FC808D" w14:textId="77777777" w:rsidR="00A52926" w:rsidRPr="00572B0F" w:rsidRDefault="00A52926" w:rsidP="00A52926">
      <w:pPr>
        <w:pStyle w:val="ListBullet"/>
        <w:rPr>
          <w:rStyle w:val="style31"/>
        </w:rPr>
      </w:pPr>
      <w:r>
        <w:rPr>
          <w:rStyle w:val="style31"/>
          <w:rFonts w:cs="Arial"/>
          <w:color w:val="000000"/>
        </w:rPr>
        <w:t>Concrete meets specification / slump / aggregate size / water purity</w:t>
      </w:r>
    </w:p>
    <w:p w14:paraId="26DC821B" w14:textId="77777777" w:rsidR="00A52926" w:rsidRPr="00F41DE0" w:rsidRDefault="00A52926" w:rsidP="00A52926">
      <w:pPr>
        <w:pStyle w:val="Heading2"/>
        <w:rPr>
          <w:lang w:val="fr-FR"/>
        </w:rPr>
      </w:pPr>
      <w:bookmarkStart w:id="254" w:name="_Toc525740056"/>
      <w:bookmarkStart w:id="255" w:name="_Toc4054848"/>
      <w:bookmarkStart w:id="256" w:name="_Toc4502426"/>
      <w:r w:rsidRPr="00F41DE0">
        <w:rPr>
          <w:bCs/>
          <w:lang w:val="fr-FR"/>
        </w:rPr>
        <w:t xml:space="preserve">Item Code: </w:t>
      </w:r>
      <w:r w:rsidRPr="00F41DE0">
        <w:rPr>
          <w:lang w:val="fr-FR"/>
        </w:rPr>
        <w:t>C5007 Points</w:t>
      </w:r>
      <w:r w:rsidRPr="00F41DE0">
        <w:rPr>
          <w:bCs/>
          <w:lang w:val="fr-FR"/>
        </w:rPr>
        <w:t xml:space="preserve"> Score:</w:t>
      </w:r>
      <w:r w:rsidRPr="00F41DE0">
        <w:rPr>
          <w:lang w:val="fr-FR"/>
        </w:rPr>
        <w:t xml:space="preserve"> 10</w:t>
      </w:r>
      <w:bookmarkEnd w:id="254"/>
      <w:bookmarkEnd w:id="255"/>
      <w:bookmarkEnd w:id="256"/>
    </w:p>
    <w:p w14:paraId="74781A53"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E96DE29" w14:textId="77777777" w:rsidR="00A52926" w:rsidRDefault="00A52926" w:rsidP="00A52926">
      <w:pPr>
        <w:pStyle w:val="BodyText"/>
        <w:rPr>
          <w:rStyle w:val="Strong"/>
          <w:rFonts w:cs="Arial"/>
          <w:color w:val="000000"/>
        </w:rPr>
      </w:pPr>
      <w:r>
        <w:rPr>
          <w:rStyle w:val="style31"/>
          <w:rFonts w:cs="Arial"/>
          <w:color w:val="000000"/>
        </w:rPr>
        <w:t xml:space="preserve">Bricks used comply with </w:t>
      </w:r>
      <w:r w:rsidRPr="00E70E5B">
        <w:rPr>
          <w:rStyle w:val="style31"/>
          <w:rFonts w:cs="Arial"/>
          <w:color w:val="000000"/>
        </w:rPr>
        <w:t>BS</w:t>
      </w:r>
      <w:r>
        <w:rPr>
          <w:rStyle w:val="style31"/>
          <w:rFonts w:cs="Arial"/>
          <w:color w:val="000000"/>
        </w:rPr>
        <w:t>I specs</w:t>
      </w:r>
    </w:p>
    <w:p w14:paraId="3CD5960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8EA2B50" w14:textId="77777777" w:rsidR="00A52926" w:rsidRDefault="00A52926" w:rsidP="00A52926">
      <w:pPr>
        <w:pStyle w:val="BodyText"/>
        <w:rPr>
          <w:rStyle w:val="Strong"/>
          <w:rFonts w:cs="Arial"/>
          <w:color w:val="000000"/>
        </w:rPr>
      </w:pPr>
      <w:r>
        <w:rPr>
          <w:rFonts w:cs="Arial"/>
          <w:color w:val="000000"/>
          <w:szCs w:val="22"/>
        </w:rPr>
        <w:t>This check is to ascertain that any bricks used comply with BSI specs. All bricks on the Job/Order Number must be inspected.</w:t>
      </w:r>
    </w:p>
    <w:p w14:paraId="7A8C9DE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F92EB87" w14:textId="77777777" w:rsidR="00A52926" w:rsidRDefault="00A52926" w:rsidP="00A52926">
      <w:pPr>
        <w:pStyle w:val="ListBullet"/>
      </w:pPr>
      <w:r>
        <w:t>ISIS CPE/NNS/V010</w:t>
      </w:r>
    </w:p>
    <w:p w14:paraId="42628BDC" w14:textId="77777777" w:rsidR="00A52926" w:rsidRPr="00E70E5B" w:rsidRDefault="00A52926" w:rsidP="00A52926">
      <w:pPr>
        <w:pStyle w:val="ListBullet"/>
        <w:rPr>
          <w:rFonts w:cs="Arial"/>
          <w:b/>
          <w:bCs/>
          <w:color w:val="000000"/>
        </w:rPr>
      </w:pPr>
      <w:r>
        <w:t>LN550</w:t>
      </w:r>
    </w:p>
    <w:p w14:paraId="599C4D76" w14:textId="77777777" w:rsidR="00A52926" w:rsidRDefault="00183979" w:rsidP="00A52926">
      <w:pPr>
        <w:pStyle w:val="ListBullet"/>
        <w:rPr>
          <w:rStyle w:val="Strong"/>
          <w:rFonts w:cs="Arial"/>
          <w:color w:val="000000"/>
        </w:rPr>
      </w:pPr>
      <w:hyperlink r:id="rId27" w:history="1">
        <w:r w:rsidR="00A52926" w:rsidRPr="00E70E5B">
          <w:rPr>
            <w:rStyle w:val="Hyperlink"/>
            <w:rFonts w:cs="Arial"/>
          </w:rPr>
          <w:t>BS EN 772-3:1998,</w:t>
        </w:r>
      </w:hyperlink>
    </w:p>
    <w:p w14:paraId="5C54A033" w14:textId="77777777" w:rsidR="00A52926" w:rsidRDefault="00183979" w:rsidP="00A52926">
      <w:pPr>
        <w:pStyle w:val="ListBullet"/>
        <w:rPr>
          <w:rStyle w:val="Strong"/>
          <w:rFonts w:cs="Arial"/>
          <w:color w:val="000000"/>
        </w:rPr>
      </w:pPr>
      <w:hyperlink r:id="rId28" w:history="1">
        <w:r w:rsidR="00A52926" w:rsidRPr="00E70E5B">
          <w:rPr>
            <w:rStyle w:val="Hyperlink"/>
            <w:rFonts w:cs="Arial"/>
          </w:rPr>
          <w:t>BS EN 772-7:1998,</w:t>
        </w:r>
      </w:hyperlink>
    </w:p>
    <w:p w14:paraId="3592B9CB" w14:textId="77777777" w:rsidR="00A52926" w:rsidRDefault="00183979" w:rsidP="00A52926">
      <w:pPr>
        <w:pStyle w:val="ListBullet"/>
        <w:rPr>
          <w:rStyle w:val="Strong"/>
          <w:rFonts w:cs="Arial"/>
          <w:color w:val="000000"/>
        </w:rPr>
      </w:pPr>
      <w:hyperlink r:id="rId29" w:history="1">
        <w:r w:rsidR="00A52926" w:rsidRPr="00E70E5B">
          <w:rPr>
            <w:rStyle w:val="Hyperlink"/>
            <w:rFonts w:cs="Arial"/>
          </w:rPr>
          <w:t>BS EN 771-1:2003</w:t>
        </w:r>
      </w:hyperlink>
      <w:r w:rsidR="00A52926">
        <w:rPr>
          <w:rStyle w:val="Strong"/>
          <w:rFonts w:cs="Arial"/>
          <w:color w:val="000000"/>
        </w:rPr>
        <w:t xml:space="preserve"> </w:t>
      </w:r>
    </w:p>
    <w:p w14:paraId="58EE5E7C" w14:textId="77777777" w:rsidR="00A52926" w:rsidRDefault="00A52926" w:rsidP="00A52926">
      <w:pPr>
        <w:pStyle w:val="BodyText"/>
        <w:rPr>
          <w:rStyle w:val="Strong"/>
          <w:rFonts w:cs="Arial"/>
          <w:color w:val="000000"/>
        </w:rPr>
      </w:pPr>
      <w:r>
        <w:rPr>
          <w:rStyle w:val="Strong"/>
          <w:rFonts w:cs="Arial"/>
          <w:color w:val="000000"/>
        </w:rPr>
        <w:t>Specific Guidance:</w:t>
      </w:r>
    </w:p>
    <w:p w14:paraId="4BABAEA9" w14:textId="77777777" w:rsidR="00A52926" w:rsidRDefault="00A52926" w:rsidP="00A52926">
      <w:pPr>
        <w:pStyle w:val="ListBullet"/>
      </w:pPr>
      <w:r>
        <w:t>Bricks are of the correct standard. See delivery ticket to confirm</w:t>
      </w:r>
    </w:p>
    <w:p w14:paraId="14586DA7" w14:textId="77777777" w:rsidR="00A52926" w:rsidRDefault="00A52926" w:rsidP="00A52926">
      <w:pPr>
        <w:pStyle w:val="BodyText"/>
      </w:pPr>
    </w:p>
    <w:p w14:paraId="1F73547F" w14:textId="77777777" w:rsidR="00A52926" w:rsidRPr="00F41DE0" w:rsidRDefault="00A52926" w:rsidP="00A52926">
      <w:pPr>
        <w:pStyle w:val="Heading2"/>
        <w:rPr>
          <w:lang w:val="fr-FR"/>
        </w:rPr>
      </w:pPr>
      <w:bookmarkStart w:id="257" w:name="_Toc525740057"/>
      <w:bookmarkStart w:id="258" w:name="_Toc4054849"/>
      <w:bookmarkStart w:id="259" w:name="_Toc4502427"/>
      <w:r w:rsidRPr="00F41DE0">
        <w:rPr>
          <w:bCs/>
          <w:lang w:val="fr-FR"/>
        </w:rPr>
        <w:t xml:space="preserve">Item Code: </w:t>
      </w:r>
      <w:r w:rsidRPr="00F41DE0">
        <w:rPr>
          <w:lang w:val="fr-FR"/>
        </w:rPr>
        <w:t>C5008 Points</w:t>
      </w:r>
      <w:r w:rsidRPr="00F41DE0">
        <w:rPr>
          <w:bCs/>
          <w:lang w:val="fr-FR"/>
        </w:rPr>
        <w:t xml:space="preserve"> Score:</w:t>
      </w:r>
      <w:r w:rsidRPr="00F41DE0">
        <w:rPr>
          <w:lang w:val="fr-FR"/>
        </w:rPr>
        <w:t xml:space="preserve"> 5</w:t>
      </w:r>
      <w:bookmarkEnd w:id="257"/>
      <w:bookmarkEnd w:id="258"/>
      <w:bookmarkEnd w:id="259"/>
    </w:p>
    <w:p w14:paraId="267D41C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E5197F5" w14:textId="77777777" w:rsidR="00A52926" w:rsidRDefault="00A52926" w:rsidP="00A52926">
      <w:pPr>
        <w:pStyle w:val="BodyText"/>
        <w:rPr>
          <w:rStyle w:val="Strong"/>
          <w:rFonts w:cs="Arial"/>
          <w:color w:val="000000"/>
        </w:rPr>
      </w:pPr>
      <w:r>
        <w:rPr>
          <w:rStyle w:val="style31"/>
          <w:rFonts w:cs="Arial"/>
          <w:color w:val="000000"/>
        </w:rPr>
        <w:t>Mortar used complies with BSI specs</w:t>
      </w:r>
    </w:p>
    <w:p w14:paraId="0B3F66FA"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A5E378D" w14:textId="77777777" w:rsidR="00A52926" w:rsidRDefault="00A52926" w:rsidP="00A52926">
      <w:pPr>
        <w:pStyle w:val="BodyText"/>
        <w:rPr>
          <w:rStyle w:val="Strong"/>
          <w:rFonts w:cs="Arial"/>
          <w:color w:val="000000"/>
        </w:rPr>
      </w:pPr>
      <w:r>
        <w:rPr>
          <w:rFonts w:cs="Arial"/>
          <w:color w:val="000000"/>
          <w:szCs w:val="22"/>
        </w:rPr>
        <w:t>Mortar used complies with BSI specs</w:t>
      </w:r>
    </w:p>
    <w:p w14:paraId="2B85CE9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752B9A4" w14:textId="77777777" w:rsidR="00A52926" w:rsidRDefault="00A52926" w:rsidP="00A52926">
      <w:pPr>
        <w:pStyle w:val="ListBullet"/>
      </w:pPr>
      <w:r>
        <w:t>CPE/NNS/V010</w:t>
      </w:r>
    </w:p>
    <w:p w14:paraId="4BA8930E" w14:textId="77777777" w:rsidR="00A52926" w:rsidRPr="003038C1" w:rsidRDefault="00A52926" w:rsidP="00A52926">
      <w:pPr>
        <w:pStyle w:val="ListBullet"/>
        <w:rPr>
          <w:rFonts w:cs="Arial"/>
          <w:b/>
          <w:bCs/>
          <w:color w:val="000000"/>
        </w:rPr>
      </w:pPr>
      <w:r>
        <w:t>LN550</w:t>
      </w:r>
    </w:p>
    <w:p w14:paraId="1D1E6F0F" w14:textId="77777777" w:rsidR="00A52926" w:rsidRDefault="00183979" w:rsidP="00A52926">
      <w:pPr>
        <w:pStyle w:val="ListBullet"/>
        <w:rPr>
          <w:rStyle w:val="Strong"/>
          <w:rFonts w:cs="Arial"/>
          <w:color w:val="000000"/>
        </w:rPr>
      </w:pPr>
      <w:hyperlink r:id="rId30" w:history="1">
        <w:r w:rsidR="00A52926" w:rsidRPr="003038C1">
          <w:rPr>
            <w:rStyle w:val="Hyperlink"/>
            <w:rFonts w:cs="Arial"/>
          </w:rPr>
          <w:t>PD 6697:2010</w:t>
        </w:r>
      </w:hyperlink>
    </w:p>
    <w:p w14:paraId="3397464D" w14:textId="77777777" w:rsidR="00A52926" w:rsidRDefault="00183979" w:rsidP="00A52926">
      <w:pPr>
        <w:pStyle w:val="ListBullet"/>
        <w:rPr>
          <w:rStyle w:val="Strong"/>
          <w:rFonts w:cs="Arial"/>
          <w:color w:val="000000"/>
        </w:rPr>
      </w:pPr>
      <w:hyperlink r:id="rId31" w:history="1">
        <w:r w:rsidR="00A52926" w:rsidRPr="003038C1">
          <w:rPr>
            <w:rStyle w:val="Hyperlink"/>
            <w:rFonts w:cs="Arial"/>
          </w:rPr>
          <w:t>BS EN 1996-3:2006</w:t>
        </w:r>
      </w:hyperlink>
    </w:p>
    <w:p w14:paraId="4D70C61F" w14:textId="77777777" w:rsidR="00A52926" w:rsidRDefault="00183979" w:rsidP="00A52926">
      <w:pPr>
        <w:pStyle w:val="ListBullet"/>
        <w:rPr>
          <w:rStyle w:val="Strong"/>
          <w:rFonts w:cs="Arial"/>
          <w:color w:val="000000"/>
        </w:rPr>
      </w:pPr>
      <w:hyperlink r:id="rId32" w:history="1">
        <w:r w:rsidR="00A52926" w:rsidRPr="003038C1">
          <w:rPr>
            <w:rStyle w:val="Hyperlink"/>
            <w:rFonts w:cs="Arial"/>
          </w:rPr>
          <w:t>BS EN 1996-2:2006</w:t>
        </w:r>
      </w:hyperlink>
    </w:p>
    <w:p w14:paraId="7A6D7E68" w14:textId="77777777" w:rsidR="00A52926" w:rsidRDefault="00183979" w:rsidP="00A52926">
      <w:pPr>
        <w:pStyle w:val="ListBullet"/>
        <w:rPr>
          <w:rStyle w:val="Strong"/>
          <w:rFonts w:cs="Arial"/>
          <w:color w:val="000000"/>
        </w:rPr>
      </w:pPr>
      <w:hyperlink r:id="rId33" w:history="1">
        <w:r w:rsidR="00A52926" w:rsidRPr="003038C1">
          <w:rPr>
            <w:rStyle w:val="Hyperlink"/>
            <w:rFonts w:cs="Arial"/>
          </w:rPr>
          <w:t>BS EN 1996-1-2:2005</w:t>
        </w:r>
      </w:hyperlink>
      <w:r w:rsidR="00A52926">
        <w:rPr>
          <w:rStyle w:val="Strong"/>
          <w:rFonts w:cs="Arial"/>
          <w:color w:val="000000"/>
        </w:rPr>
        <w:t xml:space="preserve"> </w:t>
      </w:r>
    </w:p>
    <w:p w14:paraId="5597523E" w14:textId="77777777" w:rsidR="00A52926" w:rsidRDefault="00A52926" w:rsidP="00A52926">
      <w:pPr>
        <w:pStyle w:val="BodyText"/>
        <w:rPr>
          <w:rStyle w:val="Strong"/>
          <w:rFonts w:cs="Arial"/>
          <w:color w:val="000000"/>
        </w:rPr>
      </w:pPr>
      <w:r>
        <w:rPr>
          <w:rStyle w:val="Strong"/>
          <w:rFonts w:cs="Arial"/>
          <w:color w:val="000000"/>
        </w:rPr>
        <w:t>Specific Guidance:</w:t>
      </w:r>
    </w:p>
    <w:p w14:paraId="293AF51C" w14:textId="77777777" w:rsidR="00A52926" w:rsidRDefault="00A52926" w:rsidP="00A52926">
      <w:pPr>
        <w:pStyle w:val="ListBullet"/>
      </w:pPr>
      <w:r w:rsidRPr="003038C1">
        <w:t>Mortar used complies with BSI specs</w:t>
      </w:r>
    </w:p>
    <w:p w14:paraId="55D9EBD1" w14:textId="77777777" w:rsidR="00A52926" w:rsidRPr="00F41DE0" w:rsidRDefault="00A52926" w:rsidP="00A52926">
      <w:pPr>
        <w:pStyle w:val="Heading2"/>
        <w:rPr>
          <w:lang w:val="fr-FR"/>
        </w:rPr>
      </w:pPr>
      <w:bookmarkStart w:id="260" w:name="_Toc525740058"/>
      <w:bookmarkStart w:id="261" w:name="_Toc4054850"/>
      <w:bookmarkStart w:id="262" w:name="_Toc4502428"/>
      <w:r w:rsidRPr="00F41DE0">
        <w:rPr>
          <w:bCs/>
          <w:lang w:val="fr-FR"/>
        </w:rPr>
        <w:t xml:space="preserve">Item Code: </w:t>
      </w:r>
      <w:r w:rsidRPr="00F41DE0">
        <w:rPr>
          <w:lang w:val="fr-FR"/>
        </w:rPr>
        <w:t>C5009 Points</w:t>
      </w:r>
      <w:r w:rsidRPr="00F41DE0">
        <w:rPr>
          <w:bCs/>
          <w:lang w:val="fr-FR"/>
        </w:rPr>
        <w:t xml:space="preserve"> Score:</w:t>
      </w:r>
      <w:r w:rsidRPr="00F41DE0">
        <w:rPr>
          <w:lang w:val="fr-FR"/>
        </w:rPr>
        <w:t xml:space="preserve"> 5</w:t>
      </w:r>
      <w:bookmarkEnd w:id="260"/>
      <w:bookmarkEnd w:id="261"/>
      <w:bookmarkEnd w:id="262"/>
    </w:p>
    <w:p w14:paraId="2438970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A07BDAB" w14:textId="77777777" w:rsidR="00A52926" w:rsidRDefault="00A52926" w:rsidP="00A52926">
      <w:pPr>
        <w:pStyle w:val="BodyText"/>
        <w:rPr>
          <w:rStyle w:val="Strong"/>
          <w:rFonts w:cs="Arial"/>
          <w:color w:val="000000"/>
        </w:rPr>
      </w:pPr>
      <w:r>
        <w:rPr>
          <w:rStyle w:val="style31"/>
          <w:rFonts w:cs="Arial"/>
          <w:color w:val="000000"/>
        </w:rPr>
        <w:t>Fine Fill material (Earth free from stones) complies with specification</w:t>
      </w:r>
    </w:p>
    <w:p w14:paraId="06040AD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42072AE" w14:textId="77777777" w:rsidR="00A52926" w:rsidRDefault="00A52926" w:rsidP="00A52926">
      <w:pPr>
        <w:pStyle w:val="BodyText"/>
        <w:rPr>
          <w:rStyle w:val="Strong"/>
          <w:rFonts w:cs="Arial"/>
          <w:color w:val="000000"/>
        </w:rPr>
      </w:pPr>
      <w:r>
        <w:rPr>
          <w:rStyle w:val="style31"/>
          <w:rFonts w:cs="Arial"/>
          <w:color w:val="000000"/>
        </w:rPr>
        <w:t>Fine Fill material (Earth free from stones) complies with specification</w:t>
      </w:r>
    </w:p>
    <w:p w14:paraId="4BDC6D3A"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257391D" w14:textId="77777777" w:rsidR="00A52926" w:rsidRDefault="00A52926" w:rsidP="00A52926">
      <w:pPr>
        <w:pStyle w:val="ListBullet"/>
      </w:pPr>
      <w:r>
        <w:t>LN550</w:t>
      </w:r>
    </w:p>
    <w:p w14:paraId="4736EEB8" w14:textId="77777777" w:rsidR="00A52926" w:rsidRDefault="00183979" w:rsidP="00A52926">
      <w:pPr>
        <w:pStyle w:val="ListBullet"/>
        <w:rPr>
          <w:rStyle w:val="Strong"/>
          <w:rFonts w:cs="Arial"/>
          <w:color w:val="000000"/>
        </w:rPr>
      </w:pPr>
      <w:hyperlink r:id="rId34" w:history="1">
        <w:r w:rsidR="00A52926" w:rsidRPr="003C0F40">
          <w:rPr>
            <w:rStyle w:val="Hyperlink"/>
          </w:rPr>
          <w:t>Specification for the Reinstatement of Openings in Highways (third edition)</w:t>
        </w:r>
      </w:hyperlink>
    </w:p>
    <w:p w14:paraId="2170D2E0" w14:textId="77777777" w:rsidR="00A52926" w:rsidRDefault="00A52926" w:rsidP="00A52926">
      <w:pPr>
        <w:pStyle w:val="BodyText"/>
        <w:rPr>
          <w:rStyle w:val="Strong"/>
          <w:rFonts w:cs="Arial"/>
          <w:color w:val="000000"/>
        </w:rPr>
      </w:pPr>
      <w:r>
        <w:rPr>
          <w:rStyle w:val="Strong"/>
          <w:rFonts w:cs="Arial"/>
          <w:color w:val="000000"/>
        </w:rPr>
        <w:t>Specific Guidance:</w:t>
      </w:r>
    </w:p>
    <w:p w14:paraId="0056A08A" w14:textId="77777777" w:rsidR="00A52926" w:rsidRPr="008777FD" w:rsidRDefault="00A52926" w:rsidP="00A52926">
      <w:pPr>
        <w:pStyle w:val="ListBullet"/>
        <w:rPr>
          <w:rStyle w:val="style31"/>
        </w:rPr>
      </w:pPr>
      <w:r>
        <w:rPr>
          <w:rStyle w:val="style31"/>
          <w:rFonts w:cs="Arial"/>
          <w:color w:val="000000"/>
        </w:rPr>
        <w:t>Fine Fill material (Earth free from stones) complies with specification</w:t>
      </w:r>
    </w:p>
    <w:p w14:paraId="16597459" w14:textId="77777777" w:rsidR="00A52926" w:rsidRPr="00F41DE0" w:rsidRDefault="00A52926" w:rsidP="00A52926">
      <w:pPr>
        <w:pStyle w:val="Heading2"/>
        <w:rPr>
          <w:lang w:val="fr-FR"/>
        </w:rPr>
      </w:pPr>
      <w:bookmarkStart w:id="263" w:name="_Toc525740059"/>
      <w:bookmarkStart w:id="264" w:name="_Toc4054851"/>
      <w:bookmarkStart w:id="265" w:name="_Toc4502429"/>
      <w:r w:rsidRPr="00F41DE0">
        <w:rPr>
          <w:bCs/>
          <w:lang w:val="fr-FR"/>
        </w:rPr>
        <w:t xml:space="preserve">Item Code: </w:t>
      </w:r>
      <w:r w:rsidRPr="00F41DE0">
        <w:rPr>
          <w:lang w:val="fr-FR"/>
        </w:rPr>
        <w:t>C5010 Points</w:t>
      </w:r>
      <w:r w:rsidRPr="00F41DE0">
        <w:rPr>
          <w:bCs/>
          <w:lang w:val="fr-FR"/>
        </w:rPr>
        <w:t xml:space="preserve"> Score:</w:t>
      </w:r>
      <w:r w:rsidRPr="00F41DE0">
        <w:rPr>
          <w:lang w:val="fr-FR"/>
        </w:rPr>
        <w:t xml:space="preserve"> 10</w:t>
      </w:r>
      <w:bookmarkEnd w:id="263"/>
      <w:bookmarkEnd w:id="264"/>
      <w:bookmarkEnd w:id="265"/>
    </w:p>
    <w:p w14:paraId="00D1463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7805413" w14:textId="77777777" w:rsidR="00A52926" w:rsidRDefault="00A52926" w:rsidP="00A52926">
      <w:pPr>
        <w:pStyle w:val="BodyText"/>
        <w:rPr>
          <w:rStyle w:val="Strong"/>
          <w:rFonts w:cs="Arial"/>
          <w:color w:val="000000"/>
        </w:rPr>
      </w:pPr>
      <w:r>
        <w:rPr>
          <w:rStyle w:val="style31"/>
          <w:rFonts w:cs="Arial"/>
          <w:color w:val="000000"/>
        </w:rPr>
        <w:t>Test cubes taken meet strength requirements</w:t>
      </w:r>
    </w:p>
    <w:p w14:paraId="11265EF7"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815D6EA" w14:textId="77777777" w:rsidR="00A52926" w:rsidRDefault="00A52926" w:rsidP="00A52926">
      <w:pPr>
        <w:pStyle w:val="BodyText"/>
        <w:rPr>
          <w:rStyle w:val="Strong"/>
          <w:rFonts w:cs="Arial"/>
          <w:color w:val="000000"/>
        </w:rPr>
      </w:pPr>
      <w:r>
        <w:rPr>
          <w:rFonts w:cs="Arial"/>
          <w:color w:val="000000"/>
          <w:szCs w:val="22"/>
        </w:rPr>
        <w:t>Test Cubes are taken as and when required and test results meet requirements.</w:t>
      </w:r>
    </w:p>
    <w:p w14:paraId="48E296CA"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7BF9DAC" w14:textId="77777777" w:rsidR="00A52926" w:rsidRDefault="00183979" w:rsidP="00A52926">
      <w:pPr>
        <w:pStyle w:val="ListBullet"/>
      </w:pPr>
      <w:hyperlink r:id="rId35" w:history="1">
        <w:r w:rsidR="00A52926">
          <w:rPr>
            <w:rStyle w:val="Hyperlink"/>
          </w:rPr>
          <w:t xml:space="preserve">BS EN 206-1:2000 </w:t>
        </w:r>
      </w:hyperlink>
      <w:r w:rsidR="00A52926">
        <w:t xml:space="preserve"> </w:t>
      </w:r>
    </w:p>
    <w:p w14:paraId="4D10A49A" w14:textId="77777777" w:rsidR="00A52926" w:rsidRDefault="00183979" w:rsidP="00A52926">
      <w:pPr>
        <w:pStyle w:val="ListBullet"/>
      </w:pPr>
      <w:hyperlink r:id="rId36" w:history="1">
        <w:r w:rsidR="00A52926" w:rsidRPr="003C0F40">
          <w:rPr>
            <w:rStyle w:val="Hyperlink"/>
          </w:rPr>
          <w:t>BS1881</w:t>
        </w:r>
      </w:hyperlink>
    </w:p>
    <w:p w14:paraId="12878EFA" w14:textId="77777777" w:rsidR="00A52926" w:rsidRDefault="00A52926" w:rsidP="00A52926">
      <w:pPr>
        <w:pStyle w:val="ListBullet"/>
      </w:pPr>
      <w:r>
        <w:t>ISIS CPE/NNS/V010</w:t>
      </w:r>
    </w:p>
    <w:p w14:paraId="7584B6ED" w14:textId="77777777" w:rsidR="00A52926" w:rsidRDefault="00A52926" w:rsidP="00A52926">
      <w:pPr>
        <w:pStyle w:val="ListBullet"/>
        <w:rPr>
          <w:rStyle w:val="Strong"/>
          <w:rFonts w:cs="Arial"/>
          <w:color w:val="000000"/>
        </w:rPr>
      </w:pPr>
      <w:r>
        <w:t>LN550</w:t>
      </w:r>
    </w:p>
    <w:p w14:paraId="7F6AA572" w14:textId="77777777" w:rsidR="00A52926" w:rsidRDefault="00A52926" w:rsidP="00A52926">
      <w:pPr>
        <w:pStyle w:val="BodyText"/>
        <w:rPr>
          <w:rStyle w:val="Strong"/>
          <w:rFonts w:cs="Arial"/>
          <w:color w:val="000000"/>
        </w:rPr>
      </w:pPr>
      <w:r>
        <w:rPr>
          <w:rStyle w:val="Strong"/>
          <w:rFonts w:cs="Arial"/>
          <w:color w:val="000000"/>
        </w:rPr>
        <w:t>Specific Guidance:</w:t>
      </w:r>
    </w:p>
    <w:p w14:paraId="3959F04A" w14:textId="77777777" w:rsidR="00A52926" w:rsidRDefault="00A52926" w:rsidP="00A52926">
      <w:pPr>
        <w:pStyle w:val="ListBullet"/>
      </w:pPr>
      <w:r>
        <w:t>Test Cubes taken as per LN550</w:t>
      </w:r>
    </w:p>
    <w:p w14:paraId="4A6413AF" w14:textId="77777777" w:rsidR="00A52926" w:rsidRDefault="00A52926" w:rsidP="00A52926">
      <w:pPr>
        <w:pStyle w:val="ListBullet"/>
      </w:pPr>
      <w:r>
        <w:t>Test cube taken using approved equipment</w:t>
      </w:r>
    </w:p>
    <w:p w14:paraId="7C540161" w14:textId="77777777" w:rsidR="00A52926" w:rsidRDefault="00A52926" w:rsidP="00A52926">
      <w:pPr>
        <w:pStyle w:val="ListBullet"/>
      </w:pPr>
      <w:r>
        <w:t>Contractor shall supply a copy of the test report to Openreach within 14 days of cubes being tested</w:t>
      </w:r>
    </w:p>
    <w:p w14:paraId="3DC5DA27" w14:textId="77777777" w:rsidR="00A52926" w:rsidRDefault="00A52926" w:rsidP="00A52926">
      <w:pPr>
        <w:pStyle w:val="ListBullet"/>
      </w:pPr>
      <w:r>
        <w:t>Test results satisfy the table in LN550</w:t>
      </w:r>
    </w:p>
    <w:p w14:paraId="6A4EE401" w14:textId="77777777" w:rsidR="00A52926" w:rsidRPr="002E202F" w:rsidRDefault="00A52926" w:rsidP="00A52926">
      <w:pPr>
        <w:pStyle w:val="Note"/>
        <w:rPr>
          <w:rFonts w:cs="Arial"/>
          <w:color w:val="000000"/>
          <w:szCs w:val="22"/>
        </w:rPr>
      </w:pPr>
      <w:r>
        <w:rPr>
          <w:rFonts w:cs="Arial"/>
          <w:color w:val="000000"/>
          <w:szCs w:val="22"/>
        </w:rPr>
        <w:t>Assuming Test Cube taken correctly, this item should be marked on the Check sheet as "Not checked" until results are known</w:t>
      </w:r>
    </w:p>
    <w:p w14:paraId="6F8DF265" w14:textId="77777777" w:rsidR="00A52926" w:rsidRDefault="00A52926" w:rsidP="00A52926">
      <w:pPr>
        <w:pStyle w:val="Heading1"/>
      </w:pPr>
      <w:bookmarkStart w:id="266" w:name="_Toc525740060"/>
      <w:bookmarkStart w:id="267" w:name="_Toc4054852"/>
      <w:bookmarkStart w:id="268" w:name="_Toc4502430"/>
      <w:r w:rsidRPr="008777FD">
        <w:t>Reinstatement</w:t>
      </w:r>
      <w:bookmarkEnd w:id="266"/>
      <w:bookmarkEnd w:id="267"/>
      <w:bookmarkEnd w:id="268"/>
    </w:p>
    <w:p w14:paraId="33990C72" w14:textId="77777777" w:rsidR="00A52926" w:rsidRPr="00F41DE0" w:rsidRDefault="00A52926" w:rsidP="00A52926">
      <w:pPr>
        <w:pStyle w:val="Heading2"/>
        <w:rPr>
          <w:lang w:val="fr-FR"/>
        </w:rPr>
      </w:pPr>
      <w:bookmarkStart w:id="269" w:name="_Toc525740061"/>
      <w:bookmarkStart w:id="270" w:name="_Toc4054853"/>
      <w:bookmarkStart w:id="271" w:name="_Toc4502431"/>
      <w:r w:rsidRPr="00F41DE0">
        <w:rPr>
          <w:bCs/>
          <w:lang w:val="fr-FR"/>
        </w:rPr>
        <w:t xml:space="preserve">Item Code: </w:t>
      </w:r>
      <w:r w:rsidRPr="00F41DE0">
        <w:rPr>
          <w:lang w:val="fr-FR"/>
        </w:rPr>
        <w:t>C6001 Points</w:t>
      </w:r>
      <w:r w:rsidRPr="00F41DE0">
        <w:rPr>
          <w:bCs/>
          <w:lang w:val="fr-FR"/>
        </w:rPr>
        <w:t xml:space="preserve"> Score:</w:t>
      </w:r>
      <w:r w:rsidRPr="00F41DE0">
        <w:rPr>
          <w:lang w:val="fr-FR"/>
        </w:rPr>
        <w:t xml:space="preserve"> 1</w:t>
      </w:r>
      <w:bookmarkEnd w:id="269"/>
      <w:bookmarkEnd w:id="270"/>
      <w:bookmarkEnd w:id="271"/>
    </w:p>
    <w:p w14:paraId="117F3FB8"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9BC2233" w14:textId="77777777" w:rsidR="00A52926" w:rsidRDefault="00A52926" w:rsidP="00A52926">
      <w:pPr>
        <w:pStyle w:val="BodyText"/>
        <w:rPr>
          <w:rStyle w:val="Strong"/>
          <w:rFonts w:cs="Arial"/>
          <w:color w:val="000000"/>
        </w:rPr>
      </w:pPr>
      <w:r>
        <w:rPr>
          <w:rStyle w:val="style31"/>
          <w:rFonts w:cs="Arial"/>
          <w:color w:val="000000"/>
        </w:rPr>
        <w:t>Contractor in possession of correct class of road category</w:t>
      </w:r>
    </w:p>
    <w:p w14:paraId="2178ECC0"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71F3CA5" w14:textId="77777777" w:rsidR="00A52926" w:rsidRDefault="00A52926" w:rsidP="00A52926">
      <w:pPr>
        <w:pStyle w:val="BodyText"/>
        <w:rPr>
          <w:rStyle w:val="Strong"/>
          <w:rFonts w:cs="Arial"/>
          <w:color w:val="000000"/>
        </w:rPr>
      </w:pPr>
      <w:r>
        <w:rPr>
          <w:rStyle w:val="style31"/>
          <w:rFonts w:cs="Arial"/>
          <w:color w:val="000000"/>
        </w:rPr>
        <w:t>Contractor in possession of correct class of road category</w:t>
      </w:r>
    </w:p>
    <w:p w14:paraId="446656F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5221C97" w14:textId="77777777" w:rsidR="00A52926" w:rsidRPr="008777FD" w:rsidRDefault="00A52926" w:rsidP="00A52926">
      <w:pPr>
        <w:pStyle w:val="ListBullet"/>
        <w:rPr>
          <w:rStyle w:val="Strong"/>
          <w:rFonts w:cs="Arial"/>
          <w:b w:val="0"/>
          <w:color w:val="000000"/>
        </w:rPr>
      </w:pPr>
      <w:r>
        <w:rPr>
          <w:rStyle w:val="Strong"/>
          <w:rFonts w:cs="Arial"/>
          <w:color w:val="000000"/>
        </w:rPr>
        <w:t>LN550</w:t>
      </w:r>
    </w:p>
    <w:p w14:paraId="28AF99CF" w14:textId="77777777" w:rsidR="00A52926" w:rsidRDefault="00A52926" w:rsidP="00A52926">
      <w:pPr>
        <w:pStyle w:val="BodyText"/>
        <w:rPr>
          <w:rStyle w:val="Strong"/>
          <w:rFonts w:cs="Arial"/>
          <w:color w:val="000000"/>
        </w:rPr>
      </w:pPr>
      <w:r>
        <w:rPr>
          <w:rStyle w:val="Strong"/>
          <w:rFonts w:cs="Arial"/>
          <w:color w:val="000000"/>
        </w:rPr>
        <w:t>Specific Guidance:</w:t>
      </w:r>
    </w:p>
    <w:p w14:paraId="73AC6294" w14:textId="77777777" w:rsidR="00A52926" w:rsidRPr="008777FD" w:rsidRDefault="00A52926" w:rsidP="00A52926">
      <w:pPr>
        <w:pStyle w:val="ListBullet"/>
        <w:rPr>
          <w:rStyle w:val="style31"/>
        </w:rPr>
      </w:pPr>
      <w:r>
        <w:rPr>
          <w:rStyle w:val="style31"/>
          <w:rFonts w:cs="Arial"/>
          <w:color w:val="000000"/>
        </w:rPr>
        <w:t>Contractor in possession of correct class of road category</w:t>
      </w:r>
    </w:p>
    <w:p w14:paraId="374EB370" w14:textId="77777777" w:rsidR="00A52926" w:rsidRPr="008777FD" w:rsidRDefault="00A52926" w:rsidP="00A52926">
      <w:pPr>
        <w:pStyle w:val="ListBullet"/>
      </w:pPr>
      <w:r>
        <w:rPr>
          <w:rFonts w:cs="Arial"/>
          <w:color w:val="000000"/>
          <w:szCs w:val="22"/>
        </w:rPr>
        <w:t>Operative able to demonstrate availability of the road classification, this may be by information held within the job pack or contact with his/her superiors/office</w:t>
      </w:r>
    </w:p>
    <w:p w14:paraId="6146AA46" w14:textId="77777777" w:rsidR="00A52926" w:rsidRPr="00F41DE0" w:rsidRDefault="00A52926" w:rsidP="00A52926">
      <w:pPr>
        <w:pStyle w:val="Heading2"/>
        <w:rPr>
          <w:lang w:val="fr-FR"/>
        </w:rPr>
      </w:pPr>
      <w:bookmarkStart w:id="272" w:name="_Toc525740062"/>
      <w:bookmarkStart w:id="273" w:name="_Toc4054854"/>
      <w:bookmarkStart w:id="274" w:name="_Toc4502432"/>
      <w:r w:rsidRPr="00F41DE0">
        <w:rPr>
          <w:bCs/>
          <w:lang w:val="fr-FR"/>
        </w:rPr>
        <w:t xml:space="preserve">Item Code: </w:t>
      </w:r>
      <w:r w:rsidRPr="00F41DE0">
        <w:rPr>
          <w:lang w:val="fr-FR"/>
        </w:rPr>
        <w:t>C6002 Points</w:t>
      </w:r>
      <w:r w:rsidRPr="00F41DE0">
        <w:rPr>
          <w:bCs/>
          <w:lang w:val="fr-FR"/>
        </w:rPr>
        <w:t xml:space="preserve"> Score:</w:t>
      </w:r>
      <w:r w:rsidRPr="00F41DE0">
        <w:rPr>
          <w:lang w:val="fr-FR"/>
        </w:rPr>
        <w:t xml:space="preserve"> 10</w:t>
      </w:r>
      <w:bookmarkEnd w:id="272"/>
      <w:bookmarkEnd w:id="273"/>
      <w:bookmarkEnd w:id="274"/>
    </w:p>
    <w:p w14:paraId="6EFF306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EF175C7" w14:textId="77777777" w:rsidR="00A52926" w:rsidRDefault="00A52926" w:rsidP="00A52926">
      <w:pPr>
        <w:pStyle w:val="BodyText"/>
        <w:rPr>
          <w:rStyle w:val="Strong"/>
          <w:rFonts w:cs="Arial"/>
          <w:color w:val="000000"/>
        </w:rPr>
      </w:pPr>
      <w:r>
        <w:rPr>
          <w:rStyle w:val="style31"/>
          <w:rFonts w:cs="Arial"/>
          <w:color w:val="000000"/>
        </w:rPr>
        <w:t>Contractor able to demonstrate which option of reinstatement chosen</w:t>
      </w:r>
    </w:p>
    <w:p w14:paraId="20402557"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7E55079" w14:textId="77777777" w:rsidR="00A52926" w:rsidRDefault="00A52926" w:rsidP="00A52926">
      <w:pPr>
        <w:pStyle w:val="BodyText"/>
        <w:rPr>
          <w:rStyle w:val="Strong"/>
          <w:rFonts w:cs="Arial"/>
          <w:color w:val="000000"/>
        </w:rPr>
      </w:pPr>
      <w:r>
        <w:rPr>
          <w:rFonts w:cs="Arial"/>
          <w:color w:val="000000"/>
          <w:szCs w:val="22"/>
        </w:rPr>
        <w:t>The Suppliers Representative is able to demonstrate that the reinstatement being undertaken is a valid option from the CoP for all area's disturbed by works.</w:t>
      </w:r>
    </w:p>
    <w:p w14:paraId="134D11F1"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EB6182E" w14:textId="77777777" w:rsidR="00A52926" w:rsidRDefault="00A52926" w:rsidP="00A52926">
      <w:pPr>
        <w:pStyle w:val="ListBullet"/>
      </w:pPr>
      <w:r>
        <w:t>LN550</w:t>
      </w:r>
    </w:p>
    <w:p w14:paraId="7ACA5714" w14:textId="77777777" w:rsidR="00A52926" w:rsidRPr="003C0F40" w:rsidRDefault="00183979" w:rsidP="00A52926">
      <w:pPr>
        <w:pStyle w:val="ListBullet"/>
        <w:rPr>
          <w:rStyle w:val="Strong"/>
        </w:rPr>
      </w:pPr>
      <w:hyperlink r:id="rId37" w:history="1">
        <w:r w:rsidR="00A52926" w:rsidRPr="003C0F40">
          <w:rPr>
            <w:rStyle w:val="Hyperlink"/>
          </w:rPr>
          <w:t>Specification for the Reinstatement of Openings in Highways (third edition)</w:t>
        </w:r>
      </w:hyperlink>
    </w:p>
    <w:p w14:paraId="3F7B8736" w14:textId="77777777" w:rsidR="00A52926" w:rsidRDefault="00A52926" w:rsidP="00A52926">
      <w:pPr>
        <w:pStyle w:val="BodyText"/>
        <w:rPr>
          <w:rStyle w:val="Strong"/>
          <w:rFonts w:cs="Arial"/>
          <w:color w:val="000000"/>
        </w:rPr>
      </w:pPr>
      <w:r>
        <w:rPr>
          <w:rStyle w:val="Strong"/>
          <w:rFonts w:cs="Arial"/>
          <w:color w:val="000000"/>
        </w:rPr>
        <w:t>Specific Guidance:</w:t>
      </w:r>
    </w:p>
    <w:p w14:paraId="00FF00A8" w14:textId="77777777" w:rsidR="00A52926" w:rsidRDefault="00A52926" w:rsidP="00A52926">
      <w:pPr>
        <w:pStyle w:val="ListBullet"/>
      </w:pPr>
      <w:r>
        <w:t>The Operative can identify a valid reinstatement option for the area disturbed by works</w:t>
      </w:r>
    </w:p>
    <w:p w14:paraId="51C8DEEF" w14:textId="77777777" w:rsidR="00A52926" w:rsidRPr="00F41DE0" w:rsidRDefault="00A52926" w:rsidP="00A52926">
      <w:pPr>
        <w:pStyle w:val="Heading2"/>
        <w:rPr>
          <w:lang w:val="fr-FR"/>
        </w:rPr>
      </w:pPr>
      <w:bookmarkStart w:id="275" w:name="_Toc525740063"/>
      <w:bookmarkStart w:id="276" w:name="_Toc4054855"/>
      <w:bookmarkStart w:id="277" w:name="_Toc4502433"/>
      <w:r w:rsidRPr="00F41DE0">
        <w:rPr>
          <w:bCs/>
          <w:lang w:val="fr-FR"/>
        </w:rPr>
        <w:t xml:space="preserve">Item Code: </w:t>
      </w:r>
      <w:r w:rsidRPr="00F41DE0">
        <w:rPr>
          <w:lang w:val="fr-FR"/>
        </w:rPr>
        <w:t>C6003 Points</w:t>
      </w:r>
      <w:r w:rsidRPr="00F41DE0">
        <w:rPr>
          <w:bCs/>
          <w:lang w:val="fr-FR"/>
        </w:rPr>
        <w:t xml:space="preserve"> Score:</w:t>
      </w:r>
      <w:r w:rsidRPr="00F41DE0">
        <w:rPr>
          <w:lang w:val="fr-FR"/>
        </w:rPr>
        <w:t xml:space="preserve"> 5</w:t>
      </w:r>
      <w:bookmarkEnd w:id="275"/>
      <w:bookmarkEnd w:id="276"/>
      <w:bookmarkEnd w:id="277"/>
    </w:p>
    <w:p w14:paraId="221D4F9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98428B4" w14:textId="77777777" w:rsidR="00A52926" w:rsidRDefault="00A52926" w:rsidP="00A52926">
      <w:pPr>
        <w:pStyle w:val="BodyText"/>
        <w:rPr>
          <w:rStyle w:val="Strong"/>
          <w:rFonts w:cs="Arial"/>
          <w:color w:val="000000"/>
        </w:rPr>
      </w:pPr>
      <w:r>
        <w:rPr>
          <w:rStyle w:val="style31"/>
          <w:rFonts w:cs="Arial"/>
          <w:color w:val="000000"/>
        </w:rPr>
        <w:t>Contractor able to perform field identification tests on materials intended for re-use</w:t>
      </w:r>
    </w:p>
    <w:p w14:paraId="3E1A661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5CB855B" w14:textId="77777777" w:rsidR="00A52926" w:rsidRDefault="00A52926" w:rsidP="00A52926">
      <w:pPr>
        <w:pStyle w:val="BodyText"/>
        <w:rPr>
          <w:rStyle w:val="Strong"/>
          <w:rFonts w:cs="Arial"/>
          <w:color w:val="000000"/>
        </w:rPr>
      </w:pPr>
      <w:r>
        <w:rPr>
          <w:rStyle w:val="style31"/>
          <w:rFonts w:cs="Arial"/>
          <w:color w:val="000000"/>
        </w:rPr>
        <w:t>Contractor able to perform field identification tests on materials intended for re-use</w:t>
      </w:r>
    </w:p>
    <w:p w14:paraId="3BC7B75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7D18927" w14:textId="77777777" w:rsidR="00A52926" w:rsidRDefault="00183979" w:rsidP="00A52926">
      <w:pPr>
        <w:pStyle w:val="ListBullet"/>
        <w:rPr>
          <w:rStyle w:val="Strong"/>
          <w:rFonts w:cs="Arial"/>
          <w:color w:val="000000"/>
        </w:rPr>
      </w:pPr>
      <w:hyperlink r:id="rId38" w:history="1">
        <w:r w:rsidR="00A52926" w:rsidRPr="003C0F40">
          <w:rPr>
            <w:rStyle w:val="Hyperlink"/>
          </w:rPr>
          <w:t>Practical Guide to Streetworks Annex 1 HAUC (UK)</w:t>
        </w:r>
      </w:hyperlink>
    </w:p>
    <w:p w14:paraId="3C87835F" w14:textId="77777777" w:rsidR="00A52926" w:rsidRDefault="00A52926" w:rsidP="00A52926">
      <w:pPr>
        <w:pStyle w:val="BodyText"/>
        <w:rPr>
          <w:rStyle w:val="Strong"/>
          <w:rFonts w:cs="Arial"/>
          <w:color w:val="000000"/>
        </w:rPr>
      </w:pPr>
      <w:r>
        <w:rPr>
          <w:rStyle w:val="Strong"/>
          <w:rFonts w:cs="Arial"/>
          <w:color w:val="000000"/>
        </w:rPr>
        <w:t>Specific Guidance:</w:t>
      </w:r>
    </w:p>
    <w:p w14:paraId="35C7A410" w14:textId="77777777" w:rsidR="00A52926" w:rsidRPr="009B348A" w:rsidRDefault="00A52926" w:rsidP="00A52926">
      <w:pPr>
        <w:pStyle w:val="ListBullet"/>
        <w:rPr>
          <w:rStyle w:val="style31"/>
        </w:rPr>
      </w:pPr>
      <w:r>
        <w:rPr>
          <w:rStyle w:val="style31"/>
          <w:rFonts w:cs="Arial"/>
          <w:color w:val="000000"/>
        </w:rPr>
        <w:t>Contractor able to perform field identification tests on materials intended for re-use</w:t>
      </w:r>
    </w:p>
    <w:p w14:paraId="46EDB767" w14:textId="77777777" w:rsidR="00A52926" w:rsidRPr="009B348A" w:rsidRDefault="00A52926" w:rsidP="00A52926">
      <w:pPr>
        <w:pStyle w:val="ListBullet"/>
      </w:pPr>
      <w:r>
        <w:rPr>
          <w:rFonts w:cs="Arial"/>
          <w:color w:val="000000"/>
          <w:szCs w:val="22"/>
        </w:rPr>
        <w:t>At least one operative on site is able to demonstrate the field identification test on materials selected for re-use</w:t>
      </w:r>
    </w:p>
    <w:p w14:paraId="28A1D019" w14:textId="77777777" w:rsidR="00A52926" w:rsidRPr="00F41DE0" w:rsidRDefault="00A52926" w:rsidP="00A52926">
      <w:pPr>
        <w:pStyle w:val="Heading2"/>
        <w:rPr>
          <w:lang w:val="fr-FR"/>
        </w:rPr>
      </w:pPr>
      <w:bookmarkStart w:id="278" w:name="_Toc525740064"/>
      <w:bookmarkStart w:id="279" w:name="_Toc4054856"/>
      <w:bookmarkStart w:id="280" w:name="_Toc4502434"/>
      <w:r w:rsidRPr="00F41DE0">
        <w:rPr>
          <w:bCs/>
          <w:lang w:val="fr-FR"/>
        </w:rPr>
        <w:t xml:space="preserve">Item Code: </w:t>
      </w:r>
      <w:r w:rsidRPr="00F41DE0">
        <w:rPr>
          <w:lang w:val="fr-FR"/>
        </w:rPr>
        <w:t>C6004 Points</w:t>
      </w:r>
      <w:r w:rsidRPr="00F41DE0">
        <w:rPr>
          <w:bCs/>
          <w:lang w:val="fr-FR"/>
        </w:rPr>
        <w:t xml:space="preserve"> Score:</w:t>
      </w:r>
      <w:r w:rsidRPr="00F41DE0">
        <w:rPr>
          <w:lang w:val="fr-FR"/>
        </w:rPr>
        <w:t xml:space="preserve"> 5</w:t>
      </w:r>
      <w:bookmarkEnd w:id="278"/>
      <w:bookmarkEnd w:id="279"/>
      <w:bookmarkEnd w:id="280"/>
    </w:p>
    <w:p w14:paraId="62B9153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16FB96B" w14:textId="77777777" w:rsidR="00A52926" w:rsidRDefault="00A52926" w:rsidP="00A52926">
      <w:pPr>
        <w:pStyle w:val="BodyText"/>
        <w:rPr>
          <w:rStyle w:val="Strong"/>
          <w:rFonts w:cs="Arial"/>
          <w:color w:val="000000"/>
        </w:rPr>
      </w:pPr>
      <w:r>
        <w:rPr>
          <w:rStyle w:val="style31"/>
          <w:rFonts w:cs="Arial"/>
          <w:color w:val="000000"/>
        </w:rPr>
        <w:t>Any material selected as suitable for re-use is correctly categorized</w:t>
      </w:r>
    </w:p>
    <w:p w14:paraId="662920E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2E10308" w14:textId="77777777" w:rsidR="00A52926" w:rsidRDefault="00A52926" w:rsidP="00A52926">
      <w:pPr>
        <w:pStyle w:val="BodyText"/>
        <w:rPr>
          <w:rStyle w:val="Strong"/>
          <w:rFonts w:cs="Arial"/>
          <w:color w:val="000000"/>
        </w:rPr>
      </w:pPr>
      <w:r>
        <w:rPr>
          <w:rStyle w:val="style31"/>
          <w:rFonts w:cs="Arial"/>
          <w:color w:val="000000"/>
        </w:rPr>
        <w:t>Any material selected as suitable for re-use is correctly categorized</w:t>
      </w:r>
    </w:p>
    <w:p w14:paraId="1D3E2911"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4BA3EE0" w14:textId="77777777" w:rsidR="00A52926" w:rsidRDefault="00A52926" w:rsidP="00A52926">
      <w:pPr>
        <w:pStyle w:val="ListBullet"/>
      </w:pPr>
      <w:r>
        <w:t>LN550</w:t>
      </w:r>
    </w:p>
    <w:p w14:paraId="280AFF14" w14:textId="77777777" w:rsidR="00A52926" w:rsidRDefault="00183979" w:rsidP="00A52926">
      <w:pPr>
        <w:pStyle w:val="ListBullet"/>
        <w:rPr>
          <w:rStyle w:val="Strong"/>
          <w:rFonts w:cs="Arial"/>
          <w:color w:val="000000"/>
        </w:rPr>
      </w:pPr>
      <w:hyperlink r:id="rId39" w:history="1">
        <w:r w:rsidR="00A52926" w:rsidRPr="003C0F40">
          <w:rPr>
            <w:rStyle w:val="Hyperlink"/>
          </w:rPr>
          <w:t>Practical Guide to Streetworks Annex 1 HAUC (UK)</w:t>
        </w:r>
      </w:hyperlink>
    </w:p>
    <w:p w14:paraId="48E864BA" w14:textId="77777777" w:rsidR="00A52926" w:rsidRDefault="00A52926" w:rsidP="00A52926">
      <w:pPr>
        <w:pStyle w:val="BodyText"/>
        <w:rPr>
          <w:rStyle w:val="Strong"/>
          <w:rFonts w:cs="Arial"/>
          <w:color w:val="000000"/>
        </w:rPr>
      </w:pPr>
      <w:r>
        <w:rPr>
          <w:rStyle w:val="Strong"/>
          <w:rFonts w:cs="Arial"/>
          <w:color w:val="000000"/>
        </w:rPr>
        <w:t>Specific Guidance:</w:t>
      </w:r>
    </w:p>
    <w:p w14:paraId="166D11D5" w14:textId="77777777" w:rsidR="00A52926" w:rsidRPr="009B348A" w:rsidRDefault="00A52926" w:rsidP="00A52926">
      <w:pPr>
        <w:pStyle w:val="ListBullet"/>
        <w:rPr>
          <w:rStyle w:val="style31"/>
        </w:rPr>
      </w:pPr>
      <w:r>
        <w:rPr>
          <w:rStyle w:val="style31"/>
          <w:rFonts w:cs="Arial"/>
          <w:color w:val="000000"/>
        </w:rPr>
        <w:t>Any material selected as suitable for re-use is correctly categorized</w:t>
      </w:r>
    </w:p>
    <w:p w14:paraId="7151DF2F" w14:textId="77777777" w:rsidR="00A52926" w:rsidRPr="00F41DE0" w:rsidRDefault="00A52926" w:rsidP="00A52926">
      <w:pPr>
        <w:pStyle w:val="Heading2"/>
        <w:rPr>
          <w:lang w:val="fr-FR"/>
        </w:rPr>
      </w:pPr>
      <w:bookmarkStart w:id="281" w:name="_Toc525740065"/>
      <w:bookmarkStart w:id="282" w:name="_Toc4054857"/>
      <w:bookmarkStart w:id="283" w:name="_Toc4502435"/>
      <w:r w:rsidRPr="00F41DE0">
        <w:rPr>
          <w:bCs/>
          <w:lang w:val="fr-FR"/>
        </w:rPr>
        <w:t xml:space="preserve">Item Code: </w:t>
      </w:r>
      <w:r w:rsidRPr="00F41DE0">
        <w:rPr>
          <w:lang w:val="fr-FR"/>
        </w:rPr>
        <w:t>C6005 Points</w:t>
      </w:r>
      <w:r w:rsidRPr="00F41DE0">
        <w:rPr>
          <w:bCs/>
          <w:lang w:val="fr-FR"/>
        </w:rPr>
        <w:t xml:space="preserve"> Score:</w:t>
      </w:r>
      <w:r w:rsidRPr="00F41DE0">
        <w:rPr>
          <w:lang w:val="fr-FR"/>
        </w:rPr>
        <w:t xml:space="preserve"> 5</w:t>
      </w:r>
      <w:bookmarkEnd w:id="281"/>
      <w:bookmarkEnd w:id="282"/>
      <w:bookmarkEnd w:id="283"/>
    </w:p>
    <w:p w14:paraId="6CEC00D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4EA029D" w14:textId="77777777" w:rsidR="00A52926" w:rsidRDefault="00A52926" w:rsidP="00A52926">
      <w:pPr>
        <w:pStyle w:val="BodyText"/>
        <w:rPr>
          <w:rStyle w:val="Strong"/>
          <w:rFonts w:cs="Arial"/>
          <w:color w:val="000000"/>
        </w:rPr>
      </w:pPr>
      <w:r>
        <w:rPr>
          <w:rStyle w:val="style31"/>
          <w:rFonts w:cs="Arial"/>
          <w:color w:val="000000"/>
        </w:rPr>
        <w:t>Backfill materials have correct moisture content</w:t>
      </w:r>
    </w:p>
    <w:p w14:paraId="10732345"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C1CC690" w14:textId="77777777" w:rsidR="00A52926" w:rsidRDefault="00A52926" w:rsidP="00A52926">
      <w:pPr>
        <w:pStyle w:val="BodyText"/>
        <w:rPr>
          <w:rStyle w:val="Strong"/>
          <w:rFonts w:cs="Arial"/>
          <w:color w:val="000000"/>
        </w:rPr>
      </w:pPr>
      <w:r>
        <w:rPr>
          <w:rStyle w:val="style31"/>
          <w:rFonts w:cs="Arial"/>
          <w:color w:val="000000"/>
        </w:rPr>
        <w:t>Backfill materials have correct moisture content</w:t>
      </w:r>
    </w:p>
    <w:p w14:paraId="66FA5A8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D6ED8B0" w14:textId="77777777" w:rsidR="00A52926" w:rsidRDefault="00183979" w:rsidP="00A52926">
      <w:pPr>
        <w:pStyle w:val="ListBullet"/>
      </w:pPr>
      <w:hyperlink r:id="rId40" w:history="1">
        <w:r w:rsidR="00A52926" w:rsidRPr="00195CC9">
          <w:rPr>
            <w:rStyle w:val="Hyperlink"/>
          </w:rPr>
          <w:t>HAUC Yellow Book</w:t>
        </w:r>
      </w:hyperlink>
    </w:p>
    <w:p w14:paraId="107B98E7" w14:textId="77777777" w:rsidR="00A52926" w:rsidRDefault="00183979" w:rsidP="00A52926">
      <w:pPr>
        <w:pStyle w:val="ListBullet"/>
        <w:rPr>
          <w:rStyle w:val="Strong"/>
          <w:rFonts w:cs="Arial"/>
          <w:color w:val="000000"/>
        </w:rPr>
      </w:pPr>
      <w:hyperlink r:id="rId41" w:history="1">
        <w:r w:rsidR="00A52926" w:rsidRPr="003C0F40">
          <w:rPr>
            <w:rStyle w:val="Hyperlink"/>
          </w:rPr>
          <w:t>Practical Guide to Streetworks Annex 1 HAUC (UK)</w:t>
        </w:r>
      </w:hyperlink>
    </w:p>
    <w:p w14:paraId="70A59BE6" w14:textId="77777777" w:rsidR="00A52926" w:rsidRDefault="00A52926" w:rsidP="00A52926">
      <w:pPr>
        <w:pStyle w:val="BodyText"/>
        <w:rPr>
          <w:rStyle w:val="Strong"/>
          <w:rFonts w:cs="Arial"/>
          <w:color w:val="000000"/>
        </w:rPr>
      </w:pPr>
      <w:r>
        <w:rPr>
          <w:rStyle w:val="Strong"/>
          <w:rFonts w:cs="Arial"/>
          <w:color w:val="000000"/>
        </w:rPr>
        <w:t>Specific Guidance:</w:t>
      </w:r>
    </w:p>
    <w:p w14:paraId="1C5AB96C" w14:textId="77777777" w:rsidR="00A52926" w:rsidRPr="009B348A" w:rsidRDefault="00A52926" w:rsidP="00A52926">
      <w:pPr>
        <w:pStyle w:val="ListBullet"/>
        <w:rPr>
          <w:rStyle w:val="style31"/>
        </w:rPr>
      </w:pPr>
      <w:r>
        <w:rPr>
          <w:rStyle w:val="style31"/>
          <w:rFonts w:cs="Arial"/>
          <w:color w:val="000000"/>
        </w:rPr>
        <w:t>Backfill materials have correct moisture content</w:t>
      </w:r>
    </w:p>
    <w:p w14:paraId="5F88293E" w14:textId="77777777" w:rsidR="00A52926" w:rsidRPr="00F41DE0" w:rsidRDefault="00A52926" w:rsidP="00A52926">
      <w:pPr>
        <w:pStyle w:val="Heading2"/>
        <w:rPr>
          <w:lang w:val="fr-FR"/>
        </w:rPr>
      </w:pPr>
      <w:bookmarkStart w:id="284" w:name="_Toc525740066"/>
      <w:bookmarkStart w:id="285" w:name="_Toc4054858"/>
      <w:bookmarkStart w:id="286" w:name="_Toc4502436"/>
      <w:r w:rsidRPr="00F41DE0">
        <w:rPr>
          <w:bCs/>
          <w:lang w:val="fr-FR"/>
        </w:rPr>
        <w:t xml:space="preserve">Item Code: </w:t>
      </w:r>
      <w:r w:rsidRPr="00F41DE0">
        <w:rPr>
          <w:lang w:val="fr-FR"/>
        </w:rPr>
        <w:t>C6006 Points</w:t>
      </w:r>
      <w:r w:rsidRPr="00F41DE0">
        <w:rPr>
          <w:bCs/>
          <w:lang w:val="fr-FR"/>
        </w:rPr>
        <w:t xml:space="preserve"> Score:</w:t>
      </w:r>
      <w:r w:rsidRPr="00F41DE0">
        <w:rPr>
          <w:lang w:val="fr-FR"/>
        </w:rPr>
        <w:t xml:space="preserve"> 5</w:t>
      </w:r>
      <w:bookmarkEnd w:id="284"/>
      <w:bookmarkEnd w:id="285"/>
      <w:bookmarkEnd w:id="286"/>
    </w:p>
    <w:p w14:paraId="05A31488"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C575330" w14:textId="77777777" w:rsidR="00A52926" w:rsidRDefault="00A52926" w:rsidP="00A52926">
      <w:pPr>
        <w:pStyle w:val="BodyText"/>
        <w:rPr>
          <w:rStyle w:val="Strong"/>
          <w:rFonts w:cs="Arial"/>
          <w:color w:val="000000"/>
        </w:rPr>
      </w:pPr>
      <w:r>
        <w:rPr>
          <w:rStyle w:val="style31"/>
          <w:rFonts w:cs="Arial"/>
          <w:color w:val="000000"/>
        </w:rPr>
        <w:t>Compaction equipment suitable for area to be compacted</w:t>
      </w:r>
    </w:p>
    <w:p w14:paraId="1D1F319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0BEC0A1" w14:textId="77777777" w:rsidR="00A52926" w:rsidRDefault="00A52926" w:rsidP="00A52926">
      <w:pPr>
        <w:pStyle w:val="BodyText"/>
        <w:rPr>
          <w:rStyle w:val="Strong"/>
          <w:rFonts w:cs="Arial"/>
          <w:color w:val="000000"/>
        </w:rPr>
      </w:pPr>
      <w:r>
        <w:rPr>
          <w:rStyle w:val="style31"/>
          <w:rFonts w:cs="Arial"/>
          <w:color w:val="000000"/>
        </w:rPr>
        <w:t>Compaction equipment suitable for area to be compacted</w:t>
      </w:r>
    </w:p>
    <w:p w14:paraId="40F0B89B"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DE6DD29" w14:textId="77777777" w:rsidR="00A52926" w:rsidRDefault="00183979" w:rsidP="00A52926">
      <w:pPr>
        <w:pStyle w:val="ListBullet"/>
      </w:pPr>
      <w:hyperlink r:id="rId42" w:history="1">
        <w:r w:rsidR="00A52926" w:rsidRPr="00195CC9">
          <w:rPr>
            <w:rStyle w:val="Hyperlink"/>
          </w:rPr>
          <w:t>HAUC Yellow Book</w:t>
        </w:r>
      </w:hyperlink>
    </w:p>
    <w:p w14:paraId="4CBF5957" w14:textId="77777777" w:rsidR="00A52926" w:rsidRDefault="00183979" w:rsidP="00A52926">
      <w:pPr>
        <w:pStyle w:val="ListBullet"/>
        <w:rPr>
          <w:rStyle w:val="Strong"/>
          <w:rFonts w:cs="Arial"/>
          <w:color w:val="000000"/>
        </w:rPr>
      </w:pPr>
      <w:hyperlink r:id="rId43" w:history="1">
        <w:r w:rsidR="00A52926" w:rsidRPr="003C0F40">
          <w:rPr>
            <w:rStyle w:val="Hyperlink"/>
          </w:rPr>
          <w:t>Practical Guide to Streetworks Annex 1 HAUC (UK)</w:t>
        </w:r>
      </w:hyperlink>
    </w:p>
    <w:p w14:paraId="63D34ABA" w14:textId="77777777" w:rsidR="00A52926" w:rsidRDefault="00A52926" w:rsidP="00A52926">
      <w:pPr>
        <w:pStyle w:val="BodyText"/>
        <w:rPr>
          <w:rStyle w:val="Strong"/>
          <w:rFonts w:cs="Arial"/>
          <w:color w:val="000000"/>
        </w:rPr>
      </w:pPr>
      <w:r>
        <w:rPr>
          <w:rStyle w:val="Strong"/>
          <w:rFonts w:cs="Arial"/>
          <w:color w:val="000000"/>
        </w:rPr>
        <w:t>Specific Guidance:</w:t>
      </w:r>
    </w:p>
    <w:p w14:paraId="3BE69F88" w14:textId="77777777" w:rsidR="00A52926" w:rsidRPr="009B348A" w:rsidRDefault="00A52926" w:rsidP="00A52926">
      <w:pPr>
        <w:pStyle w:val="ListBullet"/>
        <w:rPr>
          <w:rStyle w:val="style31"/>
        </w:rPr>
      </w:pPr>
      <w:r>
        <w:rPr>
          <w:rStyle w:val="style31"/>
          <w:rFonts w:cs="Arial"/>
          <w:color w:val="000000"/>
        </w:rPr>
        <w:t>Compaction equipment suitable for area to be compacted</w:t>
      </w:r>
    </w:p>
    <w:p w14:paraId="1982F5B5" w14:textId="77777777" w:rsidR="00A52926" w:rsidRPr="00F41DE0" w:rsidRDefault="00A52926" w:rsidP="00A52926">
      <w:pPr>
        <w:pStyle w:val="Heading2"/>
        <w:rPr>
          <w:lang w:val="fr-FR"/>
        </w:rPr>
      </w:pPr>
      <w:bookmarkStart w:id="287" w:name="_Toc525740067"/>
      <w:bookmarkStart w:id="288" w:name="_Toc4054859"/>
      <w:bookmarkStart w:id="289" w:name="_Toc4502437"/>
      <w:r w:rsidRPr="00F41DE0">
        <w:rPr>
          <w:bCs/>
          <w:lang w:val="fr-FR"/>
        </w:rPr>
        <w:t xml:space="preserve">Item Code: </w:t>
      </w:r>
      <w:r w:rsidRPr="00F41DE0">
        <w:rPr>
          <w:lang w:val="fr-FR"/>
        </w:rPr>
        <w:t>C6007 Points</w:t>
      </w:r>
      <w:r w:rsidRPr="00F41DE0">
        <w:rPr>
          <w:bCs/>
          <w:lang w:val="fr-FR"/>
        </w:rPr>
        <w:t xml:space="preserve"> Score:</w:t>
      </w:r>
      <w:r w:rsidRPr="00F41DE0">
        <w:rPr>
          <w:lang w:val="fr-FR"/>
        </w:rPr>
        <w:t xml:space="preserve"> 5</w:t>
      </w:r>
      <w:bookmarkEnd w:id="287"/>
      <w:bookmarkEnd w:id="288"/>
      <w:bookmarkEnd w:id="289"/>
    </w:p>
    <w:p w14:paraId="5018D74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40887CD" w14:textId="77777777" w:rsidR="00A52926" w:rsidRDefault="00A52926" w:rsidP="00A52926">
      <w:pPr>
        <w:pStyle w:val="BodyText"/>
        <w:rPr>
          <w:rStyle w:val="Strong"/>
          <w:rFonts w:cs="Arial"/>
          <w:color w:val="000000"/>
        </w:rPr>
      </w:pPr>
      <w:r>
        <w:rPr>
          <w:rStyle w:val="style31"/>
          <w:rFonts w:cs="Arial"/>
          <w:color w:val="000000"/>
        </w:rPr>
        <w:t>Correct number of passes for material / compaction equipment</w:t>
      </w:r>
    </w:p>
    <w:p w14:paraId="364EB3B7"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4515112" w14:textId="77777777" w:rsidR="00A52926" w:rsidRDefault="00A52926" w:rsidP="00A52926">
      <w:pPr>
        <w:pStyle w:val="BodyText"/>
        <w:rPr>
          <w:rStyle w:val="Strong"/>
          <w:rFonts w:cs="Arial"/>
          <w:color w:val="000000"/>
        </w:rPr>
      </w:pPr>
      <w:r>
        <w:rPr>
          <w:rStyle w:val="style31"/>
          <w:rFonts w:cs="Arial"/>
          <w:color w:val="000000"/>
        </w:rPr>
        <w:t>Correct number of passes for material / compaction equipment</w:t>
      </w:r>
    </w:p>
    <w:p w14:paraId="3E9FCDFF"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3AE7ACB" w14:textId="77777777" w:rsidR="00A52926" w:rsidRDefault="00183979" w:rsidP="00A52926">
      <w:pPr>
        <w:pStyle w:val="ListBullet"/>
      </w:pPr>
      <w:hyperlink r:id="rId44" w:history="1">
        <w:r w:rsidR="00A52926" w:rsidRPr="00195CC9">
          <w:rPr>
            <w:rStyle w:val="Hyperlink"/>
          </w:rPr>
          <w:t>HAUC Yellow Book Appendix A8</w:t>
        </w:r>
      </w:hyperlink>
    </w:p>
    <w:p w14:paraId="27A97858" w14:textId="77777777" w:rsidR="00A52926" w:rsidRDefault="00183979" w:rsidP="00A52926">
      <w:pPr>
        <w:pStyle w:val="ListBullet"/>
        <w:rPr>
          <w:rStyle w:val="Strong"/>
          <w:rFonts w:cs="Arial"/>
          <w:color w:val="000000"/>
        </w:rPr>
      </w:pPr>
      <w:hyperlink r:id="rId45" w:history="1">
        <w:r w:rsidR="00A52926" w:rsidRPr="0028328D">
          <w:rPr>
            <w:rStyle w:val="Hyperlink"/>
          </w:rPr>
          <w:t>Practical Guide to Streetworks Annex 6, 7 and 8 HAUC (UK)</w:t>
        </w:r>
      </w:hyperlink>
    </w:p>
    <w:p w14:paraId="2B7A7D18" w14:textId="77777777" w:rsidR="00A52926" w:rsidRDefault="00A52926" w:rsidP="00A52926">
      <w:pPr>
        <w:pStyle w:val="BodyText"/>
        <w:rPr>
          <w:rStyle w:val="Strong"/>
          <w:rFonts w:cs="Arial"/>
          <w:color w:val="000000"/>
        </w:rPr>
      </w:pPr>
      <w:r>
        <w:rPr>
          <w:rStyle w:val="Strong"/>
          <w:rFonts w:cs="Arial"/>
          <w:color w:val="000000"/>
        </w:rPr>
        <w:t>Specific Guidance:</w:t>
      </w:r>
    </w:p>
    <w:p w14:paraId="151DD33E" w14:textId="77777777" w:rsidR="00A52926" w:rsidRPr="00DE31B9" w:rsidRDefault="00A52926" w:rsidP="00A52926">
      <w:pPr>
        <w:pStyle w:val="ListBullet"/>
        <w:rPr>
          <w:rStyle w:val="style31"/>
        </w:rPr>
      </w:pPr>
      <w:r>
        <w:rPr>
          <w:rStyle w:val="style31"/>
          <w:rFonts w:cs="Arial"/>
          <w:color w:val="000000"/>
        </w:rPr>
        <w:t>Correct number of passes for material / compaction equipment</w:t>
      </w:r>
    </w:p>
    <w:p w14:paraId="343DBCFA" w14:textId="77777777" w:rsidR="00A52926" w:rsidRPr="00F41DE0" w:rsidRDefault="00A52926" w:rsidP="00A52926">
      <w:pPr>
        <w:pStyle w:val="Heading2"/>
        <w:rPr>
          <w:lang w:val="fr-FR"/>
        </w:rPr>
      </w:pPr>
      <w:bookmarkStart w:id="290" w:name="_Toc525740068"/>
      <w:bookmarkStart w:id="291" w:name="_Toc4054860"/>
      <w:bookmarkStart w:id="292" w:name="_Toc4502438"/>
      <w:r w:rsidRPr="00F41DE0">
        <w:rPr>
          <w:bCs/>
          <w:lang w:val="fr-FR"/>
        </w:rPr>
        <w:t xml:space="preserve">Item Code: </w:t>
      </w:r>
      <w:r w:rsidRPr="00F41DE0">
        <w:rPr>
          <w:lang w:val="fr-FR"/>
        </w:rPr>
        <w:t>C6008 Points</w:t>
      </w:r>
      <w:r w:rsidRPr="00F41DE0">
        <w:rPr>
          <w:bCs/>
          <w:lang w:val="fr-FR"/>
        </w:rPr>
        <w:t xml:space="preserve"> Score:</w:t>
      </w:r>
      <w:r w:rsidRPr="00F41DE0">
        <w:rPr>
          <w:lang w:val="fr-FR"/>
        </w:rPr>
        <w:t xml:space="preserve"> 5</w:t>
      </w:r>
      <w:bookmarkEnd w:id="290"/>
      <w:bookmarkEnd w:id="291"/>
      <w:bookmarkEnd w:id="292"/>
    </w:p>
    <w:p w14:paraId="3F87994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01076E3" w14:textId="77777777" w:rsidR="00A52926" w:rsidRDefault="00A52926" w:rsidP="00A52926">
      <w:pPr>
        <w:pStyle w:val="BodyText"/>
        <w:rPr>
          <w:rStyle w:val="Strong"/>
          <w:rFonts w:cs="Arial"/>
          <w:color w:val="000000"/>
        </w:rPr>
      </w:pPr>
      <w:r>
        <w:rPr>
          <w:rStyle w:val="style31"/>
          <w:rFonts w:cs="Arial"/>
          <w:color w:val="000000"/>
        </w:rPr>
        <w:t>Maximum compaction layer thickness observed</w:t>
      </w:r>
    </w:p>
    <w:p w14:paraId="22ADB57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D1839C6" w14:textId="77777777" w:rsidR="00A52926" w:rsidRDefault="00A52926" w:rsidP="00A52926">
      <w:pPr>
        <w:pStyle w:val="BodyText"/>
        <w:rPr>
          <w:rStyle w:val="Strong"/>
          <w:rFonts w:cs="Arial"/>
          <w:color w:val="000000"/>
        </w:rPr>
      </w:pPr>
      <w:r>
        <w:rPr>
          <w:rStyle w:val="style31"/>
          <w:rFonts w:cs="Arial"/>
          <w:color w:val="000000"/>
        </w:rPr>
        <w:t>Maximum compaction layer thickness observed</w:t>
      </w:r>
    </w:p>
    <w:p w14:paraId="256D5811"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ED856D2" w14:textId="77777777" w:rsidR="00A52926" w:rsidRDefault="00183979" w:rsidP="00A52926">
      <w:pPr>
        <w:pStyle w:val="ListBullet"/>
      </w:pPr>
      <w:hyperlink r:id="rId46" w:history="1">
        <w:r w:rsidR="00A52926" w:rsidRPr="0028328D">
          <w:rPr>
            <w:rStyle w:val="Hyperlink"/>
          </w:rPr>
          <w:t>HAUC Yellow Book Appendix A8</w:t>
        </w:r>
      </w:hyperlink>
    </w:p>
    <w:p w14:paraId="7C879D89" w14:textId="77777777" w:rsidR="00A52926" w:rsidRPr="00DE31B9" w:rsidRDefault="00183979" w:rsidP="00A52926">
      <w:pPr>
        <w:pStyle w:val="ListBullet"/>
        <w:rPr>
          <w:rStyle w:val="Strong"/>
          <w:rFonts w:cs="Arial"/>
          <w:color w:val="000000"/>
        </w:rPr>
      </w:pPr>
      <w:hyperlink r:id="rId47" w:history="1">
        <w:r w:rsidR="00A52926" w:rsidRPr="0028328D">
          <w:rPr>
            <w:rStyle w:val="Hyperlink"/>
          </w:rPr>
          <w:t>Practical Guide to Streetworks Annex 6, 7 and 8 HAUC (UK)</w:t>
        </w:r>
      </w:hyperlink>
    </w:p>
    <w:p w14:paraId="79B39CA8" w14:textId="77777777" w:rsidR="00A52926" w:rsidRDefault="00A52926" w:rsidP="00A52926">
      <w:pPr>
        <w:pStyle w:val="BodyText"/>
        <w:rPr>
          <w:rStyle w:val="Strong"/>
          <w:rFonts w:cs="Arial"/>
          <w:color w:val="000000"/>
        </w:rPr>
      </w:pPr>
      <w:r>
        <w:rPr>
          <w:rStyle w:val="Strong"/>
          <w:rFonts w:cs="Arial"/>
          <w:color w:val="000000"/>
        </w:rPr>
        <w:t>Specific Guidance:</w:t>
      </w:r>
    </w:p>
    <w:p w14:paraId="7A8DDE07" w14:textId="77777777" w:rsidR="00A52926" w:rsidRDefault="00A52926" w:rsidP="00A52926">
      <w:pPr>
        <w:pStyle w:val="ListBullet"/>
      </w:pPr>
      <w:r>
        <w:rPr>
          <w:rStyle w:val="style31"/>
          <w:rFonts w:cs="Arial"/>
          <w:color w:val="000000"/>
        </w:rPr>
        <w:t>Maximum compaction layer thickness observed</w:t>
      </w:r>
    </w:p>
    <w:p w14:paraId="2F8B9C45" w14:textId="77777777" w:rsidR="00A52926" w:rsidRPr="00F41DE0" w:rsidRDefault="00A52926" w:rsidP="00A52926">
      <w:pPr>
        <w:pStyle w:val="Heading2"/>
        <w:rPr>
          <w:lang w:val="fr-FR"/>
        </w:rPr>
      </w:pPr>
      <w:bookmarkStart w:id="293" w:name="_Toc525740069"/>
      <w:bookmarkStart w:id="294" w:name="_Toc4054861"/>
      <w:bookmarkStart w:id="295" w:name="_Toc4502439"/>
      <w:r w:rsidRPr="00F41DE0">
        <w:rPr>
          <w:lang w:val="fr-FR"/>
        </w:rPr>
        <w:t>Item Code: C6010 Points Score: 5</w:t>
      </w:r>
      <w:bookmarkEnd w:id="293"/>
      <w:bookmarkEnd w:id="294"/>
      <w:bookmarkEnd w:id="295"/>
    </w:p>
    <w:p w14:paraId="19F6C1EF"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A7AB083" w14:textId="77777777" w:rsidR="00A52926" w:rsidRDefault="00A52926" w:rsidP="00A52926">
      <w:pPr>
        <w:pStyle w:val="BodyText"/>
        <w:rPr>
          <w:rStyle w:val="Strong"/>
          <w:rFonts w:cs="Arial"/>
          <w:color w:val="000000"/>
        </w:rPr>
      </w:pPr>
      <w:r>
        <w:t>Trench edge requirements / trimming performed to specification.</w:t>
      </w:r>
    </w:p>
    <w:p w14:paraId="3FD25E6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47C0324" w14:textId="77777777" w:rsidR="00A52926" w:rsidRPr="002E202F" w:rsidRDefault="00A52926" w:rsidP="00A52926">
      <w:pPr>
        <w:pStyle w:val="BodyText"/>
        <w:rPr>
          <w:rStyle w:val="Strong"/>
          <w:rFonts w:cs="Arial"/>
          <w:b w:val="0"/>
          <w:color w:val="000000"/>
        </w:rPr>
      </w:pPr>
      <w:r>
        <w:rPr>
          <w:rStyle w:val="Strong"/>
          <w:rFonts w:cs="Arial"/>
          <w:color w:val="000000"/>
        </w:rPr>
        <w:t>Trench excavations</w:t>
      </w:r>
    </w:p>
    <w:p w14:paraId="24912345"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F02C177" w14:textId="77777777" w:rsidR="00A52926" w:rsidRDefault="00A52926" w:rsidP="00A52926">
      <w:pPr>
        <w:pStyle w:val="ListBullet"/>
        <w:rPr>
          <w:rStyle w:val="Strong"/>
          <w:rFonts w:cs="Arial"/>
          <w:b w:val="0"/>
          <w:color w:val="000000"/>
        </w:rPr>
      </w:pPr>
      <w:r>
        <w:rPr>
          <w:rStyle w:val="Strong"/>
          <w:rFonts w:cs="Arial"/>
          <w:color w:val="000000"/>
        </w:rPr>
        <w:t>LN550</w:t>
      </w:r>
    </w:p>
    <w:p w14:paraId="57C4E34C" w14:textId="77777777" w:rsidR="00A52926" w:rsidRPr="002E202F" w:rsidRDefault="00183979" w:rsidP="00A52926">
      <w:pPr>
        <w:pStyle w:val="ListBullet"/>
        <w:rPr>
          <w:rStyle w:val="Strong"/>
          <w:rFonts w:cs="Arial"/>
          <w:b w:val="0"/>
          <w:color w:val="000000"/>
        </w:rPr>
      </w:pPr>
      <w:hyperlink r:id="rId48" w:history="1">
        <w:r w:rsidR="00A52926">
          <w:rPr>
            <w:rStyle w:val="Hyperlink"/>
          </w:rPr>
          <w:t>HAUC The Specification for the Reinstatement of Openings in Highways</w:t>
        </w:r>
      </w:hyperlink>
    </w:p>
    <w:p w14:paraId="3750B832" w14:textId="77777777" w:rsidR="00A52926" w:rsidRDefault="00A52926" w:rsidP="00A52926">
      <w:pPr>
        <w:pStyle w:val="BodyText"/>
        <w:rPr>
          <w:rStyle w:val="Strong"/>
          <w:rFonts w:cs="Arial"/>
          <w:color w:val="000000"/>
        </w:rPr>
      </w:pPr>
      <w:r>
        <w:rPr>
          <w:rStyle w:val="Strong"/>
          <w:rFonts w:cs="Arial"/>
          <w:color w:val="000000"/>
        </w:rPr>
        <w:t>Specific Guidance:</w:t>
      </w:r>
    </w:p>
    <w:p w14:paraId="2EB72AFC" w14:textId="77777777" w:rsidR="00A52926" w:rsidRPr="00DA5951" w:rsidRDefault="00A52926" w:rsidP="00A52926">
      <w:pPr>
        <w:pStyle w:val="ListBullet"/>
        <w:rPr>
          <w:rFonts w:cs="Arial"/>
          <w:b/>
          <w:bCs/>
          <w:color w:val="000000"/>
        </w:rPr>
      </w:pPr>
      <w:r>
        <w:t>Trench edge requirements / trimming performed to specification.</w:t>
      </w:r>
    </w:p>
    <w:p w14:paraId="43F8D0B3" w14:textId="77777777" w:rsidR="00A52926" w:rsidRPr="00F41DE0" w:rsidRDefault="00A52926" w:rsidP="00A52926">
      <w:pPr>
        <w:pStyle w:val="Heading2"/>
        <w:rPr>
          <w:lang w:val="fr-FR"/>
        </w:rPr>
      </w:pPr>
      <w:bookmarkStart w:id="296" w:name="_Toc525740070"/>
      <w:bookmarkStart w:id="297" w:name="_Toc4054862"/>
      <w:bookmarkStart w:id="298" w:name="_Toc4502440"/>
      <w:r w:rsidRPr="00F41DE0">
        <w:rPr>
          <w:lang w:val="fr-FR"/>
        </w:rPr>
        <w:t>Item Code: C6011 Points Score: 5</w:t>
      </w:r>
      <w:bookmarkEnd w:id="296"/>
      <w:bookmarkEnd w:id="297"/>
      <w:bookmarkEnd w:id="298"/>
    </w:p>
    <w:p w14:paraId="3B6B43FC"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D1BF609" w14:textId="77777777" w:rsidR="00A52926" w:rsidRDefault="00A52926" w:rsidP="00A52926">
      <w:pPr>
        <w:pStyle w:val="BodyText"/>
        <w:rPr>
          <w:rStyle w:val="Strong"/>
          <w:rFonts w:cs="Arial"/>
          <w:color w:val="000000"/>
        </w:rPr>
      </w:pPr>
      <w:r>
        <w:rPr>
          <w:rStyle w:val="style31"/>
          <w:rFonts w:cs="Arial"/>
          <w:color w:val="000000"/>
        </w:rPr>
        <w:t>Vertical edges / ironwork sealed with approved emulsion / sealant</w:t>
      </w:r>
    </w:p>
    <w:p w14:paraId="54BA88CA"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31E9F34" w14:textId="77777777" w:rsidR="00A52926" w:rsidRDefault="00A52926" w:rsidP="00A52926">
      <w:pPr>
        <w:pStyle w:val="BodyText"/>
        <w:rPr>
          <w:rStyle w:val="Strong"/>
          <w:rFonts w:cs="Arial"/>
          <w:color w:val="000000"/>
        </w:rPr>
      </w:pPr>
      <w:r>
        <w:rPr>
          <w:rStyle w:val="style31"/>
          <w:rFonts w:cs="Arial"/>
          <w:color w:val="000000"/>
        </w:rPr>
        <w:t>Vertical edges / ironwork sealed with approved emulsion / sealant</w:t>
      </w:r>
    </w:p>
    <w:p w14:paraId="18CE3DFF"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B2D2AA4" w14:textId="77777777" w:rsidR="00A52926" w:rsidRDefault="00183979" w:rsidP="00A52926">
      <w:pPr>
        <w:pStyle w:val="ListBullet"/>
      </w:pPr>
      <w:hyperlink r:id="rId49" w:history="1">
        <w:r w:rsidR="00A52926">
          <w:rPr>
            <w:rStyle w:val="Hyperlink"/>
          </w:rPr>
          <w:t>HAUC The Specification for the Reinstatement of Openings in Highways</w:t>
        </w:r>
      </w:hyperlink>
    </w:p>
    <w:p w14:paraId="4EC9A899" w14:textId="77777777" w:rsidR="00A52926" w:rsidRDefault="00A52926" w:rsidP="00A52926">
      <w:pPr>
        <w:pStyle w:val="ListBullet"/>
        <w:rPr>
          <w:rStyle w:val="Strong"/>
          <w:rFonts w:cs="Arial"/>
          <w:color w:val="000000"/>
        </w:rPr>
      </w:pPr>
      <w:r>
        <w:t>LN550</w:t>
      </w:r>
    </w:p>
    <w:p w14:paraId="2955D950" w14:textId="77777777" w:rsidR="00A52926" w:rsidRDefault="00A52926" w:rsidP="00A52926">
      <w:pPr>
        <w:pStyle w:val="BodyText"/>
        <w:rPr>
          <w:rStyle w:val="Strong"/>
          <w:rFonts w:cs="Arial"/>
          <w:color w:val="000000"/>
        </w:rPr>
      </w:pPr>
      <w:r>
        <w:rPr>
          <w:rStyle w:val="Strong"/>
          <w:rFonts w:cs="Arial"/>
          <w:color w:val="000000"/>
        </w:rPr>
        <w:t>Specific Guidance:</w:t>
      </w:r>
    </w:p>
    <w:p w14:paraId="5D7EA2D5" w14:textId="77777777" w:rsidR="00A52926" w:rsidRPr="00F4006D" w:rsidRDefault="00A52926" w:rsidP="00A52926">
      <w:pPr>
        <w:pStyle w:val="ListBullet"/>
        <w:rPr>
          <w:rStyle w:val="style31"/>
        </w:rPr>
      </w:pPr>
      <w:r>
        <w:rPr>
          <w:rStyle w:val="style31"/>
          <w:rFonts w:cs="Arial"/>
          <w:color w:val="000000"/>
        </w:rPr>
        <w:t>Vertical edges / ironwork sealed with approved emulsion / sealant</w:t>
      </w:r>
    </w:p>
    <w:p w14:paraId="5E39BE3D" w14:textId="77777777" w:rsidR="00A52926" w:rsidRPr="00F41DE0" w:rsidRDefault="00A52926" w:rsidP="00A52926">
      <w:pPr>
        <w:pStyle w:val="Heading2"/>
        <w:rPr>
          <w:lang w:val="fr-FR"/>
        </w:rPr>
      </w:pPr>
      <w:bookmarkStart w:id="299" w:name="_Toc525740071"/>
      <w:bookmarkStart w:id="300" w:name="_Toc4054863"/>
      <w:bookmarkStart w:id="301" w:name="_Toc4502441"/>
      <w:r w:rsidRPr="00F41DE0">
        <w:rPr>
          <w:lang w:val="fr-FR"/>
        </w:rPr>
        <w:t>Item Code: C6012 Points Score: 5</w:t>
      </w:r>
      <w:bookmarkEnd w:id="299"/>
      <w:bookmarkEnd w:id="300"/>
      <w:bookmarkEnd w:id="301"/>
    </w:p>
    <w:p w14:paraId="6844037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4462695" w14:textId="77777777" w:rsidR="00A52926" w:rsidRDefault="00A52926" w:rsidP="00A52926">
      <w:pPr>
        <w:pStyle w:val="BodyText"/>
        <w:rPr>
          <w:rStyle w:val="Strong"/>
          <w:rFonts w:cs="Arial"/>
          <w:color w:val="000000"/>
        </w:rPr>
      </w:pPr>
      <w:r>
        <w:rPr>
          <w:rStyle w:val="style31"/>
          <w:rFonts w:cs="Arial"/>
          <w:color w:val="000000"/>
        </w:rPr>
        <w:t>Wearing course correct type &amp; thickness for class of road and reinstatement option</w:t>
      </w:r>
    </w:p>
    <w:p w14:paraId="6242CBA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78B1E2E" w14:textId="77777777" w:rsidR="00A52926" w:rsidRDefault="00A52926" w:rsidP="00A52926">
      <w:pPr>
        <w:pStyle w:val="BodyText"/>
        <w:rPr>
          <w:rStyle w:val="Strong"/>
          <w:rFonts w:cs="Arial"/>
          <w:color w:val="000000"/>
        </w:rPr>
      </w:pPr>
      <w:r>
        <w:rPr>
          <w:rStyle w:val="style31"/>
          <w:rFonts w:cs="Arial"/>
          <w:color w:val="000000"/>
        </w:rPr>
        <w:t>Wearing course correct type &amp; thickness for class of road and reinstatement option</w:t>
      </w:r>
    </w:p>
    <w:p w14:paraId="6F11AF1D"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477D4AA" w14:textId="77777777" w:rsidR="00A52926" w:rsidRDefault="00183979" w:rsidP="00A52926">
      <w:pPr>
        <w:pStyle w:val="ListBullet"/>
        <w:rPr>
          <w:rStyle w:val="Strong"/>
          <w:rFonts w:cs="Arial"/>
          <w:color w:val="000000"/>
        </w:rPr>
      </w:pPr>
      <w:hyperlink r:id="rId50" w:history="1">
        <w:r w:rsidR="00A52926" w:rsidRPr="0028328D">
          <w:rPr>
            <w:rStyle w:val="Hyperlink"/>
          </w:rPr>
          <w:t>HAUC Yellow Book</w:t>
        </w:r>
      </w:hyperlink>
    </w:p>
    <w:p w14:paraId="54262B3D" w14:textId="77777777" w:rsidR="00A52926" w:rsidRDefault="00A52926" w:rsidP="00A52926">
      <w:pPr>
        <w:pStyle w:val="BodyText"/>
        <w:rPr>
          <w:rStyle w:val="Strong"/>
          <w:rFonts w:cs="Arial"/>
          <w:color w:val="000000"/>
        </w:rPr>
      </w:pPr>
      <w:r>
        <w:rPr>
          <w:rStyle w:val="Strong"/>
          <w:rFonts w:cs="Arial"/>
          <w:color w:val="000000"/>
        </w:rPr>
        <w:t>Specific Guidance:</w:t>
      </w:r>
    </w:p>
    <w:p w14:paraId="5755A6D0" w14:textId="77777777" w:rsidR="00A52926" w:rsidRDefault="00A52926" w:rsidP="00A52926">
      <w:pPr>
        <w:pStyle w:val="ListBullet"/>
      </w:pPr>
      <w:r>
        <w:t>Wearing course correct type &amp; thickness for class of road and reinstatement option</w:t>
      </w:r>
    </w:p>
    <w:p w14:paraId="0BED69BC" w14:textId="77777777" w:rsidR="00A52926" w:rsidRDefault="00A52926" w:rsidP="00A52926">
      <w:pPr>
        <w:pStyle w:val="Note"/>
        <w:rPr>
          <w:rFonts w:cs="Arial"/>
          <w:color w:val="000000"/>
          <w:szCs w:val="22"/>
        </w:rPr>
      </w:pPr>
      <w:r>
        <w:rPr>
          <w:rFonts w:cs="Arial"/>
          <w:color w:val="000000"/>
          <w:szCs w:val="22"/>
        </w:rPr>
        <w:t>This item includes roads, footways, footpaths and cycle tracks</w:t>
      </w:r>
    </w:p>
    <w:p w14:paraId="2DFE018D" w14:textId="77777777" w:rsidR="00A52926" w:rsidRPr="00F41DE0" w:rsidRDefault="00A52926" w:rsidP="00A52926">
      <w:pPr>
        <w:pStyle w:val="Heading2"/>
        <w:rPr>
          <w:lang w:val="fr-FR"/>
        </w:rPr>
      </w:pPr>
      <w:bookmarkStart w:id="302" w:name="_Toc525740072"/>
      <w:bookmarkStart w:id="303" w:name="_Toc4054864"/>
      <w:bookmarkStart w:id="304" w:name="_Toc4502442"/>
      <w:r w:rsidRPr="00F41DE0">
        <w:rPr>
          <w:lang w:val="fr-FR"/>
        </w:rPr>
        <w:t>Item Code: C6013 Points Score: 5</w:t>
      </w:r>
      <w:bookmarkEnd w:id="302"/>
      <w:bookmarkEnd w:id="303"/>
      <w:bookmarkEnd w:id="304"/>
    </w:p>
    <w:p w14:paraId="048E572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3B2B109" w14:textId="77777777" w:rsidR="00A52926" w:rsidRDefault="00A52926" w:rsidP="00A52926">
      <w:pPr>
        <w:pStyle w:val="BodyText"/>
        <w:rPr>
          <w:rStyle w:val="Strong"/>
          <w:rFonts w:cs="Arial"/>
          <w:color w:val="000000"/>
        </w:rPr>
      </w:pPr>
      <w:r>
        <w:rPr>
          <w:rStyle w:val="style31"/>
          <w:rFonts w:cs="Arial"/>
          <w:color w:val="000000"/>
        </w:rPr>
        <w:t>Base course correct type &amp; thickness for class of road and reinstatement option</w:t>
      </w:r>
    </w:p>
    <w:p w14:paraId="593E8AB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F5DB17B" w14:textId="77777777" w:rsidR="00A52926" w:rsidRDefault="00A52926" w:rsidP="00A52926">
      <w:pPr>
        <w:pStyle w:val="BodyText"/>
        <w:rPr>
          <w:rStyle w:val="Strong"/>
          <w:rFonts w:cs="Arial"/>
          <w:color w:val="000000"/>
        </w:rPr>
      </w:pPr>
      <w:r>
        <w:rPr>
          <w:rStyle w:val="style31"/>
          <w:rFonts w:cs="Arial"/>
          <w:color w:val="000000"/>
        </w:rPr>
        <w:t>Base course correct type &amp; thickness for class of road and reinstatement option</w:t>
      </w:r>
    </w:p>
    <w:p w14:paraId="586E8B55"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3E418F1" w14:textId="77777777" w:rsidR="00A52926" w:rsidRDefault="00183979" w:rsidP="00A52926">
      <w:pPr>
        <w:pStyle w:val="ListBullet"/>
        <w:rPr>
          <w:rStyle w:val="Strong"/>
          <w:rFonts w:cs="Arial"/>
          <w:color w:val="000000"/>
        </w:rPr>
      </w:pPr>
      <w:hyperlink r:id="rId51" w:history="1">
        <w:r w:rsidR="00A52926" w:rsidRPr="0028328D">
          <w:rPr>
            <w:rStyle w:val="Hyperlink"/>
          </w:rPr>
          <w:t>HAUC Yellow Book</w:t>
        </w:r>
      </w:hyperlink>
    </w:p>
    <w:p w14:paraId="009D9FF5" w14:textId="77777777" w:rsidR="00A52926" w:rsidRDefault="00A52926" w:rsidP="00A52926">
      <w:pPr>
        <w:pStyle w:val="BodyText"/>
        <w:rPr>
          <w:rStyle w:val="Strong"/>
          <w:rFonts w:cs="Arial"/>
          <w:color w:val="000000"/>
        </w:rPr>
      </w:pPr>
      <w:r>
        <w:rPr>
          <w:rStyle w:val="Strong"/>
          <w:rFonts w:cs="Arial"/>
          <w:color w:val="000000"/>
        </w:rPr>
        <w:t>Specific Guidance:</w:t>
      </w:r>
    </w:p>
    <w:p w14:paraId="3A0E3BA4" w14:textId="77777777" w:rsidR="00A52926" w:rsidRPr="00EA7318" w:rsidRDefault="00A52926" w:rsidP="00A52926">
      <w:pPr>
        <w:pStyle w:val="ListBullet"/>
        <w:rPr>
          <w:rStyle w:val="style31"/>
        </w:rPr>
      </w:pPr>
      <w:r>
        <w:rPr>
          <w:rStyle w:val="style31"/>
          <w:rFonts w:cs="Arial"/>
          <w:color w:val="000000"/>
        </w:rPr>
        <w:t>Base course correct type &amp; thickness for class of road and reinstatement option</w:t>
      </w:r>
    </w:p>
    <w:p w14:paraId="4F12E0EA" w14:textId="77777777" w:rsidR="00A52926" w:rsidRDefault="00A52926" w:rsidP="00A52926">
      <w:pPr>
        <w:pStyle w:val="Note"/>
        <w:rPr>
          <w:rFonts w:cs="Arial"/>
          <w:color w:val="000000"/>
          <w:szCs w:val="22"/>
        </w:rPr>
      </w:pPr>
      <w:r>
        <w:rPr>
          <w:rFonts w:cs="Arial"/>
          <w:color w:val="000000"/>
          <w:szCs w:val="22"/>
        </w:rPr>
        <w:t>This item includes roads, footways, footpaths and cycle tracks</w:t>
      </w:r>
    </w:p>
    <w:p w14:paraId="224B4A40" w14:textId="77777777" w:rsidR="00A52926" w:rsidRPr="00F41DE0" w:rsidRDefault="00A52926" w:rsidP="00A52926">
      <w:pPr>
        <w:pStyle w:val="Heading2"/>
        <w:rPr>
          <w:lang w:val="fr-FR"/>
        </w:rPr>
      </w:pPr>
      <w:bookmarkStart w:id="305" w:name="_Toc525740073"/>
      <w:bookmarkStart w:id="306" w:name="_Toc4054865"/>
      <w:bookmarkStart w:id="307" w:name="_Toc4502443"/>
      <w:r w:rsidRPr="00F41DE0">
        <w:rPr>
          <w:bCs/>
          <w:lang w:val="fr-FR"/>
        </w:rPr>
        <w:t xml:space="preserve">Item Code: </w:t>
      </w:r>
      <w:r w:rsidRPr="00F41DE0">
        <w:rPr>
          <w:lang w:val="fr-FR"/>
        </w:rPr>
        <w:t>C6014 Points</w:t>
      </w:r>
      <w:r w:rsidRPr="00F41DE0">
        <w:rPr>
          <w:bCs/>
          <w:lang w:val="fr-FR"/>
        </w:rPr>
        <w:t xml:space="preserve"> Score:</w:t>
      </w:r>
      <w:r w:rsidRPr="00F41DE0">
        <w:rPr>
          <w:lang w:val="fr-FR"/>
        </w:rPr>
        <w:t xml:space="preserve"> 5</w:t>
      </w:r>
      <w:bookmarkEnd w:id="305"/>
      <w:bookmarkEnd w:id="306"/>
      <w:bookmarkEnd w:id="307"/>
    </w:p>
    <w:p w14:paraId="3D6C398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BE83720" w14:textId="77777777" w:rsidR="00A52926" w:rsidRDefault="00A52926" w:rsidP="00A52926">
      <w:pPr>
        <w:pStyle w:val="BodyText"/>
        <w:rPr>
          <w:rStyle w:val="Strong"/>
          <w:rFonts w:cs="Arial"/>
          <w:color w:val="000000"/>
        </w:rPr>
      </w:pPr>
      <w:r>
        <w:rPr>
          <w:rStyle w:val="style31"/>
          <w:rFonts w:cs="Arial"/>
          <w:color w:val="000000"/>
        </w:rPr>
        <w:t>Roadbase layer correct type &amp; thickness for class of road and reinstatement option</w:t>
      </w:r>
    </w:p>
    <w:p w14:paraId="1697B83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582FDE8" w14:textId="77777777" w:rsidR="00A52926" w:rsidRDefault="00A52926" w:rsidP="00A52926">
      <w:pPr>
        <w:pStyle w:val="BodyText"/>
        <w:rPr>
          <w:rStyle w:val="Strong"/>
          <w:rFonts w:cs="Arial"/>
          <w:color w:val="000000"/>
        </w:rPr>
      </w:pPr>
      <w:r>
        <w:rPr>
          <w:rStyle w:val="style31"/>
          <w:rFonts w:cs="Arial"/>
          <w:color w:val="000000"/>
        </w:rPr>
        <w:t>Roadbase layer correct type &amp; thickness for class of road and reinstatement option</w:t>
      </w:r>
    </w:p>
    <w:p w14:paraId="1D5384A6"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814A634" w14:textId="77777777" w:rsidR="00A52926" w:rsidRDefault="00183979" w:rsidP="00A52926">
      <w:pPr>
        <w:pStyle w:val="ListBullet"/>
        <w:rPr>
          <w:rStyle w:val="Strong"/>
          <w:rFonts w:cs="Arial"/>
          <w:color w:val="000000"/>
        </w:rPr>
      </w:pPr>
      <w:hyperlink r:id="rId52" w:history="1">
        <w:r w:rsidR="00A52926" w:rsidRPr="0028328D">
          <w:rPr>
            <w:rStyle w:val="Hyperlink"/>
          </w:rPr>
          <w:t>HAUC Yellow Book Appendix 6 and 7</w:t>
        </w:r>
      </w:hyperlink>
    </w:p>
    <w:p w14:paraId="3B38E0D3" w14:textId="77777777" w:rsidR="00A52926" w:rsidRDefault="00A52926" w:rsidP="00A52926">
      <w:pPr>
        <w:pStyle w:val="BodyText"/>
        <w:rPr>
          <w:rStyle w:val="Strong"/>
          <w:rFonts w:cs="Arial"/>
          <w:color w:val="000000"/>
        </w:rPr>
      </w:pPr>
      <w:r>
        <w:rPr>
          <w:rStyle w:val="Strong"/>
          <w:rFonts w:cs="Arial"/>
          <w:color w:val="000000"/>
        </w:rPr>
        <w:t>Specific Guidance:</w:t>
      </w:r>
    </w:p>
    <w:p w14:paraId="1015C084" w14:textId="77777777" w:rsidR="00A52926" w:rsidRPr="00EA7318" w:rsidRDefault="00A52926" w:rsidP="00A52926">
      <w:pPr>
        <w:pStyle w:val="ListBullet"/>
        <w:rPr>
          <w:rStyle w:val="style31"/>
        </w:rPr>
      </w:pPr>
      <w:r>
        <w:rPr>
          <w:rStyle w:val="style31"/>
          <w:rFonts w:cs="Arial"/>
          <w:color w:val="000000"/>
        </w:rPr>
        <w:t>Roadbase layer correct type &amp; thickness for class of road and reinstatement option</w:t>
      </w:r>
    </w:p>
    <w:p w14:paraId="2D8754D5" w14:textId="77777777" w:rsidR="00A52926" w:rsidRPr="00F41DE0" w:rsidRDefault="00A52926" w:rsidP="00A52926">
      <w:pPr>
        <w:pStyle w:val="Heading2"/>
        <w:rPr>
          <w:lang w:val="fr-FR"/>
        </w:rPr>
      </w:pPr>
      <w:bookmarkStart w:id="308" w:name="_Toc525740074"/>
      <w:bookmarkStart w:id="309" w:name="_Toc4054866"/>
      <w:bookmarkStart w:id="310" w:name="_Toc4502444"/>
      <w:r w:rsidRPr="00F41DE0">
        <w:rPr>
          <w:bCs/>
          <w:lang w:val="fr-FR"/>
        </w:rPr>
        <w:t xml:space="preserve">Item Code: </w:t>
      </w:r>
      <w:r w:rsidRPr="00F41DE0">
        <w:rPr>
          <w:lang w:val="fr-FR"/>
        </w:rPr>
        <w:t>C6015 Points</w:t>
      </w:r>
      <w:r w:rsidRPr="00F41DE0">
        <w:rPr>
          <w:bCs/>
          <w:lang w:val="fr-FR"/>
        </w:rPr>
        <w:t xml:space="preserve"> Score:</w:t>
      </w:r>
      <w:r w:rsidRPr="00F41DE0">
        <w:rPr>
          <w:lang w:val="fr-FR"/>
        </w:rPr>
        <w:t xml:space="preserve"> 5</w:t>
      </w:r>
      <w:bookmarkEnd w:id="308"/>
      <w:bookmarkEnd w:id="309"/>
      <w:bookmarkEnd w:id="310"/>
    </w:p>
    <w:p w14:paraId="3BCE30C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032A52C" w14:textId="77777777" w:rsidR="00A52926" w:rsidRDefault="00A52926" w:rsidP="00A52926">
      <w:pPr>
        <w:pStyle w:val="BodyText"/>
        <w:rPr>
          <w:rStyle w:val="Strong"/>
          <w:rFonts w:cs="Arial"/>
          <w:color w:val="000000"/>
        </w:rPr>
      </w:pPr>
      <w:r>
        <w:rPr>
          <w:rStyle w:val="style31"/>
          <w:rFonts w:cs="Arial"/>
          <w:color w:val="000000"/>
        </w:rPr>
        <w:t>Sub-base layer correct type &amp; thickness for class of road and reinstatement option</w:t>
      </w:r>
    </w:p>
    <w:p w14:paraId="61F7897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06247AA" w14:textId="77777777" w:rsidR="00A52926" w:rsidRDefault="00A52926" w:rsidP="00A52926">
      <w:pPr>
        <w:pStyle w:val="BodyText"/>
        <w:rPr>
          <w:rStyle w:val="Strong"/>
          <w:rFonts w:cs="Arial"/>
          <w:color w:val="000000"/>
        </w:rPr>
      </w:pPr>
      <w:r>
        <w:rPr>
          <w:rStyle w:val="style31"/>
          <w:rFonts w:cs="Arial"/>
          <w:color w:val="000000"/>
        </w:rPr>
        <w:t>Sub-base layer correct type &amp; thickness for class of road and reinstatement option</w:t>
      </w:r>
    </w:p>
    <w:p w14:paraId="05643B0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1381463" w14:textId="77777777" w:rsidR="00A52926" w:rsidRDefault="00183979" w:rsidP="00A52926">
      <w:pPr>
        <w:pStyle w:val="ListBullet"/>
        <w:rPr>
          <w:rStyle w:val="Strong"/>
          <w:rFonts w:cs="Arial"/>
          <w:color w:val="000000"/>
        </w:rPr>
      </w:pPr>
      <w:hyperlink r:id="rId53" w:history="1">
        <w:r w:rsidR="00A52926" w:rsidRPr="0028328D">
          <w:rPr>
            <w:rStyle w:val="Hyperlink"/>
          </w:rPr>
          <w:t>HAUC Yellow Book Appendix A3, A4 and A7</w:t>
        </w:r>
      </w:hyperlink>
    </w:p>
    <w:p w14:paraId="0F730C4F" w14:textId="77777777" w:rsidR="00A52926" w:rsidRDefault="00A52926" w:rsidP="00A52926">
      <w:pPr>
        <w:pStyle w:val="BodyText"/>
        <w:rPr>
          <w:rStyle w:val="Strong"/>
          <w:rFonts w:cs="Arial"/>
          <w:color w:val="000000"/>
        </w:rPr>
      </w:pPr>
      <w:r>
        <w:rPr>
          <w:rStyle w:val="Strong"/>
          <w:rFonts w:cs="Arial"/>
          <w:color w:val="000000"/>
        </w:rPr>
        <w:t>Specific Guidance:</w:t>
      </w:r>
    </w:p>
    <w:p w14:paraId="4BABED5E" w14:textId="77777777" w:rsidR="00A52926" w:rsidRDefault="00A52926" w:rsidP="00A52926">
      <w:pPr>
        <w:pStyle w:val="ListBullet"/>
        <w:rPr>
          <w:rStyle w:val="style31"/>
          <w:rFonts w:cs="Arial"/>
          <w:color w:val="000000"/>
        </w:rPr>
      </w:pPr>
      <w:r>
        <w:rPr>
          <w:rStyle w:val="style31"/>
          <w:rFonts w:cs="Arial"/>
          <w:color w:val="000000"/>
        </w:rPr>
        <w:t>Sub-base layer correct type &amp; thickness for class of road and reinstatement option</w:t>
      </w:r>
    </w:p>
    <w:p w14:paraId="1DBE119B" w14:textId="77777777" w:rsidR="00A52926" w:rsidRDefault="00A52926" w:rsidP="00A52926">
      <w:pPr>
        <w:pStyle w:val="Note"/>
      </w:pPr>
      <w:r>
        <w:t>This item includes roads, footways, footpaths and cycle tracks</w:t>
      </w:r>
    </w:p>
    <w:p w14:paraId="1FB634B6" w14:textId="77777777" w:rsidR="00A52926" w:rsidRPr="00F41DE0" w:rsidRDefault="00A52926" w:rsidP="00A52926">
      <w:pPr>
        <w:pStyle w:val="Heading2"/>
        <w:rPr>
          <w:lang w:val="fr-FR"/>
        </w:rPr>
      </w:pPr>
      <w:bookmarkStart w:id="311" w:name="_Toc525740075"/>
      <w:bookmarkStart w:id="312" w:name="_Toc4054867"/>
      <w:bookmarkStart w:id="313" w:name="_Toc4502445"/>
      <w:r w:rsidRPr="00F41DE0">
        <w:rPr>
          <w:bCs/>
          <w:lang w:val="fr-FR"/>
        </w:rPr>
        <w:t xml:space="preserve">Item Code: </w:t>
      </w:r>
      <w:r w:rsidRPr="00F41DE0">
        <w:rPr>
          <w:lang w:val="fr-FR"/>
        </w:rPr>
        <w:t>C6016 Points</w:t>
      </w:r>
      <w:r w:rsidRPr="00F41DE0">
        <w:rPr>
          <w:bCs/>
          <w:lang w:val="fr-FR"/>
        </w:rPr>
        <w:t xml:space="preserve"> Score:</w:t>
      </w:r>
      <w:r w:rsidRPr="00F41DE0">
        <w:rPr>
          <w:lang w:val="fr-FR"/>
        </w:rPr>
        <w:t xml:space="preserve"> 5</w:t>
      </w:r>
      <w:bookmarkEnd w:id="311"/>
      <w:bookmarkEnd w:id="312"/>
      <w:bookmarkEnd w:id="313"/>
    </w:p>
    <w:p w14:paraId="2C10F5F2"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1B817DD" w14:textId="77777777" w:rsidR="00A52926" w:rsidRDefault="00A52926" w:rsidP="00A52926">
      <w:pPr>
        <w:pStyle w:val="BodyText"/>
        <w:rPr>
          <w:rStyle w:val="Strong"/>
          <w:rFonts w:cs="Arial"/>
          <w:color w:val="000000"/>
        </w:rPr>
      </w:pPr>
      <w:r>
        <w:rPr>
          <w:rStyle w:val="style31"/>
          <w:rFonts w:cs="Arial"/>
          <w:color w:val="000000"/>
        </w:rPr>
        <w:t>Backfill layer correct type &amp; thickness for class of road and reinstatement option</w:t>
      </w:r>
    </w:p>
    <w:p w14:paraId="2E782FA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3CA2178" w14:textId="77777777" w:rsidR="00A52926" w:rsidRDefault="00A52926" w:rsidP="00A52926">
      <w:pPr>
        <w:pStyle w:val="BodyText"/>
        <w:rPr>
          <w:rStyle w:val="Strong"/>
          <w:rFonts w:cs="Arial"/>
          <w:color w:val="000000"/>
        </w:rPr>
      </w:pPr>
      <w:r>
        <w:rPr>
          <w:rStyle w:val="style31"/>
          <w:rFonts w:cs="Arial"/>
          <w:color w:val="000000"/>
        </w:rPr>
        <w:t>Backfill layer correct type &amp; thickness for class of road and reinstatement option</w:t>
      </w:r>
    </w:p>
    <w:p w14:paraId="0C72CAB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AD7AB51" w14:textId="77777777" w:rsidR="00A52926" w:rsidRDefault="00183979" w:rsidP="00A52926">
      <w:pPr>
        <w:pStyle w:val="ListBullet"/>
        <w:rPr>
          <w:rStyle w:val="Strong"/>
          <w:rFonts w:cs="Arial"/>
          <w:color w:val="000000"/>
        </w:rPr>
      </w:pPr>
      <w:hyperlink r:id="rId54" w:history="1">
        <w:r w:rsidR="00A52926" w:rsidRPr="0028328D">
          <w:rPr>
            <w:rStyle w:val="Hyperlink"/>
          </w:rPr>
          <w:t>HAUC Yellow Book Appendix A3, A4 &amp; A7</w:t>
        </w:r>
      </w:hyperlink>
    </w:p>
    <w:p w14:paraId="2ED41E4A" w14:textId="77777777" w:rsidR="00A52926" w:rsidRDefault="00A52926" w:rsidP="00A52926">
      <w:pPr>
        <w:pStyle w:val="BodyText"/>
        <w:rPr>
          <w:rStyle w:val="Strong"/>
          <w:rFonts w:cs="Arial"/>
          <w:color w:val="000000"/>
        </w:rPr>
      </w:pPr>
      <w:r>
        <w:rPr>
          <w:rStyle w:val="Strong"/>
          <w:rFonts w:cs="Arial"/>
          <w:color w:val="000000"/>
        </w:rPr>
        <w:t>Specific Guidance:</w:t>
      </w:r>
    </w:p>
    <w:p w14:paraId="1A9ACAE3" w14:textId="77777777" w:rsidR="00A52926" w:rsidRDefault="00A52926" w:rsidP="00A52926">
      <w:pPr>
        <w:pStyle w:val="ListBullet"/>
        <w:rPr>
          <w:rStyle w:val="style31"/>
          <w:rFonts w:cs="Arial"/>
          <w:color w:val="000000"/>
        </w:rPr>
      </w:pPr>
      <w:r>
        <w:rPr>
          <w:rStyle w:val="style31"/>
          <w:rFonts w:cs="Arial"/>
          <w:color w:val="000000"/>
        </w:rPr>
        <w:t>Backfill layer correct type &amp; thickness for class of road and reinstatement option</w:t>
      </w:r>
    </w:p>
    <w:p w14:paraId="3F661D50" w14:textId="77777777" w:rsidR="00A52926" w:rsidRDefault="00A52926" w:rsidP="00A52926">
      <w:pPr>
        <w:pStyle w:val="Note"/>
      </w:pPr>
      <w:r>
        <w:t>This item includes roads, footways, footpaths and cycle tracks</w:t>
      </w:r>
    </w:p>
    <w:p w14:paraId="4B7F5E67" w14:textId="77777777" w:rsidR="00A52926" w:rsidRPr="00F41DE0" w:rsidRDefault="00A52926" w:rsidP="00A52926">
      <w:pPr>
        <w:pStyle w:val="Heading2"/>
        <w:rPr>
          <w:lang w:val="fr-FR"/>
        </w:rPr>
      </w:pPr>
      <w:bookmarkStart w:id="314" w:name="_Toc525740076"/>
      <w:bookmarkStart w:id="315" w:name="_Toc4054868"/>
      <w:bookmarkStart w:id="316" w:name="_Toc4502446"/>
      <w:r w:rsidRPr="00F41DE0">
        <w:rPr>
          <w:bCs/>
          <w:lang w:val="fr-FR"/>
        </w:rPr>
        <w:t xml:space="preserve">Item Code: </w:t>
      </w:r>
      <w:r w:rsidRPr="00F41DE0">
        <w:rPr>
          <w:lang w:val="fr-FR"/>
        </w:rPr>
        <w:t>C6017 Points</w:t>
      </w:r>
      <w:r w:rsidRPr="00F41DE0">
        <w:rPr>
          <w:bCs/>
          <w:lang w:val="fr-FR"/>
        </w:rPr>
        <w:t xml:space="preserve"> Score:</w:t>
      </w:r>
      <w:r w:rsidRPr="00F41DE0">
        <w:rPr>
          <w:lang w:val="fr-FR"/>
        </w:rPr>
        <w:t xml:space="preserve"> 5</w:t>
      </w:r>
      <w:bookmarkEnd w:id="314"/>
      <w:bookmarkEnd w:id="315"/>
      <w:bookmarkEnd w:id="316"/>
    </w:p>
    <w:p w14:paraId="7055752C"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97D1E6F" w14:textId="77777777" w:rsidR="00A52926" w:rsidRDefault="00A52926" w:rsidP="00A52926">
      <w:pPr>
        <w:pStyle w:val="BodyText"/>
        <w:rPr>
          <w:rStyle w:val="Strong"/>
          <w:rFonts w:cs="Arial"/>
          <w:color w:val="000000"/>
        </w:rPr>
      </w:pPr>
      <w:r>
        <w:rPr>
          <w:rStyle w:val="style31"/>
          <w:rFonts w:cs="Arial"/>
          <w:color w:val="000000"/>
        </w:rPr>
        <w:t>Contractor can prove / demonstrate temperature monitoring of hot materials (&amp; entered in daily record)</w:t>
      </w:r>
    </w:p>
    <w:p w14:paraId="70054F21"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6B997C8" w14:textId="77777777" w:rsidR="00A52926" w:rsidRDefault="00A52926" w:rsidP="00A52926">
      <w:pPr>
        <w:pStyle w:val="BodyText"/>
        <w:rPr>
          <w:rStyle w:val="Strong"/>
          <w:rFonts w:cs="Arial"/>
          <w:color w:val="000000"/>
        </w:rPr>
      </w:pPr>
      <w:r>
        <w:rPr>
          <w:rStyle w:val="style31"/>
          <w:rFonts w:cs="Arial"/>
          <w:color w:val="000000"/>
        </w:rPr>
        <w:t>Contractor can prove / demonstrate temperature monitoring of hot materials (&amp; entered in daily record)</w:t>
      </w:r>
    </w:p>
    <w:p w14:paraId="6900919F"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5DF62EB" w14:textId="77777777" w:rsidR="00A52926" w:rsidRPr="00EA7318" w:rsidRDefault="00183979" w:rsidP="00A52926">
      <w:pPr>
        <w:pStyle w:val="ListBullet"/>
        <w:rPr>
          <w:rFonts w:cs="Arial"/>
          <w:b/>
          <w:bCs/>
          <w:color w:val="000000"/>
        </w:rPr>
      </w:pPr>
      <w:hyperlink r:id="rId55" w:history="1">
        <w:r w:rsidR="00A52926" w:rsidRPr="0028328D">
          <w:rPr>
            <w:rStyle w:val="Hyperlink"/>
          </w:rPr>
          <w:t>HAUC Yellow Book Appendix A2.7</w:t>
        </w:r>
      </w:hyperlink>
    </w:p>
    <w:p w14:paraId="75E2A942" w14:textId="77777777" w:rsidR="00A52926" w:rsidRDefault="00183979" w:rsidP="00A52926">
      <w:pPr>
        <w:pStyle w:val="ListBullet"/>
        <w:rPr>
          <w:rStyle w:val="Strong"/>
          <w:rFonts w:cs="Arial"/>
          <w:color w:val="000000"/>
        </w:rPr>
      </w:pPr>
      <w:hyperlink r:id="rId56" w:history="1">
        <w:r w:rsidR="00A52926" w:rsidRPr="0028328D">
          <w:rPr>
            <w:rStyle w:val="Hyperlink"/>
            <w:rFonts w:cs="Arial"/>
            <w:szCs w:val="22"/>
          </w:rPr>
          <w:t>Practical Guide to Streetworks Annex 9</w:t>
        </w:r>
      </w:hyperlink>
    </w:p>
    <w:p w14:paraId="13844BA8" w14:textId="77777777" w:rsidR="00A52926" w:rsidRDefault="00A52926" w:rsidP="00A52926">
      <w:pPr>
        <w:pStyle w:val="BodyText"/>
        <w:rPr>
          <w:rStyle w:val="Strong"/>
          <w:rFonts w:cs="Arial"/>
          <w:color w:val="000000"/>
        </w:rPr>
      </w:pPr>
      <w:r>
        <w:rPr>
          <w:rStyle w:val="Strong"/>
          <w:rFonts w:cs="Arial"/>
          <w:color w:val="000000"/>
        </w:rPr>
        <w:t>Specific Guidance:</w:t>
      </w:r>
    </w:p>
    <w:p w14:paraId="5557171D" w14:textId="77777777" w:rsidR="00A52926" w:rsidRPr="00EA7318" w:rsidRDefault="00A52926" w:rsidP="00A52926">
      <w:pPr>
        <w:pStyle w:val="ListBullet"/>
        <w:rPr>
          <w:rStyle w:val="style31"/>
        </w:rPr>
      </w:pPr>
      <w:r>
        <w:rPr>
          <w:rStyle w:val="style31"/>
          <w:rFonts w:cs="Arial"/>
          <w:color w:val="000000"/>
        </w:rPr>
        <w:t>Contractor can prove / demonstrate temperature monitoring of hot materials (&amp; entered in daily record)</w:t>
      </w:r>
    </w:p>
    <w:p w14:paraId="091E9E63" w14:textId="77777777" w:rsidR="00A52926" w:rsidRPr="00F41DE0" w:rsidRDefault="00A52926" w:rsidP="00A52926">
      <w:pPr>
        <w:pStyle w:val="Heading2"/>
        <w:rPr>
          <w:lang w:val="fr-FR"/>
        </w:rPr>
      </w:pPr>
      <w:bookmarkStart w:id="317" w:name="_Toc525740077"/>
      <w:bookmarkStart w:id="318" w:name="_Toc4054869"/>
      <w:bookmarkStart w:id="319" w:name="_Toc4502447"/>
      <w:r w:rsidRPr="00F41DE0">
        <w:rPr>
          <w:bCs/>
          <w:lang w:val="fr-FR"/>
        </w:rPr>
        <w:t xml:space="preserve">Item Code: </w:t>
      </w:r>
      <w:r w:rsidRPr="00F41DE0">
        <w:rPr>
          <w:lang w:val="fr-FR"/>
        </w:rPr>
        <w:t>C6018 Points</w:t>
      </w:r>
      <w:r w:rsidRPr="00F41DE0">
        <w:rPr>
          <w:bCs/>
          <w:lang w:val="fr-FR"/>
        </w:rPr>
        <w:t xml:space="preserve"> Score:</w:t>
      </w:r>
      <w:r w:rsidRPr="00F41DE0">
        <w:rPr>
          <w:lang w:val="fr-FR"/>
        </w:rPr>
        <w:t xml:space="preserve"> 10</w:t>
      </w:r>
      <w:bookmarkEnd w:id="317"/>
      <w:bookmarkEnd w:id="318"/>
      <w:bookmarkEnd w:id="319"/>
    </w:p>
    <w:p w14:paraId="76AEF03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041526E" w14:textId="77777777" w:rsidR="00A52926" w:rsidRDefault="00A52926" w:rsidP="00A52926">
      <w:pPr>
        <w:pStyle w:val="BodyText"/>
        <w:rPr>
          <w:rStyle w:val="Strong"/>
          <w:rFonts w:cs="Arial"/>
          <w:color w:val="000000"/>
        </w:rPr>
      </w:pPr>
      <w:r>
        <w:rPr>
          <w:rStyle w:val="style31"/>
          <w:rFonts w:cs="Arial"/>
          <w:color w:val="000000"/>
        </w:rPr>
        <w:t>All reinstatement complies with specification. Any road markings / special surfaces replaced.</w:t>
      </w:r>
    </w:p>
    <w:p w14:paraId="55041C81"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9C652D6" w14:textId="77777777" w:rsidR="00A52926" w:rsidRDefault="00A52926" w:rsidP="00A52926">
      <w:pPr>
        <w:pStyle w:val="BodyText"/>
        <w:rPr>
          <w:rFonts w:cs="Arial"/>
          <w:color w:val="000000"/>
          <w:szCs w:val="22"/>
        </w:rPr>
      </w:pPr>
      <w:r>
        <w:rPr>
          <w:rFonts w:cs="Arial"/>
          <w:color w:val="000000"/>
          <w:szCs w:val="22"/>
        </w:rPr>
        <w:t>This check is to identify that a reinstatement has been provided which matches that shown in the Closing Notice and whether interim or permanent, the reinstatement meets the required specification for that option. All surface areas disturbed as result of works carried out on the Job / Estimate number identified for check must be inspected. This item refers to both public and private land.</w:t>
      </w:r>
    </w:p>
    <w:p w14:paraId="6864AAA4" w14:textId="77777777" w:rsidR="00A52926" w:rsidRDefault="00A52926" w:rsidP="00A52926">
      <w:pPr>
        <w:pStyle w:val="Note"/>
        <w:rPr>
          <w:rStyle w:val="Strong"/>
          <w:rFonts w:cs="Arial"/>
          <w:color w:val="000000"/>
        </w:rPr>
      </w:pPr>
      <w:r>
        <w:rPr>
          <w:rFonts w:cs="Arial"/>
          <w:color w:val="000000"/>
          <w:szCs w:val="22"/>
        </w:rPr>
        <w:t>For Retrospective checks on work registered as permanent to the HA ALL reinstatement must be completed to a permanent standard prior to invoice. Where a permanent reinstatement has not been provided mark this item as below standard</w:t>
      </w:r>
    </w:p>
    <w:p w14:paraId="78F339AE" w14:textId="77777777" w:rsidR="00A52926" w:rsidRPr="00611010" w:rsidRDefault="00A52926" w:rsidP="00A52926">
      <w:pPr>
        <w:pStyle w:val="BodyText"/>
      </w:pPr>
    </w:p>
    <w:p w14:paraId="25F8BBD4"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24A71FB" w14:textId="77777777" w:rsidR="00A52926" w:rsidRDefault="00183979" w:rsidP="00A52926">
      <w:pPr>
        <w:pStyle w:val="ListBullet"/>
      </w:pPr>
      <w:hyperlink r:id="rId57" w:history="1">
        <w:r w:rsidR="00A52926" w:rsidRPr="0028328D">
          <w:rPr>
            <w:rStyle w:val="Hyperlink"/>
          </w:rPr>
          <w:t>HAUC Specification for the Reinstatement of Openings in the Highways</w:t>
        </w:r>
      </w:hyperlink>
    </w:p>
    <w:p w14:paraId="0D038C58" w14:textId="77777777" w:rsidR="00A52926" w:rsidRDefault="00A52926" w:rsidP="00A52926">
      <w:pPr>
        <w:pStyle w:val="ListBullet"/>
        <w:rPr>
          <w:rStyle w:val="Strong"/>
          <w:rFonts w:cs="Arial"/>
          <w:color w:val="000000"/>
        </w:rPr>
      </w:pPr>
      <w:r>
        <w:t>LN550</w:t>
      </w:r>
    </w:p>
    <w:p w14:paraId="5C2BBD7F" w14:textId="77777777" w:rsidR="00A52926" w:rsidRDefault="00A52926" w:rsidP="00A52926">
      <w:pPr>
        <w:pStyle w:val="BodyText"/>
        <w:rPr>
          <w:rStyle w:val="Strong"/>
          <w:rFonts w:cs="Arial"/>
          <w:color w:val="000000"/>
        </w:rPr>
      </w:pPr>
      <w:r>
        <w:rPr>
          <w:rStyle w:val="Strong"/>
          <w:rFonts w:cs="Arial"/>
          <w:color w:val="000000"/>
        </w:rPr>
        <w:t>Specific Guidance:</w:t>
      </w:r>
    </w:p>
    <w:p w14:paraId="15118D74" w14:textId="77777777" w:rsidR="00A52926" w:rsidRDefault="00A52926" w:rsidP="00A52926">
      <w:pPr>
        <w:pStyle w:val="ListBullet"/>
      </w:pPr>
      <w:r>
        <w:t>Physical Reinstatement type matches that declared in the Closing Notice or Job Pack.</w:t>
      </w:r>
    </w:p>
    <w:p w14:paraId="5D6C4639" w14:textId="77777777" w:rsidR="00A52926" w:rsidRDefault="00A52926" w:rsidP="00A52926">
      <w:pPr>
        <w:pStyle w:val="ListBullet"/>
      </w:pPr>
      <w:r>
        <w:t>Reinstatement provided for all areas disturbed by works.</w:t>
      </w:r>
    </w:p>
    <w:p w14:paraId="1DCEE38F" w14:textId="77777777" w:rsidR="00A52926" w:rsidRDefault="00A52926" w:rsidP="00A52926">
      <w:pPr>
        <w:pStyle w:val="ListBullet"/>
      </w:pPr>
      <w:r>
        <w:t>Special surfaces replaced</w:t>
      </w:r>
    </w:p>
    <w:p w14:paraId="24FC992D" w14:textId="77777777" w:rsidR="00A52926" w:rsidRDefault="00A52926" w:rsidP="00A52926">
      <w:pPr>
        <w:pStyle w:val="ListBullet"/>
      </w:pPr>
      <w:r>
        <w:t>Road Markings replaced</w:t>
      </w:r>
    </w:p>
    <w:p w14:paraId="098D1DFB" w14:textId="77777777" w:rsidR="00A52926" w:rsidRDefault="00A52926" w:rsidP="00A52926">
      <w:pPr>
        <w:pStyle w:val="ListBullet"/>
      </w:pPr>
      <w:r>
        <w:t>Vertical edges are saw cut</w:t>
      </w:r>
    </w:p>
    <w:p w14:paraId="05C3D65E" w14:textId="77777777" w:rsidR="00A52926" w:rsidRDefault="00A52926" w:rsidP="00A52926">
      <w:pPr>
        <w:pStyle w:val="ListBullet"/>
      </w:pPr>
      <w:r>
        <w:t>Trim line requirements met</w:t>
      </w:r>
    </w:p>
    <w:p w14:paraId="45037FC2" w14:textId="77777777" w:rsidR="00A52926" w:rsidRDefault="00A52926" w:rsidP="00A52926">
      <w:pPr>
        <w:pStyle w:val="ListBullet"/>
      </w:pPr>
      <w:r>
        <w:t>Wearing course is of the correct material</w:t>
      </w:r>
    </w:p>
    <w:p w14:paraId="32490461" w14:textId="77777777" w:rsidR="00A52926" w:rsidRDefault="00A52926" w:rsidP="00A52926">
      <w:pPr>
        <w:pStyle w:val="ListBullet"/>
      </w:pPr>
      <w:r>
        <w:t>Surface meets performance requirements</w:t>
      </w:r>
    </w:p>
    <w:p w14:paraId="3639BAFB" w14:textId="77777777" w:rsidR="00A52926" w:rsidRPr="00E318F5" w:rsidRDefault="00A52926" w:rsidP="00A52926">
      <w:pPr>
        <w:pStyle w:val="ListBullet"/>
      </w:pPr>
      <w:r>
        <w:rPr>
          <w:rFonts w:cs="Arial"/>
          <w:color w:val="000000"/>
          <w:szCs w:val="22"/>
        </w:rPr>
        <w:t>Hard standing provided for FTTC cabinets in soft/unmade surfaces where required/permitted by HA</w:t>
      </w:r>
    </w:p>
    <w:p w14:paraId="5FC6FC6F" w14:textId="77777777" w:rsidR="00A52926" w:rsidRDefault="00A52926" w:rsidP="00A52926">
      <w:pPr>
        <w:pStyle w:val="ListBullet2"/>
      </w:pPr>
      <w:r w:rsidRPr="00E318F5">
        <w:t>Large RDSLAM - to front and left of cabinet</w:t>
      </w:r>
    </w:p>
    <w:p w14:paraId="6FCF1293" w14:textId="77777777" w:rsidR="00A52926" w:rsidRPr="00611010" w:rsidRDefault="00A52926" w:rsidP="00A52926">
      <w:pPr>
        <w:pStyle w:val="ListBullet2"/>
      </w:pPr>
      <w:r w:rsidRPr="00E318F5">
        <w:t>Small RDSLAM - to front, left and right of cabinet</w:t>
      </w:r>
    </w:p>
    <w:p w14:paraId="760892F3" w14:textId="77777777" w:rsidR="00A52926" w:rsidRPr="00F41DE0" w:rsidRDefault="00A52926" w:rsidP="00A52926">
      <w:pPr>
        <w:pStyle w:val="Heading2"/>
        <w:rPr>
          <w:lang w:val="fr-FR"/>
        </w:rPr>
      </w:pPr>
      <w:bookmarkStart w:id="320" w:name="_Toc525740078"/>
      <w:bookmarkStart w:id="321" w:name="_Toc4054870"/>
      <w:bookmarkStart w:id="322" w:name="_Toc4502448"/>
      <w:r w:rsidRPr="00F41DE0">
        <w:rPr>
          <w:bCs/>
          <w:lang w:val="fr-FR"/>
        </w:rPr>
        <w:t xml:space="preserve">Item Code: </w:t>
      </w:r>
      <w:r w:rsidRPr="00F41DE0">
        <w:rPr>
          <w:lang w:val="fr-FR"/>
        </w:rPr>
        <w:t>C6019 Points</w:t>
      </w:r>
      <w:r w:rsidRPr="00F41DE0">
        <w:rPr>
          <w:bCs/>
          <w:lang w:val="fr-FR"/>
        </w:rPr>
        <w:t xml:space="preserve"> Score:</w:t>
      </w:r>
      <w:r w:rsidRPr="00F41DE0">
        <w:rPr>
          <w:lang w:val="fr-FR"/>
        </w:rPr>
        <w:t xml:space="preserve"> 5</w:t>
      </w:r>
      <w:bookmarkEnd w:id="320"/>
      <w:bookmarkEnd w:id="321"/>
      <w:bookmarkEnd w:id="322"/>
    </w:p>
    <w:p w14:paraId="41FA76B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0A9A08D" w14:textId="77777777" w:rsidR="00A52926" w:rsidRDefault="00A52926" w:rsidP="00A52926">
      <w:pPr>
        <w:pStyle w:val="BodyText"/>
        <w:rPr>
          <w:rStyle w:val="Strong"/>
          <w:rFonts w:cs="Arial"/>
          <w:color w:val="000000"/>
        </w:rPr>
      </w:pPr>
      <w:r>
        <w:rPr>
          <w:rStyle w:val="style31"/>
          <w:rFonts w:cs="Arial"/>
          <w:color w:val="000000"/>
        </w:rPr>
        <w:t>On private land all work completed to reasonable satisfaction of the owner</w:t>
      </w:r>
    </w:p>
    <w:p w14:paraId="4681190A"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1AA69F9" w14:textId="77777777" w:rsidR="00A52926" w:rsidRDefault="00A52926" w:rsidP="00A52926">
      <w:pPr>
        <w:pStyle w:val="BodyText"/>
        <w:rPr>
          <w:rStyle w:val="Strong"/>
          <w:rFonts w:cs="Arial"/>
          <w:color w:val="000000"/>
        </w:rPr>
      </w:pPr>
      <w:r>
        <w:rPr>
          <w:rFonts w:cs="Arial"/>
          <w:color w:val="000000"/>
          <w:szCs w:val="22"/>
        </w:rPr>
        <w:t>On private land all work completed to reasonable satisfaction of the owner. This item does not refer to reinstatement, see C6018. This does not cover items where a current spec exists</w:t>
      </w:r>
    </w:p>
    <w:p w14:paraId="61B0716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8FACD70" w14:textId="77777777" w:rsidR="00A52926" w:rsidRDefault="00A52926" w:rsidP="00A52926">
      <w:pPr>
        <w:pStyle w:val="ListBullet"/>
        <w:rPr>
          <w:rStyle w:val="Strong"/>
          <w:rFonts w:cs="Arial"/>
          <w:color w:val="000000"/>
        </w:rPr>
      </w:pPr>
      <w:r>
        <w:t>LN550</w:t>
      </w:r>
    </w:p>
    <w:p w14:paraId="58A81FCC" w14:textId="77777777" w:rsidR="00A52926" w:rsidRDefault="00A52926" w:rsidP="00A52926">
      <w:pPr>
        <w:pStyle w:val="BodyText"/>
        <w:rPr>
          <w:rStyle w:val="Strong"/>
          <w:rFonts w:cs="Arial"/>
          <w:color w:val="000000"/>
        </w:rPr>
      </w:pPr>
      <w:r>
        <w:rPr>
          <w:rStyle w:val="Strong"/>
          <w:rFonts w:cs="Arial"/>
          <w:color w:val="000000"/>
        </w:rPr>
        <w:t>Specific Guidance:</w:t>
      </w:r>
    </w:p>
    <w:p w14:paraId="44D8B458" w14:textId="77777777" w:rsidR="00A52926" w:rsidRDefault="00A52926" w:rsidP="00A52926">
      <w:pPr>
        <w:pStyle w:val="ListBullet"/>
      </w:pPr>
      <w:r>
        <w:t>On private land all work completed to reasonable satisfaction of the owner</w:t>
      </w:r>
    </w:p>
    <w:p w14:paraId="488B68A3" w14:textId="77777777" w:rsidR="00A52926" w:rsidRPr="00F41DE0" w:rsidRDefault="00A52926" w:rsidP="00A52926">
      <w:pPr>
        <w:pStyle w:val="Heading2"/>
        <w:rPr>
          <w:lang w:val="fr-FR"/>
        </w:rPr>
      </w:pPr>
      <w:bookmarkStart w:id="323" w:name="_Toc525740079"/>
      <w:bookmarkStart w:id="324" w:name="_Toc4054871"/>
      <w:bookmarkStart w:id="325" w:name="_Toc4502449"/>
      <w:r w:rsidRPr="00F41DE0">
        <w:rPr>
          <w:bCs/>
          <w:lang w:val="fr-FR"/>
        </w:rPr>
        <w:t xml:space="preserve">Item Code: </w:t>
      </w:r>
      <w:r w:rsidRPr="00F41DE0">
        <w:rPr>
          <w:lang w:val="fr-FR"/>
        </w:rPr>
        <w:t>C6020 Points</w:t>
      </w:r>
      <w:r w:rsidRPr="00F41DE0">
        <w:rPr>
          <w:bCs/>
          <w:lang w:val="fr-FR"/>
        </w:rPr>
        <w:t xml:space="preserve"> Score:</w:t>
      </w:r>
      <w:r w:rsidRPr="00F41DE0">
        <w:rPr>
          <w:lang w:val="fr-FR"/>
        </w:rPr>
        <w:t xml:space="preserve"> 5</w:t>
      </w:r>
      <w:bookmarkEnd w:id="323"/>
      <w:bookmarkEnd w:id="324"/>
      <w:bookmarkEnd w:id="325"/>
    </w:p>
    <w:p w14:paraId="273A18CC"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AD60CF1" w14:textId="77777777" w:rsidR="00A52926" w:rsidRDefault="00A52926" w:rsidP="00A52926">
      <w:pPr>
        <w:pStyle w:val="BodyText"/>
        <w:rPr>
          <w:rStyle w:val="Strong"/>
          <w:rFonts w:cs="Arial"/>
          <w:color w:val="000000"/>
        </w:rPr>
      </w:pPr>
      <w:r>
        <w:rPr>
          <w:rStyle w:val="style31"/>
          <w:rFonts w:cs="Arial"/>
          <w:color w:val="000000"/>
        </w:rPr>
        <w:t>Reasonable growth of seeding / replanting / returfing</w:t>
      </w:r>
    </w:p>
    <w:p w14:paraId="00BB7AA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35D314F" w14:textId="77777777" w:rsidR="00A52926" w:rsidRDefault="00A52926" w:rsidP="00A52926">
      <w:pPr>
        <w:pStyle w:val="BodyText"/>
        <w:rPr>
          <w:rStyle w:val="Strong"/>
          <w:rFonts w:cs="Arial"/>
          <w:color w:val="000000"/>
        </w:rPr>
      </w:pPr>
      <w:r>
        <w:rPr>
          <w:rFonts w:cs="Arial"/>
          <w:color w:val="000000"/>
          <w:szCs w:val="22"/>
        </w:rPr>
        <w:t>Reinstatement of unmade ground</w:t>
      </w:r>
    </w:p>
    <w:p w14:paraId="193978F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CE29C32" w14:textId="77777777" w:rsidR="00A52926" w:rsidRDefault="00183979" w:rsidP="00A52926">
      <w:pPr>
        <w:pStyle w:val="ListBullet"/>
        <w:rPr>
          <w:rStyle w:val="Strong"/>
          <w:rFonts w:cs="Arial"/>
          <w:color w:val="000000"/>
        </w:rPr>
      </w:pPr>
      <w:hyperlink r:id="rId58" w:history="1">
        <w:r w:rsidR="00A52926" w:rsidRPr="00E318F5">
          <w:rPr>
            <w:rStyle w:val="Hyperlink"/>
          </w:rPr>
          <w:t>Specification for the Reinstatement of Openings in Highways</w:t>
        </w:r>
      </w:hyperlink>
    </w:p>
    <w:p w14:paraId="2C8F010C" w14:textId="77777777" w:rsidR="00A52926" w:rsidRDefault="00A52926" w:rsidP="00A52926">
      <w:pPr>
        <w:pStyle w:val="BodyText"/>
        <w:rPr>
          <w:rStyle w:val="Strong"/>
          <w:rFonts w:cs="Arial"/>
          <w:color w:val="000000"/>
        </w:rPr>
      </w:pPr>
      <w:r>
        <w:rPr>
          <w:rStyle w:val="Strong"/>
          <w:rFonts w:cs="Arial"/>
          <w:color w:val="000000"/>
        </w:rPr>
        <w:t>Specific Guidance:</w:t>
      </w:r>
    </w:p>
    <w:p w14:paraId="0527E11C" w14:textId="77777777" w:rsidR="00A52926" w:rsidRDefault="00A52926" w:rsidP="00A52926">
      <w:pPr>
        <w:pStyle w:val="ListBullet"/>
      </w:pPr>
      <w:r w:rsidRPr="009E2A09">
        <w:t>Reasonable growth of seeding / replanting / returfing</w:t>
      </w:r>
    </w:p>
    <w:p w14:paraId="65F3A80A" w14:textId="77777777" w:rsidR="00A52926" w:rsidRDefault="00A52926" w:rsidP="00A52926">
      <w:pPr>
        <w:pStyle w:val="Heading1"/>
      </w:pPr>
      <w:bookmarkStart w:id="326" w:name="_Toc525740080"/>
      <w:bookmarkStart w:id="327" w:name="_Toc4054872"/>
      <w:bookmarkStart w:id="328" w:name="_Toc4502450"/>
      <w:r w:rsidRPr="004B07A0">
        <w:t>Moleplough</w:t>
      </w:r>
      <w:bookmarkEnd w:id="326"/>
      <w:bookmarkEnd w:id="327"/>
      <w:bookmarkEnd w:id="328"/>
    </w:p>
    <w:p w14:paraId="4F8282AA" w14:textId="77777777" w:rsidR="00A52926" w:rsidRPr="00F41DE0" w:rsidRDefault="00A52926" w:rsidP="00A52926">
      <w:pPr>
        <w:pStyle w:val="Heading2"/>
        <w:rPr>
          <w:lang w:val="fr-FR"/>
        </w:rPr>
      </w:pPr>
      <w:bookmarkStart w:id="329" w:name="_Toc525740081"/>
      <w:bookmarkStart w:id="330" w:name="_Toc4054873"/>
      <w:bookmarkStart w:id="331" w:name="_Toc4502451"/>
      <w:r w:rsidRPr="00F41DE0">
        <w:rPr>
          <w:bCs/>
          <w:lang w:val="fr-FR"/>
        </w:rPr>
        <w:t xml:space="preserve">Item Code: </w:t>
      </w:r>
      <w:r w:rsidRPr="00F41DE0">
        <w:rPr>
          <w:lang w:val="fr-FR"/>
        </w:rPr>
        <w:t>C7001 Points</w:t>
      </w:r>
      <w:r w:rsidRPr="00F41DE0">
        <w:rPr>
          <w:bCs/>
          <w:lang w:val="fr-FR"/>
        </w:rPr>
        <w:t xml:space="preserve"> Score:</w:t>
      </w:r>
      <w:r w:rsidRPr="00F41DE0">
        <w:rPr>
          <w:lang w:val="fr-FR"/>
        </w:rPr>
        <w:t xml:space="preserve"> 5</w:t>
      </w:r>
      <w:bookmarkEnd w:id="329"/>
      <w:bookmarkEnd w:id="330"/>
      <w:bookmarkEnd w:id="331"/>
    </w:p>
    <w:p w14:paraId="5CDB9756"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F49A770" w14:textId="77777777" w:rsidR="00A52926" w:rsidRDefault="00A52926" w:rsidP="00A52926">
      <w:pPr>
        <w:pStyle w:val="BodyText"/>
        <w:rPr>
          <w:rStyle w:val="Strong"/>
          <w:rFonts w:cs="Arial"/>
          <w:color w:val="000000"/>
        </w:rPr>
      </w:pPr>
      <w:r>
        <w:rPr>
          <w:rStyle w:val="style31"/>
          <w:rFonts w:cs="Arial"/>
          <w:color w:val="000000"/>
        </w:rPr>
        <w:t>Landowner notified prior to work commencement</w:t>
      </w:r>
    </w:p>
    <w:p w14:paraId="77A974C9"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AF24206" w14:textId="77777777" w:rsidR="00A52926" w:rsidRDefault="00A52926" w:rsidP="00A52926">
      <w:pPr>
        <w:pStyle w:val="BodyText"/>
        <w:rPr>
          <w:rStyle w:val="Strong"/>
          <w:rFonts w:cs="Arial"/>
          <w:color w:val="000000"/>
        </w:rPr>
      </w:pPr>
      <w:r>
        <w:rPr>
          <w:rStyle w:val="style31"/>
          <w:rFonts w:cs="Arial"/>
          <w:color w:val="000000"/>
        </w:rPr>
        <w:t>Landowner notified prior to work commencement</w:t>
      </w:r>
    </w:p>
    <w:p w14:paraId="7ADBB585"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9CFAB3F" w14:textId="77777777" w:rsidR="00A52926" w:rsidRDefault="00A52926" w:rsidP="00A52926">
      <w:pPr>
        <w:pStyle w:val="BodyText"/>
        <w:rPr>
          <w:rStyle w:val="Strong"/>
          <w:rFonts w:cs="Arial"/>
          <w:color w:val="000000"/>
        </w:rPr>
      </w:pPr>
      <w:r>
        <w:rPr>
          <w:rStyle w:val="Strong"/>
          <w:rFonts w:cs="Arial"/>
          <w:color w:val="000000"/>
        </w:rPr>
        <w:t>Specific Guidance:</w:t>
      </w:r>
    </w:p>
    <w:p w14:paraId="0EE97A83" w14:textId="77777777" w:rsidR="00A52926" w:rsidRPr="004B07A0" w:rsidRDefault="00A52926" w:rsidP="00A52926">
      <w:pPr>
        <w:pStyle w:val="ListBullet"/>
        <w:rPr>
          <w:rStyle w:val="style31"/>
        </w:rPr>
      </w:pPr>
      <w:r>
        <w:rPr>
          <w:rStyle w:val="style31"/>
          <w:rFonts w:cs="Arial"/>
          <w:color w:val="000000"/>
        </w:rPr>
        <w:t>Landowner notified prior to work commencement</w:t>
      </w:r>
    </w:p>
    <w:p w14:paraId="2E0DB946" w14:textId="77777777" w:rsidR="00A52926" w:rsidRPr="00F41DE0" w:rsidRDefault="00A52926" w:rsidP="00A52926">
      <w:pPr>
        <w:pStyle w:val="Heading2"/>
        <w:rPr>
          <w:lang w:val="fr-FR"/>
        </w:rPr>
      </w:pPr>
      <w:bookmarkStart w:id="332" w:name="_Toc525740082"/>
      <w:bookmarkStart w:id="333" w:name="_Toc4054874"/>
      <w:bookmarkStart w:id="334" w:name="_Toc4502452"/>
      <w:r w:rsidRPr="00F41DE0">
        <w:rPr>
          <w:bCs/>
          <w:lang w:val="fr-FR"/>
        </w:rPr>
        <w:t xml:space="preserve">Item Code: </w:t>
      </w:r>
      <w:r w:rsidRPr="00F41DE0">
        <w:rPr>
          <w:lang w:val="fr-FR"/>
        </w:rPr>
        <w:t>C7002 Points</w:t>
      </w:r>
      <w:r w:rsidRPr="00F41DE0">
        <w:rPr>
          <w:bCs/>
          <w:lang w:val="fr-FR"/>
        </w:rPr>
        <w:t xml:space="preserve"> Score:</w:t>
      </w:r>
      <w:r w:rsidRPr="00F41DE0">
        <w:rPr>
          <w:lang w:val="fr-FR"/>
        </w:rPr>
        <w:t xml:space="preserve"> 1</w:t>
      </w:r>
      <w:bookmarkEnd w:id="332"/>
      <w:bookmarkEnd w:id="333"/>
      <w:bookmarkEnd w:id="334"/>
    </w:p>
    <w:p w14:paraId="5F89896B"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A69C9A7" w14:textId="77777777" w:rsidR="00A52926" w:rsidRDefault="00A52926" w:rsidP="00A52926">
      <w:pPr>
        <w:pStyle w:val="BodyText"/>
        <w:rPr>
          <w:rStyle w:val="Strong"/>
          <w:rFonts w:cs="Arial"/>
          <w:color w:val="000000"/>
        </w:rPr>
      </w:pPr>
      <w:r>
        <w:rPr>
          <w:rStyle w:val="style31"/>
          <w:rFonts w:cs="Arial"/>
          <w:color w:val="000000"/>
        </w:rPr>
        <w:t>Duct / cable prepared and laid out in planned / agreed position</w:t>
      </w:r>
    </w:p>
    <w:p w14:paraId="0769E835"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4FDF93F" w14:textId="77777777" w:rsidR="00A52926" w:rsidRDefault="00A52926" w:rsidP="00A52926">
      <w:pPr>
        <w:pStyle w:val="BodyText"/>
        <w:rPr>
          <w:rStyle w:val="Strong"/>
          <w:rFonts w:cs="Arial"/>
          <w:color w:val="000000"/>
        </w:rPr>
      </w:pPr>
      <w:r>
        <w:rPr>
          <w:rStyle w:val="style31"/>
          <w:rFonts w:cs="Arial"/>
          <w:color w:val="000000"/>
        </w:rPr>
        <w:t>Duct / cable prepared and laid out in planned / agreed position</w:t>
      </w:r>
    </w:p>
    <w:p w14:paraId="1E4F9E0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F6D8E70" w14:textId="77777777" w:rsidR="00A52926" w:rsidRDefault="00A52926" w:rsidP="00A52926">
      <w:pPr>
        <w:pStyle w:val="ListBullet"/>
        <w:rPr>
          <w:rStyle w:val="Strong"/>
          <w:rFonts w:cs="Arial"/>
          <w:color w:val="000000"/>
        </w:rPr>
      </w:pPr>
      <w:r>
        <w:t>LN550</w:t>
      </w:r>
    </w:p>
    <w:p w14:paraId="58FE451D" w14:textId="77777777" w:rsidR="00A52926" w:rsidRDefault="00A52926" w:rsidP="00A52926">
      <w:pPr>
        <w:pStyle w:val="BodyText"/>
        <w:rPr>
          <w:rStyle w:val="Strong"/>
          <w:rFonts w:cs="Arial"/>
          <w:color w:val="000000"/>
        </w:rPr>
      </w:pPr>
      <w:r>
        <w:rPr>
          <w:rStyle w:val="Strong"/>
          <w:rFonts w:cs="Arial"/>
          <w:color w:val="000000"/>
        </w:rPr>
        <w:t>Specific Guidance:</w:t>
      </w:r>
    </w:p>
    <w:p w14:paraId="2DAE4F10" w14:textId="77777777" w:rsidR="00A52926" w:rsidRPr="004B07A0" w:rsidRDefault="00A52926" w:rsidP="00A52926">
      <w:pPr>
        <w:pStyle w:val="ListBullet"/>
        <w:rPr>
          <w:rStyle w:val="style31"/>
        </w:rPr>
      </w:pPr>
      <w:r>
        <w:rPr>
          <w:rStyle w:val="style31"/>
          <w:rFonts w:cs="Arial"/>
          <w:color w:val="000000"/>
        </w:rPr>
        <w:t>Duct / cable prepared and laid out in planned / agreed position</w:t>
      </w:r>
    </w:p>
    <w:p w14:paraId="131BF760" w14:textId="77777777" w:rsidR="00A52926" w:rsidRPr="00F41DE0" w:rsidRDefault="00A52926" w:rsidP="00A52926">
      <w:pPr>
        <w:pStyle w:val="Heading2"/>
        <w:rPr>
          <w:lang w:val="fr-FR"/>
        </w:rPr>
      </w:pPr>
      <w:bookmarkStart w:id="335" w:name="_Toc525740083"/>
      <w:bookmarkStart w:id="336" w:name="_Toc4054875"/>
      <w:bookmarkStart w:id="337" w:name="_Toc4502453"/>
      <w:r w:rsidRPr="00F41DE0">
        <w:rPr>
          <w:bCs/>
          <w:lang w:val="fr-FR"/>
        </w:rPr>
        <w:t xml:space="preserve">Item Code: </w:t>
      </w:r>
      <w:r w:rsidRPr="00F41DE0">
        <w:rPr>
          <w:lang w:val="fr-FR"/>
        </w:rPr>
        <w:t>C7003 Points</w:t>
      </w:r>
      <w:r w:rsidRPr="00F41DE0">
        <w:rPr>
          <w:bCs/>
          <w:lang w:val="fr-FR"/>
        </w:rPr>
        <w:t xml:space="preserve"> Score:</w:t>
      </w:r>
      <w:r w:rsidRPr="00F41DE0">
        <w:rPr>
          <w:lang w:val="fr-FR"/>
        </w:rPr>
        <w:t xml:space="preserve"> 5</w:t>
      </w:r>
      <w:bookmarkEnd w:id="335"/>
      <w:bookmarkEnd w:id="336"/>
      <w:bookmarkEnd w:id="337"/>
    </w:p>
    <w:p w14:paraId="32EDDA32"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9D86C1B" w14:textId="77777777" w:rsidR="00A52926" w:rsidRDefault="00A52926" w:rsidP="00A52926">
      <w:pPr>
        <w:pStyle w:val="BodyText"/>
        <w:rPr>
          <w:rStyle w:val="Strong"/>
          <w:rFonts w:cs="Arial"/>
          <w:color w:val="000000"/>
        </w:rPr>
      </w:pPr>
      <w:r>
        <w:rPr>
          <w:rStyle w:val="style31"/>
          <w:rFonts w:cs="Arial"/>
          <w:color w:val="000000"/>
        </w:rPr>
        <w:t>Duct / cable 'ploughed in' at planned / agreed position</w:t>
      </w:r>
    </w:p>
    <w:p w14:paraId="2EB82DA3"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ABB9A48" w14:textId="77777777" w:rsidR="00A52926" w:rsidRDefault="00A52926" w:rsidP="00A52926">
      <w:pPr>
        <w:pStyle w:val="BodyText"/>
        <w:rPr>
          <w:rStyle w:val="Strong"/>
          <w:rFonts w:cs="Arial"/>
          <w:color w:val="000000"/>
        </w:rPr>
      </w:pPr>
      <w:r>
        <w:rPr>
          <w:rStyle w:val="style31"/>
          <w:rFonts w:cs="Arial"/>
          <w:color w:val="000000"/>
        </w:rPr>
        <w:t>Duct / cable 'ploughed in' at planned / agreed position</w:t>
      </w:r>
    </w:p>
    <w:p w14:paraId="3A1AB4B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D93B449" w14:textId="77777777" w:rsidR="00A52926" w:rsidRDefault="00A52926" w:rsidP="00A52926">
      <w:pPr>
        <w:pStyle w:val="ListBullet"/>
        <w:rPr>
          <w:rStyle w:val="Strong"/>
          <w:rFonts w:cs="Arial"/>
          <w:color w:val="000000"/>
        </w:rPr>
      </w:pPr>
      <w:r>
        <w:t>LN550</w:t>
      </w:r>
    </w:p>
    <w:p w14:paraId="16782C43" w14:textId="77777777" w:rsidR="00A52926" w:rsidRDefault="00A52926" w:rsidP="00A52926">
      <w:pPr>
        <w:pStyle w:val="BodyText"/>
        <w:rPr>
          <w:rStyle w:val="Strong"/>
          <w:rFonts w:cs="Arial"/>
          <w:color w:val="000000"/>
        </w:rPr>
      </w:pPr>
      <w:r>
        <w:rPr>
          <w:rStyle w:val="Strong"/>
          <w:rFonts w:cs="Arial"/>
          <w:color w:val="000000"/>
        </w:rPr>
        <w:t>Specific Guidance:</w:t>
      </w:r>
    </w:p>
    <w:p w14:paraId="1B46D4B8" w14:textId="77777777" w:rsidR="00A52926" w:rsidRPr="004B07A0" w:rsidRDefault="00A52926" w:rsidP="00A52926">
      <w:pPr>
        <w:pStyle w:val="ListBullet"/>
        <w:rPr>
          <w:rStyle w:val="style31"/>
        </w:rPr>
      </w:pPr>
      <w:r>
        <w:rPr>
          <w:rStyle w:val="style31"/>
          <w:rFonts w:cs="Arial"/>
          <w:color w:val="000000"/>
        </w:rPr>
        <w:t>Duct / cable 'ploughed in' at planned / agreed position</w:t>
      </w:r>
    </w:p>
    <w:p w14:paraId="075B4A2C" w14:textId="77777777" w:rsidR="00A52926" w:rsidRPr="00F41DE0" w:rsidRDefault="00A52926" w:rsidP="00A52926">
      <w:pPr>
        <w:pStyle w:val="Heading2"/>
        <w:rPr>
          <w:lang w:val="fr-FR"/>
        </w:rPr>
      </w:pPr>
      <w:bookmarkStart w:id="338" w:name="_Toc525740084"/>
      <w:bookmarkStart w:id="339" w:name="_Toc4054876"/>
      <w:bookmarkStart w:id="340" w:name="_Toc4502454"/>
      <w:r w:rsidRPr="00F41DE0">
        <w:rPr>
          <w:bCs/>
          <w:lang w:val="fr-FR"/>
        </w:rPr>
        <w:t xml:space="preserve">Item Code: </w:t>
      </w:r>
      <w:r w:rsidRPr="00F41DE0">
        <w:rPr>
          <w:lang w:val="fr-FR"/>
        </w:rPr>
        <w:t>C7004 Points</w:t>
      </w:r>
      <w:r w:rsidRPr="00F41DE0">
        <w:rPr>
          <w:bCs/>
          <w:lang w:val="fr-FR"/>
        </w:rPr>
        <w:t xml:space="preserve"> Score:</w:t>
      </w:r>
      <w:r w:rsidRPr="00F41DE0">
        <w:rPr>
          <w:lang w:val="fr-FR"/>
        </w:rPr>
        <w:t xml:space="preserve"> 5</w:t>
      </w:r>
      <w:bookmarkEnd w:id="338"/>
      <w:bookmarkEnd w:id="339"/>
      <w:bookmarkEnd w:id="340"/>
    </w:p>
    <w:p w14:paraId="54393DB8"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3019D7A" w14:textId="77777777" w:rsidR="00A52926" w:rsidRDefault="00A52926" w:rsidP="00A52926">
      <w:pPr>
        <w:pStyle w:val="BodyText"/>
        <w:rPr>
          <w:rStyle w:val="Strong"/>
          <w:rFonts w:cs="Arial"/>
          <w:color w:val="000000"/>
        </w:rPr>
      </w:pPr>
      <w:r>
        <w:rPr>
          <w:rStyle w:val="style31"/>
          <w:rFonts w:cs="Arial"/>
          <w:color w:val="000000"/>
        </w:rPr>
        <w:t>Plant, equipment and practices meet Openreach requirements</w:t>
      </w:r>
    </w:p>
    <w:p w14:paraId="60031EC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2C14AE7" w14:textId="77777777" w:rsidR="00A52926" w:rsidRDefault="00A52926" w:rsidP="00A52926">
      <w:pPr>
        <w:pStyle w:val="BodyText"/>
        <w:rPr>
          <w:rStyle w:val="Strong"/>
          <w:rFonts w:cs="Arial"/>
          <w:color w:val="000000"/>
        </w:rPr>
      </w:pPr>
      <w:r>
        <w:rPr>
          <w:rStyle w:val="style31"/>
          <w:rFonts w:cs="Arial"/>
          <w:color w:val="000000"/>
        </w:rPr>
        <w:t>Plant, equipment and practices meet Openreach requirements</w:t>
      </w:r>
    </w:p>
    <w:p w14:paraId="7C63751A"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E9069F3" w14:textId="77777777" w:rsidR="00A52926" w:rsidRPr="004B07A0" w:rsidRDefault="00A52926" w:rsidP="00A52926">
      <w:pPr>
        <w:pStyle w:val="ListBullet"/>
        <w:rPr>
          <w:rFonts w:cs="Arial"/>
          <w:b/>
          <w:bCs/>
          <w:color w:val="000000"/>
        </w:rPr>
      </w:pPr>
      <w:r>
        <w:t>LN550</w:t>
      </w:r>
    </w:p>
    <w:p w14:paraId="553D3A5C" w14:textId="77777777" w:rsidR="00A52926" w:rsidRDefault="00A52926" w:rsidP="00A52926">
      <w:pPr>
        <w:pStyle w:val="ListBullet"/>
        <w:rPr>
          <w:rStyle w:val="Strong"/>
          <w:rFonts w:cs="Arial"/>
          <w:color w:val="000000"/>
        </w:rPr>
      </w:pPr>
      <w:r>
        <w:rPr>
          <w:rFonts w:cs="Arial"/>
          <w:color w:val="000000"/>
          <w:szCs w:val="22"/>
        </w:rPr>
        <w:t>NR&amp;SWA SROH</w:t>
      </w:r>
    </w:p>
    <w:p w14:paraId="28F4C645" w14:textId="77777777" w:rsidR="00A52926" w:rsidRDefault="00A52926" w:rsidP="00A52926">
      <w:pPr>
        <w:pStyle w:val="BodyText"/>
        <w:rPr>
          <w:rStyle w:val="Strong"/>
          <w:rFonts w:cs="Arial"/>
          <w:color w:val="000000"/>
        </w:rPr>
      </w:pPr>
      <w:r>
        <w:rPr>
          <w:rStyle w:val="Strong"/>
          <w:rFonts w:cs="Arial"/>
          <w:color w:val="000000"/>
        </w:rPr>
        <w:t>Specific Guidance:</w:t>
      </w:r>
    </w:p>
    <w:p w14:paraId="51671FA7" w14:textId="77777777" w:rsidR="00A52926" w:rsidRPr="004B07A0" w:rsidRDefault="00A52926" w:rsidP="00A52926">
      <w:pPr>
        <w:pStyle w:val="ListBullet"/>
        <w:rPr>
          <w:rStyle w:val="style31"/>
        </w:rPr>
      </w:pPr>
      <w:r>
        <w:rPr>
          <w:rStyle w:val="style31"/>
          <w:rFonts w:cs="Arial"/>
          <w:color w:val="000000"/>
        </w:rPr>
        <w:t>Plant, equipment and practices meet Openreach requirements</w:t>
      </w:r>
    </w:p>
    <w:p w14:paraId="7C363AA8" w14:textId="77777777" w:rsidR="00A52926" w:rsidRPr="00F41DE0" w:rsidRDefault="00A52926" w:rsidP="00A52926">
      <w:pPr>
        <w:pStyle w:val="Heading2"/>
        <w:rPr>
          <w:lang w:val="fr-FR"/>
        </w:rPr>
      </w:pPr>
      <w:bookmarkStart w:id="341" w:name="_Toc525740085"/>
      <w:bookmarkStart w:id="342" w:name="_Toc4054877"/>
      <w:bookmarkStart w:id="343" w:name="_Toc4502455"/>
      <w:r w:rsidRPr="00F41DE0">
        <w:rPr>
          <w:bCs/>
          <w:lang w:val="fr-FR"/>
        </w:rPr>
        <w:t xml:space="preserve">Item Code: </w:t>
      </w:r>
      <w:r w:rsidRPr="00F41DE0">
        <w:rPr>
          <w:lang w:val="fr-FR"/>
        </w:rPr>
        <w:t>C7005 Points</w:t>
      </w:r>
      <w:r w:rsidRPr="00F41DE0">
        <w:rPr>
          <w:bCs/>
          <w:lang w:val="fr-FR"/>
        </w:rPr>
        <w:t xml:space="preserve"> Score:</w:t>
      </w:r>
      <w:r w:rsidRPr="00F41DE0">
        <w:rPr>
          <w:lang w:val="fr-FR"/>
        </w:rPr>
        <w:t xml:space="preserve"> 10</w:t>
      </w:r>
      <w:bookmarkEnd w:id="341"/>
      <w:bookmarkEnd w:id="342"/>
      <w:bookmarkEnd w:id="343"/>
    </w:p>
    <w:p w14:paraId="47753BF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789383B" w14:textId="77777777" w:rsidR="00A52926" w:rsidRDefault="00A52926" w:rsidP="00A52926">
      <w:pPr>
        <w:pStyle w:val="BodyText"/>
        <w:rPr>
          <w:rStyle w:val="Strong"/>
          <w:rFonts w:cs="Arial"/>
          <w:color w:val="000000"/>
        </w:rPr>
      </w:pPr>
      <w:r>
        <w:rPr>
          <w:rStyle w:val="style31"/>
          <w:rFonts w:cs="Arial"/>
          <w:color w:val="000000"/>
        </w:rPr>
        <w:t>Duct / cable 'ploughed in' at specified / agreed depth</w:t>
      </w:r>
    </w:p>
    <w:p w14:paraId="663F2BAA"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07AF8E5" w14:textId="77777777" w:rsidR="00A52926" w:rsidRDefault="00A52926" w:rsidP="00A52926">
      <w:pPr>
        <w:pStyle w:val="BodyText"/>
        <w:rPr>
          <w:rStyle w:val="Strong"/>
          <w:rFonts w:cs="Arial"/>
          <w:color w:val="000000"/>
        </w:rPr>
      </w:pPr>
      <w:r>
        <w:rPr>
          <w:rStyle w:val="style31"/>
          <w:rFonts w:cs="Arial"/>
          <w:color w:val="000000"/>
        </w:rPr>
        <w:t>Duct / cable 'ploughed in' at specified / agreed depth</w:t>
      </w:r>
    </w:p>
    <w:p w14:paraId="28AB1E64"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7B9BAD1" w14:textId="77777777" w:rsidR="00A52926" w:rsidRDefault="00A52926" w:rsidP="00A52926">
      <w:pPr>
        <w:pStyle w:val="BodyText"/>
        <w:rPr>
          <w:rStyle w:val="Strong"/>
          <w:rFonts w:cs="Arial"/>
          <w:color w:val="000000"/>
        </w:rPr>
      </w:pPr>
      <w:r>
        <w:rPr>
          <w:rFonts w:cs="Arial"/>
          <w:color w:val="000000"/>
          <w:szCs w:val="22"/>
        </w:rPr>
        <w:t>LN550</w:t>
      </w:r>
    </w:p>
    <w:p w14:paraId="3B40D19F" w14:textId="77777777" w:rsidR="00A52926" w:rsidRDefault="00A52926" w:rsidP="00A52926">
      <w:pPr>
        <w:pStyle w:val="BodyText"/>
        <w:rPr>
          <w:rStyle w:val="Strong"/>
          <w:rFonts w:cs="Arial"/>
          <w:color w:val="000000"/>
        </w:rPr>
      </w:pPr>
      <w:r>
        <w:rPr>
          <w:rStyle w:val="Strong"/>
          <w:rFonts w:cs="Arial"/>
          <w:color w:val="000000"/>
        </w:rPr>
        <w:t>Specific Guidance:</w:t>
      </w:r>
    </w:p>
    <w:p w14:paraId="40B6979B" w14:textId="77777777" w:rsidR="00A52926" w:rsidRPr="00D86CED" w:rsidRDefault="00A52926" w:rsidP="00A52926">
      <w:pPr>
        <w:pStyle w:val="ListBullet"/>
        <w:rPr>
          <w:rStyle w:val="style31"/>
        </w:rPr>
      </w:pPr>
      <w:r>
        <w:rPr>
          <w:rStyle w:val="style31"/>
          <w:rFonts w:cs="Arial"/>
          <w:color w:val="000000"/>
        </w:rPr>
        <w:t>Duct / cable 'ploughed in' at specified / agreed depth</w:t>
      </w:r>
    </w:p>
    <w:p w14:paraId="37E2DCCA" w14:textId="77777777" w:rsidR="00A52926" w:rsidRPr="00F41DE0" w:rsidRDefault="00A52926" w:rsidP="00A52926">
      <w:pPr>
        <w:pStyle w:val="Heading2"/>
        <w:rPr>
          <w:lang w:val="fr-FR"/>
        </w:rPr>
      </w:pPr>
      <w:bookmarkStart w:id="344" w:name="_Toc525740086"/>
      <w:bookmarkStart w:id="345" w:name="_Toc4054878"/>
      <w:bookmarkStart w:id="346" w:name="_Toc4502456"/>
      <w:r w:rsidRPr="00F41DE0">
        <w:rPr>
          <w:bCs/>
          <w:lang w:val="fr-FR"/>
        </w:rPr>
        <w:t xml:space="preserve">Item Code: </w:t>
      </w:r>
      <w:r w:rsidRPr="00F41DE0">
        <w:rPr>
          <w:lang w:val="fr-FR"/>
        </w:rPr>
        <w:t>C7006 Points</w:t>
      </w:r>
      <w:r w:rsidRPr="00F41DE0">
        <w:rPr>
          <w:bCs/>
          <w:lang w:val="fr-FR"/>
        </w:rPr>
        <w:t xml:space="preserve"> Score:</w:t>
      </w:r>
      <w:r w:rsidRPr="00F41DE0">
        <w:rPr>
          <w:lang w:val="fr-FR"/>
        </w:rPr>
        <w:t xml:space="preserve"> 10</w:t>
      </w:r>
      <w:bookmarkEnd w:id="344"/>
      <w:bookmarkEnd w:id="345"/>
      <w:bookmarkEnd w:id="346"/>
    </w:p>
    <w:p w14:paraId="153D162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388087F" w14:textId="77777777" w:rsidR="00A52926" w:rsidRDefault="00A52926" w:rsidP="00A52926">
      <w:pPr>
        <w:pStyle w:val="BodyText"/>
        <w:rPr>
          <w:rStyle w:val="Strong"/>
          <w:rFonts w:cs="Arial"/>
          <w:color w:val="000000"/>
        </w:rPr>
      </w:pPr>
      <w:r>
        <w:rPr>
          <w:rStyle w:val="style31"/>
          <w:rFonts w:cs="Arial"/>
          <w:color w:val="000000"/>
        </w:rPr>
        <w:t>Cable ends left safely and sealed with sufficient length for jointing</w:t>
      </w:r>
    </w:p>
    <w:p w14:paraId="74BAD5A9"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EA3B951" w14:textId="77777777" w:rsidR="00A52926" w:rsidRDefault="00A52926" w:rsidP="00A52926">
      <w:pPr>
        <w:pStyle w:val="BodyText"/>
        <w:rPr>
          <w:rStyle w:val="Strong"/>
          <w:rFonts w:cs="Arial"/>
          <w:color w:val="000000"/>
        </w:rPr>
      </w:pPr>
      <w:r>
        <w:rPr>
          <w:rFonts w:cs="Arial"/>
          <w:color w:val="000000"/>
          <w:szCs w:val="22"/>
        </w:rPr>
        <w:t>This item is to ascertain that where mole plough cable has been provided, sufficient cable has been left for jointing and cable ends are left sealed. Also that Cable ends have been left in a safe position as per LN550 Issue 6 Specification. All cable included in the Job/Estimate Number identified for check must be inspected</w:t>
      </w:r>
    </w:p>
    <w:p w14:paraId="2A093B42"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F331CDB" w14:textId="77777777" w:rsidR="00A52926" w:rsidRDefault="00A52926" w:rsidP="00A52926">
      <w:pPr>
        <w:pStyle w:val="ListBullet"/>
      </w:pPr>
      <w:r>
        <w:t>EPT/ANS/A003</w:t>
      </w:r>
    </w:p>
    <w:p w14:paraId="26E6DB25" w14:textId="77777777" w:rsidR="00A52926" w:rsidRDefault="00A52926" w:rsidP="00A52926">
      <w:pPr>
        <w:pStyle w:val="ListBullet"/>
      </w:pPr>
      <w:r>
        <w:t>LN550</w:t>
      </w:r>
    </w:p>
    <w:p w14:paraId="0171EF44" w14:textId="77777777" w:rsidR="00A52926" w:rsidRDefault="00A52926" w:rsidP="00A52926">
      <w:pPr>
        <w:pStyle w:val="ListBullet"/>
        <w:rPr>
          <w:rStyle w:val="Strong"/>
          <w:rFonts w:cs="Arial"/>
          <w:color w:val="000000"/>
        </w:rPr>
      </w:pPr>
      <w:r>
        <w:t>NWK/NNS/V046</w:t>
      </w:r>
    </w:p>
    <w:p w14:paraId="0AF4A87F" w14:textId="77777777" w:rsidR="00A52926" w:rsidRDefault="00A52926" w:rsidP="00A52926">
      <w:pPr>
        <w:pStyle w:val="BodyText"/>
        <w:rPr>
          <w:rStyle w:val="Strong"/>
          <w:rFonts w:cs="Arial"/>
          <w:color w:val="000000"/>
        </w:rPr>
      </w:pPr>
      <w:r>
        <w:rPr>
          <w:rStyle w:val="Strong"/>
          <w:rFonts w:cs="Arial"/>
          <w:color w:val="000000"/>
        </w:rPr>
        <w:t>Specific Guidance:</w:t>
      </w:r>
    </w:p>
    <w:p w14:paraId="66F0CABB" w14:textId="77777777" w:rsidR="00A52926" w:rsidRDefault="00A52926" w:rsidP="00A52926">
      <w:pPr>
        <w:pStyle w:val="ListBullet"/>
      </w:pPr>
      <w:r>
        <w:t>Sufficient Cable left at all identified jointing positions and ends sealed correctly</w:t>
      </w:r>
    </w:p>
    <w:p w14:paraId="3E9E4EEC" w14:textId="77777777" w:rsidR="00A52926" w:rsidRPr="00D86CED" w:rsidRDefault="00A52926" w:rsidP="00A52926">
      <w:pPr>
        <w:pStyle w:val="ListBullet"/>
      </w:pPr>
      <w:r>
        <w:rPr>
          <w:rFonts w:cs="Arial"/>
          <w:color w:val="000000"/>
          <w:szCs w:val="22"/>
        </w:rPr>
        <w:t>Cable ends left in a safe position</w:t>
      </w:r>
    </w:p>
    <w:p w14:paraId="5A4693F1" w14:textId="77777777" w:rsidR="00A52926" w:rsidRPr="00D86CED" w:rsidRDefault="00A52926" w:rsidP="00A52926">
      <w:pPr>
        <w:pStyle w:val="ListBullet"/>
      </w:pPr>
      <w:r>
        <w:rPr>
          <w:rFonts w:cs="Arial"/>
          <w:color w:val="000000"/>
          <w:szCs w:val="22"/>
        </w:rPr>
        <w:t>A Marker Cable to be installed at each buried joint or terminating point, as directed by Openreach.</w:t>
      </w:r>
    </w:p>
    <w:p w14:paraId="60A66714" w14:textId="77777777" w:rsidR="00A52926" w:rsidRDefault="00A52926" w:rsidP="00A52926">
      <w:pPr>
        <w:pStyle w:val="Heading1"/>
      </w:pPr>
      <w:bookmarkStart w:id="347" w:name="_Toc525740087"/>
      <w:bookmarkStart w:id="348" w:name="_Toc4054879"/>
      <w:bookmarkStart w:id="349" w:name="_Toc4502457"/>
      <w:r>
        <w:t>Validation Items – A55</w:t>
      </w:r>
      <w:bookmarkEnd w:id="347"/>
      <w:bookmarkEnd w:id="348"/>
      <w:bookmarkEnd w:id="349"/>
    </w:p>
    <w:p w14:paraId="6ACD64FF" w14:textId="77777777" w:rsidR="00A52926" w:rsidRPr="00611010" w:rsidRDefault="00A52926" w:rsidP="00A52926">
      <w:pPr>
        <w:pStyle w:val="Heading2"/>
        <w:rPr>
          <w:b w:val="0"/>
          <w:lang w:val="fr-FR"/>
        </w:rPr>
      </w:pPr>
      <w:bookmarkStart w:id="350" w:name="_Toc525740088"/>
      <w:bookmarkStart w:id="351" w:name="_Toc4054880"/>
      <w:bookmarkStart w:id="352" w:name="_Toc4502458"/>
      <w:r w:rsidRPr="00611010">
        <w:rPr>
          <w:b w:val="0"/>
          <w:lang w:val="fr-FR"/>
        </w:rPr>
        <w:t>Item Code: V1001 Points Score: 5</w:t>
      </w:r>
      <w:bookmarkEnd w:id="350"/>
      <w:bookmarkEnd w:id="351"/>
      <w:bookmarkEnd w:id="352"/>
    </w:p>
    <w:p w14:paraId="64A878B4" w14:textId="77777777" w:rsidR="00A52926" w:rsidRPr="002E79BA" w:rsidRDefault="00A52926" w:rsidP="00A52926">
      <w:pPr>
        <w:pStyle w:val="BodyText"/>
        <w:rPr>
          <w:rStyle w:val="Strong"/>
          <w:rFonts w:cs="Arial"/>
          <w:color w:val="000000"/>
        </w:rPr>
      </w:pPr>
      <w:r w:rsidRPr="002E79BA">
        <w:rPr>
          <w:rStyle w:val="Strong"/>
          <w:rFonts w:cs="Arial"/>
          <w:color w:val="000000"/>
        </w:rPr>
        <w:t xml:space="preserve">Item Description: </w:t>
      </w:r>
    </w:p>
    <w:p w14:paraId="2E2B8B27" w14:textId="77777777" w:rsidR="00A52926" w:rsidRPr="00611010" w:rsidRDefault="00A52926" w:rsidP="00A52926">
      <w:pPr>
        <w:pStyle w:val="BodyText"/>
        <w:rPr>
          <w:rStyle w:val="Strong"/>
          <w:rFonts w:cs="Arial"/>
          <w:b w:val="0"/>
          <w:color w:val="000000"/>
        </w:rPr>
      </w:pPr>
      <w:r w:rsidRPr="00611010">
        <w:rPr>
          <w:rStyle w:val="Strong"/>
          <w:rFonts w:cs="Arial"/>
          <w:b w:val="0"/>
          <w:color w:val="000000"/>
        </w:rPr>
        <w:t>All information fields of the A55 completed correctly, clear and legible. Signed to confirm compliance with the requirements of ISIS CPE/NNS/V006 and Statutory Legislation.</w:t>
      </w:r>
    </w:p>
    <w:p w14:paraId="57861103" w14:textId="77777777" w:rsidR="00A52926" w:rsidRPr="002E79BA" w:rsidRDefault="00A52926" w:rsidP="00A52926">
      <w:pPr>
        <w:pStyle w:val="BodyText"/>
        <w:rPr>
          <w:rStyle w:val="Strong"/>
          <w:rFonts w:cs="Arial"/>
          <w:color w:val="000000"/>
        </w:rPr>
      </w:pPr>
      <w:r w:rsidRPr="002E79BA">
        <w:rPr>
          <w:rStyle w:val="Strong"/>
          <w:rFonts w:cs="Arial"/>
          <w:color w:val="000000"/>
        </w:rPr>
        <w:t xml:space="preserve">Scope: </w:t>
      </w:r>
    </w:p>
    <w:p w14:paraId="4D47829F" w14:textId="77777777" w:rsidR="00A52926" w:rsidRPr="00611010" w:rsidRDefault="00A52926" w:rsidP="00A52926">
      <w:pPr>
        <w:pStyle w:val="BodyText"/>
        <w:rPr>
          <w:rStyle w:val="Strong"/>
          <w:rFonts w:cs="Arial"/>
          <w:b w:val="0"/>
          <w:color w:val="000000"/>
        </w:rPr>
      </w:pPr>
      <w:r w:rsidRPr="00611010">
        <w:rPr>
          <w:rStyle w:val="Strong"/>
          <w:rFonts w:cs="Arial"/>
          <w:b w:val="0"/>
          <w:color w:val="000000"/>
        </w:rPr>
        <w:t>To ascertain that all the information fields on the A55b have been completed correctly, signed and can be clearly read. Applies to all A55b diagrams which have been completed by the supplier and returned to Openreach. An A55b diagram must be submitted for all aspects of the completed job as appropriate.</w:t>
      </w:r>
    </w:p>
    <w:p w14:paraId="4B6AE221" w14:textId="77777777" w:rsidR="00A52926" w:rsidRPr="002E79BA" w:rsidRDefault="00A52926" w:rsidP="00A52926">
      <w:pPr>
        <w:pStyle w:val="BodyText"/>
        <w:rPr>
          <w:rStyle w:val="Strong"/>
          <w:rFonts w:cs="Arial"/>
          <w:color w:val="000000"/>
        </w:rPr>
      </w:pPr>
      <w:r w:rsidRPr="002E79BA">
        <w:rPr>
          <w:rStyle w:val="Strong"/>
          <w:rFonts w:cs="Arial"/>
          <w:color w:val="000000"/>
        </w:rPr>
        <w:t xml:space="preserve">Points of Reference: </w:t>
      </w:r>
    </w:p>
    <w:p w14:paraId="5E71FA0E" w14:textId="77777777" w:rsidR="00A52926" w:rsidRPr="00611010" w:rsidRDefault="00A52926" w:rsidP="00A52926">
      <w:pPr>
        <w:pStyle w:val="ListBullet"/>
        <w:rPr>
          <w:rStyle w:val="Strong"/>
          <w:rFonts w:cs="Arial"/>
          <w:b w:val="0"/>
          <w:color w:val="000000"/>
        </w:rPr>
      </w:pPr>
      <w:r w:rsidRPr="00611010">
        <w:rPr>
          <w:rStyle w:val="Strong"/>
          <w:rFonts w:cs="Arial"/>
          <w:b w:val="0"/>
          <w:color w:val="000000"/>
        </w:rPr>
        <w:t>CPE/NNS/V006</w:t>
      </w:r>
    </w:p>
    <w:p w14:paraId="5592E4C5" w14:textId="77777777" w:rsidR="00A52926" w:rsidRDefault="00183979" w:rsidP="00A52926">
      <w:pPr>
        <w:pStyle w:val="ListBullet"/>
        <w:rPr>
          <w:rFonts w:cs="Arial"/>
          <w:bCs/>
          <w:color w:val="000000"/>
        </w:rPr>
      </w:pPr>
      <w:hyperlink r:id="rId59" w:history="1">
        <w:r w:rsidR="00A52926" w:rsidRPr="003035AE">
          <w:rPr>
            <w:rStyle w:val="Hyperlink"/>
            <w:rFonts w:cs="Arial"/>
            <w:bCs/>
          </w:rPr>
          <w:t>Statutory Instrument 2002 No.3217</w:t>
        </w:r>
      </w:hyperlink>
      <w:r w:rsidR="00A52926" w:rsidRPr="003035AE">
        <w:rPr>
          <w:rFonts w:cs="Arial"/>
          <w:bCs/>
          <w:color w:val="000000"/>
        </w:rPr>
        <w:t xml:space="preserve"> (or relevant equivalent in Scotland and Wales).</w:t>
      </w:r>
    </w:p>
    <w:p w14:paraId="7F5F32CD" w14:textId="77777777" w:rsidR="00A52926" w:rsidRPr="003035AE" w:rsidRDefault="00183979" w:rsidP="00A52926">
      <w:pPr>
        <w:pStyle w:val="ListBullet"/>
        <w:rPr>
          <w:rStyle w:val="Strong"/>
          <w:rFonts w:cs="Arial"/>
          <w:b w:val="0"/>
          <w:color w:val="000000"/>
        </w:rPr>
      </w:pPr>
      <w:hyperlink r:id="rId60" w:history="1">
        <w:r w:rsidR="00A52926" w:rsidRPr="009910E3">
          <w:rPr>
            <w:rStyle w:val="Hyperlink"/>
            <w:rFonts w:cs="Arial"/>
            <w:bCs/>
          </w:rPr>
          <w:t>The Code of Practice for the Recording of Underground Apparatus in Streets (November 2002)</w:t>
        </w:r>
      </w:hyperlink>
    </w:p>
    <w:p w14:paraId="022CEF7E" w14:textId="77777777" w:rsidR="00A52926" w:rsidRDefault="00A52926" w:rsidP="00A52926">
      <w:pPr>
        <w:pStyle w:val="BodyText"/>
        <w:rPr>
          <w:rStyle w:val="Strong"/>
          <w:rFonts w:cs="Arial"/>
          <w:color w:val="000000"/>
        </w:rPr>
      </w:pPr>
      <w:r>
        <w:rPr>
          <w:rStyle w:val="Strong"/>
          <w:rFonts w:cs="Arial"/>
          <w:color w:val="000000"/>
        </w:rPr>
        <w:t>Specific Guidance:</w:t>
      </w:r>
    </w:p>
    <w:p w14:paraId="10EC628F" w14:textId="77777777" w:rsidR="00A52926" w:rsidRDefault="00A52926" w:rsidP="00A52926">
      <w:pPr>
        <w:pStyle w:val="ListBullet"/>
      </w:pPr>
      <w:r w:rsidRPr="009910E3">
        <w:t>All information fields of the A55 completed correctly, clear and legible. Signed to confirm compliance with the requirements of ISIS CPE/NNS/V006 and Statutory Legislation.</w:t>
      </w:r>
    </w:p>
    <w:p w14:paraId="578DBAC0" w14:textId="77777777" w:rsidR="00A52926" w:rsidRPr="00F41DE0" w:rsidRDefault="00A52926" w:rsidP="00A52926">
      <w:pPr>
        <w:pStyle w:val="Heading2"/>
        <w:rPr>
          <w:lang w:val="fr-FR"/>
        </w:rPr>
      </w:pPr>
      <w:bookmarkStart w:id="353" w:name="_Toc525740089"/>
      <w:bookmarkStart w:id="354" w:name="_Toc4054881"/>
      <w:bookmarkStart w:id="355" w:name="_Toc4502459"/>
      <w:r w:rsidRPr="00F41DE0">
        <w:rPr>
          <w:bCs/>
          <w:lang w:val="fr-FR"/>
        </w:rPr>
        <w:t xml:space="preserve">Item Code: </w:t>
      </w:r>
      <w:r w:rsidRPr="00F41DE0">
        <w:rPr>
          <w:lang w:val="fr-FR"/>
        </w:rPr>
        <w:t>V1002 Points</w:t>
      </w:r>
      <w:r w:rsidRPr="00F41DE0">
        <w:rPr>
          <w:bCs/>
          <w:lang w:val="fr-FR"/>
        </w:rPr>
        <w:t xml:space="preserve"> Score:</w:t>
      </w:r>
      <w:r w:rsidRPr="00F41DE0">
        <w:rPr>
          <w:lang w:val="fr-FR"/>
        </w:rPr>
        <w:t xml:space="preserve"> 5</w:t>
      </w:r>
      <w:bookmarkEnd w:id="353"/>
      <w:bookmarkEnd w:id="354"/>
      <w:bookmarkEnd w:id="355"/>
    </w:p>
    <w:p w14:paraId="73424E6F"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51C7EDBC" w14:textId="77777777" w:rsidR="00A52926" w:rsidRDefault="00A52926" w:rsidP="00A52926">
      <w:pPr>
        <w:pStyle w:val="BodyText"/>
        <w:rPr>
          <w:rStyle w:val="Strong"/>
          <w:rFonts w:cs="Arial"/>
          <w:color w:val="000000"/>
        </w:rPr>
      </w:pPr>
      <w:r>
        <w:t>Plant recorded using standard symbols and colours, a single line is shown regardless of the number of ways installed.</w:t>
      </w:r>
    </w:p>
    <w:p w14:paraId="7DF83769"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672A97C" w14:textId="77777777" w:rsidR="00A52926" w:rsidRPr="002E79BA" w:rsidRDefault="00A52926" w:rsidP="00A52926">
      <w:pPr>
        <w:pStyle w:val="BodyText"/>
        <w:rPr>
          <w:rStyle w:val="Strong"/>
          <w:rFonts w:cs="Arial"/>
          <w:b w:val="0"/>
          <w:color w:val="000000"/>
        </w:rPr>
      </w:pPr>
      <w:r w:rsidRPr="002E79BA">
        <w:rPr>
          <w:rStyle w:val="Strong"/>
          <w:rFonts w:cs="Arial"/>
          <w:b w:val="0"/>
          <w:color w:val="000000"/>
        </w:rPr>
        <w:t>To check that standard symbols/colours, as defined in ISIS CPE/NNS/V006, are used to indicate all plant on the front of the A55b. All duct must be shown as a single line even when more than 1x way has been laid. Applies to all A55b diagrams which have been completed by the supplier and returned to Openreach. An A55b diagram must be submitted for all aspects of the completed job as appropriate.</w:t>
      </w:r>
    </w:p>
    <w:p w14:paraId="67DCDB14"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ECD70B9" w14:textId="77777777" w:rsidR="00A52926" w:rsidRPr="002E79BA" w:rsidRDefault="00A52926" w:rsidP="00A52926">
      <w:pPr>
        <w:pStyle w:val="ListBullet"/>
        <w:rPr>
          <w:rStyle w:val="Strong"/>
          <w:rFonts w:cs="Arial"/>
          <w:b w:val="0"/>
          <w:color w:val="000000"/>
        </w:rPr>
      </w:pPr>
      <w:r w:rsidRPr="002E79BA">
        <w:rPr>
          <w:rStyle w:val="Strong"/>
          <w:rFonts w:cs="Arial"/>
          <w:b w:val="0"/>
          <w:color w:val="000000"/>
        </w:rPr>
        <w:t>CPE/NNS/V006</w:t>
      </w:r>
    </w:p>
    <w:p w14:paraId="4A6A369C" w14:textId="77777777" w:rsidR="00A52926" w:rsidRDefault="00A52926" w:rsidP="00A52926">
      <w:pPr>
        <w:pStyle w:val="BodyText"/>
        <w:rPr>
          <w:rStyle w:val="Strong"/>
          <w:rFonts w:cs="Arial"/>
          <w:color w:val="000000"/>
        </w:rPr>
      </w:pPr>
      <w:r>
        <w:rPr>
          <w:rStyle w:val="Strong"/>
          <w:rFonts w:cs="Arial"/>
          <w:color w:val="000000"/>
        </w:rPr>
        <w:t>Specific Guidance:</w:t>
      </w:r>
    </w:p>
    <w:p w14:paraId="67BDCA7F" w14:textId="77777777" w:rsidR="00A52926" w:rsidRDefault="00A52926" w:rsidP="00A52926">
      <w:pPr>
        <w:pStyle w:val="ListBullet"/>
      </w:pPr>
      <w:r w:rsidRPr="00475AED">
        <w:rPr>
          <w:lang w:eastAsia="en-GB"/>
        </w:rPr>
        <w:t>All duct and Plant is recorded using the correct symbols and colour convention (black for existing plant and red for new plant)</w:t>
      </w:r>
    </w:p>
    <w:p w14:paraId="770E6371" w14:textId="77777777" w:rsidR="00A52926" w:rsidRPr="00475AED" w:rsidRDefault="00A52926" w:rsidP="00A52926">
      <w:pPr>
        <w:pStyle w:val="ListBullet"/>
      </w:pPr>
      <w:r w:rsidRPr="00475AED">
        <w:rPr>
          <w:rFonts w:cs="Arial"/>
          <w:color w:val="000000"/>
          <w:szCs w:val="22"/>
          <w:lang w:eastAsia="en-GB"/>
        </w:rPr>
        <w:t>Where more than 1 new duct (i.e. 2x way, 3x way etc.) has been laid only a single line is used on the A55b</w:t>
      </w:r>
    </w:p>
    <w:p w14:paraId="7E09E92C" w14:textId="77777777" w:rsidR="00A52926" w:rsidRPr="00475AED" w:rsidRDefault="00A52926" w:rsidP="00A52926">
      <w:pPr>
        <w:pStyle w:val="ListBullet"/>
      </w:pPr>
      <w:r w:rsidRPr="00475AED">
        <w:rPr>
          <w:rFonts w:cs="Arial"/>
          <w:color w:val="000000"/>
          <w:szCs w:val="22"/>
          <w:lang w:eastAsia="en-GB"/>
        </w:rPr>
        <w:t>Where an A55b which should have been</w:t>
      </w:r>
      <w:r>
        <w:rPr>
          <w:rFonts w:cs="Arial"/>
          <w:color w:val="000000"/>
          <w:szCs w:val="22"/>
          <w:lang w:eastAsia="en-GB"/>
        </w:rPr>
        <w:t xml:space="preserve"> returned to </w:t>
      </w:r>
      <w:r w:rsidRPr="00475AED">
        <w:rPr>
          <w:rFonts w:cs="Arial"/>
          <w:color w:val="000000"/>
          <w:szCs w:val="22"/>
          <w:lang w:eastAsia="en-GB"/>
        </w:rPr>
        <w:t>Openreach has not been included in the Audit Pack then the question must be marked as "Below Standard". The item can only be marked as "Not Checked" in circumstances where the work did not require the document to be returned</w:t>
      </w:r>
    </w:p>
    <w:p w14:paraId="5D433864" w14:textId="77777777" w:rsidR="00A52926" w:rsidRPr="00F41DE0" w:rsidRDefault="00A52926" w:rsidP="00A52926">
      <w:pPr>
        <w:pStyle w:val="Heading2"/>
        <w:rPr>
          <w:lang w:val="fr-FR"/>
        </w:rPr>
      </w:pPr>
      <w:bookmarkStart w:id="356" w:name="_Toc525740090"/>
      <w:bookmarkStart w:id="357" w:name="_Toc4054882"/>
      <w:bookmarkStart w:id="358" w:name="_Toc4502460"/>
      <w:r w:rsidRPr="00F41DE0">
        <w:rPr>
          <w:bCs/>
          <w:lang w:val="fr-FR"/>
        </w:rPr>
        <w:t xml:space="preserve">Item Code: </w:t>
      </w:r>
      <w:r w:rsidRPr="00F41DE0">
        <w:rPr>
          <w:lang w:val="fr-FR"/>
        </w:rPr>
        <w:t>V1003 Points</w:t>
      </w:r>
      <w:r w:rsidRPr="00F41DE0">
        <w:rPr>
          <w:bCs/>
          <w:lang w:val="fr-FR"/>
        </w:rPr>
        <w:t xml:space="preserve"> Score:</w:t>
      </w:r>
      <w:r w:rsidRPr="00F41DE0">
        <w:rPr>
          <w:lang w:val="fr-FR"/>
        </w:rPr>
        <w:t xml:space="preserve"> 5</w:t>
      </w:r>
      <w:bookmarkEnd w:id="356"/>
      <w:bookmarkEnd w:id="357"/>
      <w:bookmarkEnd w:id="358"/>
    </w:p>
    <w:p w14:paraId="76D73475"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9046E6E" w14:textId="77777777" w:rsidR="00A52926" w:rsidRDefault="00A52926" w:rsidP="00A52926">
      <w:pPr>
        <w:pStyle w:val="BodyText"/>
        <w:rPr>
          <w:rStyle w:val="Strong"/>
          <w:rFonts w:cs="Arial"/>
          <w:color w:val="000000"/>
        </w:rPr>
      </w:pPr>
      <w:r>
        <w:t>The number of ways and material of the duct/pipe recorded on rear of A55</w:t>
      </w:r>
    </w:p>
    <w:p w14:paraId="7A0D4A99"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AF3CB36" w14:textId="77777777" w:rsidR="00A52926" w:rsidRPr="002E79BA" w:rsidRDefault="00A52926" w:rsidP="00A52926">
      <w:pPr>
        <w:pStyle w:val="BodyText"/>
        <w:rPr>
          <w:rStyle w:val="Strong"/>
          <w:rFonts w:cs="Arial"/>
          <w:b w:val="0"/>
          <w:color w:val="000000"/>
        </w:rPr>
      </w:pPr>
      <w:r w:rsidRPr="002E79BA">
        <w:rPr>
          <w:rStyle w:val="Strong"/>
          <w:rFonts w:cs="Arial"/>
          <w:b w:val="0"/>
          <w:color w:val="000000"/>
        </w:rPr>
        <w:t>The rear of the A55b should contain a description of the material from which each newly installed duct is constructed (or duct type) and also state the number of “ways” that have been laid. Applies to all A55b diagrams which have been completed by the supplier and returned to Openreach. An A55b diagram must be submitted for all aspects of the completed job as appropriate.</w:t>
      </w:r>
    </w:p>
    <w:p w14:paraId="25C7CBBB"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CDF9B2C" w14:textId="77777777" w:rsidR="00A52926" w:rsidRPr="00475AED" w:rsidRDefault="00A52926" w:rsidP="00A52926">
      <w:pPr>
        <w:pStyle w:val="ListBullet"/>
        <w:rPr>
          <w:rStyle w:val="Strong"/>
          <w:rFonts w:cs="Arial"/>
          <w:b w:val="0"/>
          <w:color w:val="000000"/>
        </w:rPr>
      </w:pPr>
      <w:r w:rsidRPr="00475AED">
        <w:rPr>
          <w:rStyle w:val="Strong"/>
          <w:rFonts w:cs="Arial"/>
          <w:color w:val="000000"/>
        </w:rPr>
        <w:t>CPE/NNS/V006</w:t>
      </w:r>
    </w:p>
    <w:p w14:paraId="2950E9D0" w14:textId="77777777" w:rsidR="00A52926" w:rsidRDefault="00A52926" w:rsidP="00A52926">
      <w:pPr>
        <w:pStyle w:val="BodyText"/>
        <w:rPr>
          <w:rStyle w:val="Strong"/>
          <w:rFonts w:cs="Arial"/>
          <w:color w:val="000000"/>
        </w:rPr>
      </w:pPr>
      <w:r>
        <w:rPr>
          <w:rStyle w:val="Strong"/>
          <w:rFonts w:cs="Arial"/>
          <w:color w:val="000000"/>
        </w:rPr>
        <w:t>Specific Guidance:</w:t>
      </w:r>
    </w:p>
    <w:p w14:paraId="202689BC" w14:textId="77777777" w:rsidR="00A52926" w:rsidRDefault="00A52926" w:rsidP="00A52926">
      <w:pPr>
        <w:pStyle w:val="ListBullet"/>
      </w:pPr>
      <w:r w:rsidRPr="00475AED">
        <w:t>Duct material should be recorded (e.g. Steel or PVC etc.) or alternatively the duct type may be quoted (e.g. duct 54D)</w:t>
      </w:r>
    </w:p>
    <w:p w14:paraId="017EBB7B" w14:textId="77777777" w:rsidR="00A52926" w:rsidRDefault="00A52926" w:rsidP="00A52926">
      <w:pPr>
        <w:pStyle w:val="ListBullet"/>
      </w:pPr>
      <w:r w:rsidRPr="00475AED">
        <w:t>The number of ways should also be indicated (e.g. 2x duct 54D or 2x PVC duct etc.)</w:t>
      </w:r>
    </w:p>
    <w:p w14:paraId="75EB0A6A" w14:textId="77777777" w:rsidR="00A52926" w:rsidRDefault="00A52926" w:rsidP="00A52926">
      <w:pPr>
        <w:pStyle w:val="ListBullet"/>
      </w:pPr>
      <w:r w:rsidRPr="00475AED">
        <w:t>Where an A55b which should have been returned to Openreach has not been included in the Audit Pack then the question must be marked as "Below Standard". The item can only be marked as "Not Checked" in circumstances where the work did not require the document to be returned</w:t>
      </w:r>
    </w:p>
    <w:p w14:paraId="54FB6F35" w14:textId="77777777" w:rsidR="00A52926" w:rsidRPr="00F41DE0" w:rsidRDefault="00A52926" w:rsidP="00A52926">
      <w:pPr>
        <w:pStyle w:val="Heading2"/>
        <w:rPr>
          <w:lang w:val="fr-FR"/>
        </w:rPr>
      </w:pPr>
      <w:bookmarkStart w:id="359" w:name="_Toc525740091"/>
      <w:bookmarkStart w:id="360" w:name="_Toc4054883"/>
      <w:bookmarkStart w:id="361" w:name="_Toc4502461"/>
      <w:r w:rsidRPr="00F41DE0">
        <w:rPr>
          <w:bCs/>
          <w:lang w:val="fr-FR"/>
        </w:rPr>
        <w:t xml:space="preserve">Item Code: </w:t>
      </w:r>
      <w:r w:rsidRPr="00F41DE0">
        <w:rPr>
          <w:lang w:val="fr-FR"/>
        </w:rPr>
        <w:t>V1004 Points</w:t>
      </w:r>
      <w:r w:rsidRPr="00F41DE0">
        <w:rPr>
          <w:bCs/>
          <w:lang w:val="fr-FR"/>
        </w:rPr>
        <w:t xml:space="preserve"> Score:</w:t>
      </w:r>
      <w:r w:rsidRPr="00F41DE0">
        <w:rPr>
          <w:lang w:val="fr-FR"/>
        </w:rPr>
        <w:t xml:space="preserve"> 5</w:t>
      </w:r>
      <w:bookmarkEnd w:id="359"/>
      <w:bookmarkEnd w:id="360"/>
      <w:bookmarkEnd w:id="361"/>
    </w:p>
    <w:p w14:paraId="4CE61C72"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2DE133D" w14:textId="77777777" w:rsidR="00A52926" w:rsidRDefault="00A52926" w:rsidP="00A52926">
      <w:pPr>
        <w:pStyle w:val="BodyText"/>
        <w:rPr>
          <w:rStyle w:val="Strong"/>
          <w:rFonts w:cs="Arial"/>
          <w:color w:val="000000"/>
        </w:rPr>
      </w:pPr>
      <w:r w:rsidRPr="00475AED">
        <w:rPr>
          <w:rFonts w:eastAsia="Calibri" w:cs="Arial"/>
          <w:color w:val="000000"/>
          <w:szCs w:val="22"/>
        </w:rPr>
        <w:t>The diagram records sufficient background information.</w:t>
      </w:r>
      <w:r>
        <w:rPr>
          <w:rFonts w:eastAsia="Calibri" w:cs="Arial"/>
          <w:color w:val="000000"/>
          <w:szCs w:val="22"/>
        </w:rPr>
        <w:t xml:space="preserve"> </w:t>
      </w:r>
      <w:r w:rsidRPr="00475AED">
        <w:rPr>
          <w:rFonts w:eastAsia="Calibri" w:cs="Arial"/>
          <w:color w:val="000000"/>
          <w:szCs w:val="22"/>
        </w:rPr>
        <w:t>e.g. Buildings, Street names</w:t>
      </w:r>
      <w:r>
        <w:rPr>
          <w:rFonts w:eastAsia="Calibri" w:cs="Arial"/>
          <w:color w:val="000000"/>
          <w:szCs w:val="22"/>
        </w:rPr>
        <w:t xml:space="preserve"> etc</w:t>
      </w:r>
      <w:r w:rsidRPr="00475AED">
        <w:rPr>
          <w:rFonts w:eastAsia="Calibri" w:cs="Arial"/>
          <w:color w:val="000000"/>
          <w:szCs w:val="22"/>
        </w:rPr>
        <w:t>.</w:t>
      </w:r>
    </w:p>
    <w:p w14:paraId="0C94CC20"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367AD9C" w14:textId="77777777" w:rsidR="00A52926" w:rsidRDefault="00A52926" w:rsidP="00A52926">
      <w:pPr>
        <w:pStyle w:val="BodyText"/>
        <w:rPr>
          <w:rStyle w:val="Strong"/>
          <w:rFonts w:cs="Arial"/>
          <w:color w:val="000000"/>
        </w:rPr>
      </w:pPr>
      <w:r w:rsidRPr="00475AED">
        <w:rPr>
          <w:rFonts w:eastAsia="Calibri" w:cs="Arial"/>
          <w:color w:val="000000"/>
          <w:szCs w:val="22"/>
        </w:rPr>
        <w:t xml:space="preserve">To ascertain whether the actual diagram/drawing on the front of the A55b contains sufficient geographic detail i.e. Street/Road names, buildings etc. to enable the work location to be readily identified. Applies to all A55b diagrams which have been completed by </w:t>
      </w:r>
      <w:r>
        <w:rPr>
          <w:rFonts w:eastAsia="Calibri" w:cs="Arial"/>
          <w:color w:val="000000"/>
          <w:szCs w:val="22"/>
        </w:rPr>
        <w:t xml:space="preserve">the supplier and returned to </w:t>
      </w:r>
      <w:r w:rsidRPr="00475AED">
        <w:rPr>
          <w:rFonts w:eastAsia="Calibri" w:cs="Arial"/>
          <w:color w:val="000000"/>
          <w:szCs w:val="22"/>
        </w:rPr>
        <w:t>Openreach. An A55b diagram must be submitted for all aspects of the completed job as appropriate.</w:t>
      </w:r>
    </w:p>
    <w:p w14:paraId="7B7C062C"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005B148" w14:textId="77777777" w:rsidR="00A52926" w:rsidRDefault="00A52926" w:rsidP="00A52926">
      <w:pPr>
        <w:pStyle w:val="ListBullet"/>
        <w:rPr>
          <w:rStyle w:val="Strong"/>
          <w:rFonts w:cs="Arial"/>
          <w:b w:val="0"/>
          <w:color w:val="000000"/>
        </w:rPr>
      </w:pPr>
      <w:r w:rsidRPr="003035AE">
        <w:rPr>
          <w:rStyle w:val="Strong"/>
          <w:rFonts w:cs="Arial"/>
          <w:color w:val="000000"/>
        </w:rPr>
        <w:t>CPE/NNS/V006</w:t>
      </w:r>
    </w:p>
    <w:p w14:paraId="556EF531" w14:textId="77777777" w:rsidR="00A52926" w:rsidRDefault="00183979" w:rsidP="00A52926">
      <w:pPr>
        <w:pStyle w:val="ListBullet"/>
        <w:rPr>
          <w:rFonts w:cs="Arial"/>
          <w:bCs/>
          <w:color w:val="000000"/>
        </w:rPr>
      </w:pPr>
      <w:hyperlink r:id="rId61" w:history="1">
        <w:r w:rsidR="00A52926" w:rsidRPr="003035AE">
          <w:rPr>
            <w:rStyle w:val="Hyperlink"/>
            <w:rFonts w:cs="Arial"/>
            <w:bCs/>
          </w:rPr>
          <w:t>Statutory Instrument 2002 No.3217</w:t>
        </w:r>
      </w:hyperlink>
      <w:r w:rsidR="00A52926" w:rsidRPr="003035AE">
        <w:rPr>
          <w:rFonts w:cs="Arial"/>
          <w:bCs/>
          <w:color w:val="000000"/>
        </w:rPr>
        <w:t xml:space="preserve"> (or relevant equivalent in Scotland and Wales).</w:t>
      </w:r>
    </w:p>
    <w:p w14:paraId="1CC13112" w14:textId="77777777" w:rsidR="00A52926" w:rsidRPr="003035AE" w:rsidRDefault="00183979" w:rsidP="00A52926">
      <w:pPr>
        <w:pStyle w:val="ListBullet"/>
        <w:rPr>
          <w:rStyle w:val="Strong"/>
          <w:rFonts w:cs="Arial"/>
          <w:b w:val="0"/>
          <w:color w:val="000000"/>
        </w:rPr>
      </w:pPr>
      <w:hyperlink r:id="rId62" w:history="1">
        <w:r w:rsidR="00A52926" w:rsidRPr="009910E3">
          <w:rPr>
            <w:rStyle w:val="Hyperlink"/>
            <w:rFonts w:cs="Arial"/>
            <w:bCs/>
          </w:rPr>
          <w:t>The Code of Practice for the Recording of Underground Apparatus in Streets (November 2002)</w:t>
        </w:r>
      </w:hyperlink>
    </w:p>
    <w:p w14:paraId="3A8431F7" w14:textId="77777777" w:rsidR="00A52926" w:rsidRDefault="00A52926" w:rsidP="00A52926">
      <w:pPr>
        <w:pStyle w:val="BodyText"/>
        <w:rPr>
          <w:rStyle w:val="Strong"/>
          <w:rFonts w:cs="Arial"/>
          <w:color w:val="000000"/>
        </w:rPr>
      </w:pPr>
      <w:r>
        <w:rPr>
          <w:rStyle w:val="Strong"/>
          <w:rFonts w:cs="Arial"/>
          <w:color w:val="000000"/>
        </w:rPr>
        <w:t>Specific Guidance:</w:t>
      </w:r>
    </w:p>
    <w:p w14:paraId="7C7DB3EF" w14:textId="77777777" w:rsidR="00A52926" w:rsidRDefault="00A52926" w:rsidP="00A52926">
      <w:pPr>
        <w:pStyle w:val="ListBullet"/>
      </w:pPr>
      <w:r w:rsidRPr="00791BC3">
        <w:t xml:space="preserve">The diagram must include sufficient geographical background information (this must include details of the highways, verges, footways, kerbs, hedges, walls, buildings, street names, road junctions, and fixed features) to facilitate quick and accurate location of </w:t>
      </w:r>
      <w:r>
        <w:t xml:space="preserve">Openreach </w:t>
      </w:r>
      <w:r w:rsidRPr="00791BC3">
        <w:t>apparatus</w:t>
      </w:r>
    </w:p>
    <w:p w14:paraId="7D6CC48B" w14:textId="77777777" w:rsidR="00A52926" w:rsidRDefault="00A52926" w:rsidP="00A52926">
      <w:pPr>
        <w:pStyle w:val="ListBullet"/>
      </w:pPr>
      <w:r w:rsidRPr="00791BC3">
        <w:t>A coloured line, other than red or black (e.g. blue) has been used to draw background / geographic features</w:t>
      </w:r>
    </w:p>
    <w:p w14:paraId="50BCF7EA" w14:textId="77777777" w:rsidR="00A52926" w:rsidRDefault="00A52926" w:rsidP="00A52926">
      <w:pPr>
        <w:pStyle w:val="ListBullet"/>
      </w:pPr>
      <w:r w:rsidRPr="00791BC3">
        <w:t xml:space="preserve">Where an A55b which </w:t>
      </w:r>
      <w:r>
        <w:t xml:space="preserve">should have been returned to </w:t>
      </w:r>
      <w:r w:rsidRPr="00791BC3">
        <w:t>Openreach has not been included in the Audit Pack then the question must be marked as "Below Standard". The item can only be marked as "Not Checked" in circumstances where the work did not require the document to be returned</w:t>
      </w:r>
    </w:p>
    <w:p w14:paraId="7C7FA9BD" w14:textId="77777777" w:rsidR="00A52926" w:rsidRPr="00F41DE0" w:rsidRDefault="00A52926" w:rsidP="00A52926">
      <w:pPr>
        <w:pStyle w:val="Heading2"/>
        <w:rPr>
          <w:lang w:val="fr-FR"/>
        </w:rPr>
      </w:pPr>
      <w:bookmarkStart w:id="362" w:name="_Toc525740092"/>
      <w:bookmarkStart w:id="363" w:name="_Toc4054884"/>
      <w:bookmarkStart w:id="364" w:name="_Toc4502462"/>
      <w:r w:rsidRPr="00F41DE0">
        <w:rPr>
          <w:lang w:val="fr-FR"/>
        </w:rPr>
        <w:t>Item Code: V1005 Points Score: 5</w:t>
      </w:r>
      <w:bookmarkEnd w:id="362"/>
      <w:bookmarkEnd w:id="363"/>
      <w:bookmarkEnd w:id="364"/>
    </w:p>
    <w:p w14:paraId="489FC0C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3B37BB8" w14:textId="77777777" w:rsidR="00A52926" w:rsidRDefault="00A52926" w:rsidP="00A52926">
      <w:pPr>
        <w:pStyle w:val="BodyText"/>
        <w:rPr>
          <w:rStyle w:val="Strong"/>
          <w:rFonts w:cs="Arial"/>
          <w:color w:val="000000"/>
        </w:rPr>
      </w:pPr>
      <w:r>
        <w:t>All dimensions correctly and legibly recorded (centre to centre / end to end / position of duct with reference to kerb line or other fixed point etc.) as per legislative requirements</w:t>
      </w:r>
    </w:p>
    <w:p w14:paraId="079E0B21"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51D96D3" w14:textId="77777777" w:rsidR="00A52926" w:rsidRDefault="00A52926" w:rsidP="00A52926">
      <w:pPr>
        <w:pStyle w:val="BodyText"/>
        <w:rPr>
          <w:rStyle w:val="Strong"/>
          <w:rFonts w:cs="Arial"/>
          <w:color w:val="000000"/>
        </w:rPr>
      </w:pPr>
      <w:r w:rsidRPr="00791BC3">
        <w:rPr>
          <w:rFonts w:eastAsia="Calibri" w:cs="Arial"/>
          <w:color w:val="000000"/>
          <w:szCs w:val="22"/>
        </w:rPr>
        <w:t xml:space="preserve">To ascertain whether the actual Diagram/Drawing on the front of the A55b is annotated with accurate measurements indicating the length of all duct sections and position of all plant in relation to fixed geographic features. Applies to all A55b diagrams which have been completed by </w:t>
      </w:r>
      <w:r>
        <w:rPr>
          <w:rFonts w:eastAsia="Calibri" w:cs="Arial"/>
          <w:color w:val="000000"/>
          <w:szCs w:val="22"/>
        </w:rPr>
        <w:t xml:space="preserve">the supplier and returned to </w:t>
      </w:r>
      <w:r w:rsidRPr="00791BC3">
        <w:rPr>
          <w:rFonts w:eastAsia="Calibri" w:cs="Arial"/>
          <w:color w:val="000000"/>
          <w:szCs w:val="22"/>
        </w:rPr>
        <w:t>Openreach. An A55b diagram must be submitted for all aspects of the completed job as appropriate.</w:t>
      </w:r>
    </w:p>
    <w:p w14:paraId="6B30127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E404135" w14:textId="77777777" w:rsidR="00A52926" w:rsidRDefault="00A52926" w:rsidP="00A52926">
      <w:pPr>
        <w:pStyle w:val="ListBullet"/>
        <w:rPr>
          <w:rStyle w:val="Strong"/>
          <w:rFonts w:cs="Arial"/>
          <w:b w:val="0"/>
          <w:color w:val="000000"/>
        </w:rPr>
      </w:pPr>
      <w:r w:rsidRPr="003035AE">
        <w:rPr>
          <w:rStyle w:val="Strong"/>
          <w:rFonts w:cs="Arial"/>
          <w:color w:val="000000"/>
        </w:rPr>
        <w:t>CPE/NNS/V006</w:t>
      </w:r>
    </w:p>
    <w:p w14:paraId="72126518" w14:textId="77777777" w:rsidR="00A52926" w:rsidRDefault="00183979" w:rsidP="00A52926">
      <w:pPr>
        <w:pStyle w:val="ListBullet"/>
        <w:rPr>
          <w:rFonts w:cs="Arial"/>
          <w:bCs/>
          <w:color w:val="000000"/>
        </w:rPr>
      </w:pPr>
      <w:hyperlink r:id="rId63" w:history="1">
        <w:r w:rsidR="00A52926" w:rsidRPr="003035AE">
          <w:rPr>
            <w:rStyle w:val="Hyperlink"/>
            <w:rFonts w:cs="Arial"/>
            <w:bCs/>
          </w:rPr>
          <w:t>Statutory Instrument 2002 No.3217</w:t>
        </w:r>
      </w:hyperlink>
      <w:r w:rsidR="00A52926" w:rsidRPr="003035AE">
        <w:rPr>
          <w:rFonts w:cs="Arial"/>
          <w:bCs/>
          <w:color w:val="000000"/>
        </w:rPr>
        <w:t xml:space="preserve"> (or relevant equivalent in Scotland and Wales).</w:t>
      </w:r>
    </w:p>
    <w:p w14:paraId="46BD3790" w14:textId="77777777" w:rsidR="00A52926" w:rsidRPr="003035AE" w:rsidRDefault="00183979" w:rsidP="00A52926">
      <w:pPr>
        <w:pStyle w:val="ListBullet"/>
        <w:rPr>
          <w:rStyle w:val="Strong"/>
          <w:rFonts w:cs="Arial"/>
          <w:b w:val="0"/>
          <w:color w:val="000000"/>
        </w:rPr>
      </w:pPr>
      <w:hyperlink r:id="rId64" w:history="1">
        <w:r w:rsidR="00A52926" w:rsidRPr="009910E3">
          <w:rPr>
            <w:rStyle w:val="Hyperlink"/>
            <w:rFonts w:cs="Arial"/>
            <w:bCs/>
          </w:rPr>
          <w:t>The Code of Practice for the Recording of Underground Apparatus in Streets (November 2002)</w:t>
        </w:r>
      </w:hyperlink>
    </w:p>
    <w:p w14:paraId="6409743D" w14:textId="77777777" w:rsidR="00A52926" w:rsidRDefault="00A52926" w:rsidP="00A52926">
      <w:pPr>
        <w:pStyle w:val="ListBullet"/>
        <w:numPr>
          <w:ilvl w:val="0"/>
          <w:numId w:val="0"/>
        </w:numPr>
        <w:ind w:left="1440"/>
        <w:rPr>
          <w:rStyle w:val="Strong"/>
          <w:rFonts w:cs="Arial"/>
          <w:color w:val="000000"/>
        </w:rPr>
      </w:pPr>
      <w:r>
        <w:rPr>
          <w:rStyle w:val="Strong"/>
          <w:rFonts w:cs="Arial"/>
          <w:color w:val="000000"/>
        </w:rPr>
        <w:t>Specific Guidance:</w:t>
      </w:r>
    </w:p>
    <w:p w14:paraId="59BD3BB3" w14:textId="77777777" w:rsidR="00A52926" w:rsidRDefault="00A52926" w:rsidP="00A52926">
      <w:pPr>
        <w:pStyle w:val="ListBullet"/>
        <w:rPr>
          <w:lang w:eastAsia="en-GB"/>
        </w:rPr>
      </w:pPr>
      <w:r w:rsidRPr="00791BC3">
        <w:rPr>
          <w:lang w:eastAsia="en-GB"/>
        </w:rPr>
        <w:t>All dimensions are legible and easily read</w:t>
      </w:r>
    </w:p>
    <w:p w14:paraId="4BA81F50" w14:textId="77777777" w:rsidR="00A52926" w:rsidRDefault="00A52926" w:rsidP="00A52926">
      <w:pPr>
        <w:pStyle w:val="ListBullet"/>
        <w:rPr>
          <w:lang w:eastAsia="en-GB"/>
        </w:rPr>
      </w:pPr>
      <w:r w:rsidRPr="00791BC3">
        <w:rPr>
          <w:lang w:eastAsia="en-GB"/>
        </w:rPr>
        <w:t>Sufficient measurements must be taken on site, and recorded on the A55b, to represent accurately the line, length and depth and position of apparatus</w:t>
      </w:r>
    </w:p>
    <w:p w14:paraId="0BC61F60" w14:textId="77777777" w:rsidR="00A52926" w:rsidRDefault="00A52926" w:rsidP="00A52926">
      <w:pPr>
        <w:pStyle w:val="ListBullet"/>
        <w:rPr>
          <w:lang w:eastAsia="en-GB"/>
        </w:rPr>
      </w:pPr>
      <w:r w:rsidRPr="00791BC3">
        <w:rPr>
          <w:lang w:eastAsia="en-GB"/>
        </w:rPr>
        <w:t>With regard to positional accuracy of plant location, all measurements MUST comply with the stipulations in both CPE/NNS/V006 and Statutory Instrument 2002 No. 3217 The Street Works (Records) (England) Regulations 2002</w:t>
      </w:r>
    </w:p>
    <w:p w14:paraId="4AAE5B26" w14:textId="77777777" w:rsidR="00A52926" w:rsidRDefault="00A52926" w:rsidP="00A52926">
      <w:pPr>
        <w:pStyle w:val="ListBullet"/>
      </w:pPr>
      <w:r w:rsidRPr="00791BC3">
        <w:rPr>
          <w:lang w:eastAsia="en-GB"/>
        </w:rPr>
        <w:t xml:space="preserve">Where an A55b which </w:t>
      </w:r>
      <w:r>
        <w:rPr>
          <w:lang w:eastAsia="en-GB"/>
        </w:rPr>
        <w:t xml:space="preserve">should have been returned to </w:t>
      </w:r>
      <w:r w:rsidRPr="00791BC3">
        <w:rPr>
          <w:lang w:eastAsia="en-GB"/>
        </w:rPr>
        <w:t>Openreach has not been included in the Audit Pack then the question must be marked as "Below Standard". The item can only be marked as "Not Checked" in circumstances where the work did not require the document to be returned</w:t>
      </w:r>
    </w:p>
    <w:p w14:paraId="1DEBA044" w14:textId="77777777" w:rsidR="00A52926" w:rsidRPr="00F41DE0" w:rsidRDefault="00A52926" w:rsidP="00A52926">
      <w:pPr>
        <w:pStyle w:val="Heading2"/>
        <w:rPr>
          <w:lang w:val="fr-FR"/>
        </w:rPr>
      </w:pPr>
      <w:bookmarkStart w:id="365" w:name="_Toc525740093"/>
      <w:bookmarkStart w:id="366" w:name="_Toc4054885"/>
      <w:bookmarkStart w:id="367" w:name="_Toc4502463"/>
      <w:r w:rsidRPr="00F41DE0">
        <w:rPr>
          <w:lang w:val="fr-FR"/>
        </w:rPr>
        <w:t>Item Code: V1006 Points Score: 5</w:t>
      </w:r>
      <w:bookmarkEnd w:id="365"/>
      <w:bookmarkEnd w:id="366"/>
      <w:bookmarkEnd w:id="367"/>
    </w:p>
    <w:p w14:paraId="737013E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DB8CF3A" w14:textId="77777777" w:rsidR="00A52926" w:rsidRDefault="00A52926" w:rsidP="00A52926">
      <w:pPr>
        <w:pStyle w:val="BodyText"/>
        <w:rPr>
          <w:rStyle w:val="Strong"/>
          <w:rFonts w:cs="Arial"/>
          <w:color w:val="000000"/>
        </w:rPr>
      </w:pPr>
      <w:r w:rsidRPr="005E33EF">
        <w:rPr>
          <w:rFonts w:eastAsia="Calibri" w:cs="Arial"/>
          <w:color w:val="000000"/>
          <w:szCs w:val="22"/>
        </w:rPr>
        <w:t>All Apparatus located is recorded on the A55 correctly, where appropriate.</w:t>
      </w:r>
    </w:p>
    <w:p w14:paraId="25F2A808"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9250B14" w14:textId="77777777" w:rsidR="00A52926" w:rsidRDefault="00A52926" w:rsidP="00A52926">
      <w:pPr>
        <w:pStyle w:val="BodyText"/>
        <w:rPr>
          <w:rStyle w:val="Strong"/>
          <w:rFonts w:cs="Arial"/>
          <w:color w:val="000000"/>
        </w:rPr>
      </w:pPr>
      <w:r w:rsidRPr="005E33EF">
        <w:rPr>
          <w:rFonts w:eastAsia="Calibri" w:cs="Arial"/>
          <w:color w:val="000000"/>
          <w:szCs w:val="22"/>
        </w:rPr>
        <w:t xml:space="preserve">To ascertain that all existing buried/underground apparatus/plant, which was located during the works, has been correctly recorded on the A55b. This applies to both </w:t>
      </w:r>
      <w:r>
        <w:rPr>
          <w:rFonts w:eastAsia="Calibri" w:cs="Arial"/>
          <w:color w:val="000000"/>
          <w:szCs w:val="22"/>
        </w:rPr>
        <w:t xml:space="preserve">Openreach </w:t>
      </w:r>
      <w:r w:rsidRPr="005E33EF">
        <w:rPr>
          <w:rFonts w:eastAsia="Calibri" w:cs="Arial"/>
          <w:color w:val="000000"/>
          <w:szCs w:val="22"/>
        </w:rPr>
        <w:t xml:space="preserve">and other undertaker’s plant. Applies to all A55b diagrams which have been completed by </w:t>
      </w:r>
      <w:r>
        <w:rPr>
          <w:rFonts w:eastAsia="Calibri" w:cs="Arial"/>
          <w:color w:val="000000"/>
          <w:szCs w:val="22"/>
        </w:rPr>
        <w:t xml:space="preserve">the supplier and returned to </w:t>
      </w:r>
      <w:r w:rsidRPr="005E33EF">
        <w:rPr>
          <w:rFonts w:eastAsia="Calibri" w:cs="Arial"/>
          <w:color w:val="000000"/>
          <w:szCs w:val="22"/>
        </w:rPr>
        <w:t>Openreach. An A55b diagram must be submitted for all aspects of the completed job as appropriate.</w:t>
      </w:r>
    </w:p>
    <w:p w14:paraId="4D26E5BE"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8487DF1" w14:textId="77777777" w:rsidR="00A52926" w:rsidRDefault="00A52926" w:rsidP="00A52926">
      <w:pPr>
        <w:pStyle w:val="ListBullet"/>
        <w:rPr>
          <w:rStyle w:val="Strong"/>
          <w:rFonts w:cs="Arial"/>
          <w:b w:val="0"/>
          <w:color w:val="000000"/>
        </w:rPr>
      </w:pPr>
      <w:r w:rsidRPr="003035AE">
        <w:rPr>
          <w:rStyle w:val="Strong"/>
          <w:rFonts w:cs="Arial"/>
          <w:color w:val="000000"/>
        </w:rPr>
        <w:t>CPE/NNS/V006</w:t>
      </w:r>
    </w:p>
    <w:p w14:paraId="4014712D" w14:textId="77777777" w:rsidR="00A52926" w:rsidRDefault="00183979" w:rsidP="00A52926">
      <w:pPr>
        <w:pStyle w:val="ListBullet"/>
        <w:rPr>
          <w:rFonts w:cs="Arial"/>
          <w:bCs/>
          <w:color w:val="000000"/>
        </w:rPr>
      </w:pPr>
      <w:hyperlink r:id="rId65" w:history="1">
        <w:r w:rsidR="00A52926" w:rsidRPr="003035AE">
          <w:rPr>
            <w:rStyle w:val="Hyperlink"/>
            <w:rFonts w:cs="Arial"/>
            <w:bCs/>
          </w:rPr>
          <w:t>Statutory Instrument 2002 No.3217</w:t>
        </w:r>
      </w:hyperlink>
      <w:r w:rsidR="00A52926" w:rsidRPr="003035AE">
        <w:rPr>
          <w:rFonts w:cs="Arial"/>
          <w:bCs/>
          <w:color w:val="000000"/>
        </w:rPr>
        <w:t xml:space="preserve"> (or relevant equivalent in Scotland and Wales).</w:t>
      </w:r>
    </w:p>
    <w:p w14:paraId="6B469107" w14:textId="77777777" w:rsidR="00A52926" w:rsidRPr="003035AE" w:rsidRDefault="00183979" w:rsidP="00A52926">
      <w:pPr>
        <w:pStyle w:val="ListBullet"/>
        <w:rPr>
          <w:rStyle w:val="Strong"/>
          <w:rFonts w:cs="Arial"/>
          <w:b w:val="0"/>
          <w:color w:val="000000"/>
        </w:rPr>
      </w:pPr>
      <w:hyperlink r:id="rId66" w:history="1">
        <w:r w:rsidR="00A52926" w:rsidRPr="009910E3">
          <w:rPr>
            <w:rStyle w:val="Hyperlink"/>
            <w:rFonts w:cs="Arial"/>
            <w:bCs/>
          </w:rPr>
          <w:t>The Code of Practice for the Recording of Underground Apparatus in Streets (November 2002)</w:t>
        </w:r>
      </w:hyperlink>
    </w:p>
    <w:p w14:paraId="0D36B6E7" w14:textId="77777777" w:rsidR="00A52926" w:rsidRDefault="00183979" w:rsidP="00A52926">
      <w:pPr>
        <w:pStyle w:val="ListBullet"/>
        <w:rPr>
          <w:rStyle w:val="Strong"/>
          <w:rFonts w:cs="Arial"/>
          <w:color w:val="000000"/>
        </w:rPr>
      </w:pPr>
      <w:hyperlink r:id="rId67" w:history="1">
        <w:r w:rsidR="00A52926">
          <w:rPr>
            <w:rStyle w:val="Hyperlink"/>
            <w:rFonts w:eastAsia="Calibri" w:cs="Arial"/>
            <w:szCs w:val="22"/>
          </w:rPr>
          <w:t>Construction (Design &amp; Management) Regulations 2007</w:t>
        </w:r>
      </w:hyperlink>
    </w:p>
    <w:p w14:paraId="07136B0D" w14:textId="77777777" w:rsidR="00A52926" w:rsidRDefault="00A52926" w:rsidP="00A52926">
      <w:pPr>
        <w:pStyle w:val="BodyText"/>
        <w:rPr>
          <w:rStyle w:val="Strong"/>
          <w:rFonts w:cs="Arial"/>
          <w:color w:val="000000"/>
        </w:rPr>
      </w:pPr>
      <w:r>
        <w:rPr>
          <w:rStyle w:val="Strong"/>
          <w:rFonts w:cs="Arial"/>
          <w:color w:val="000000"/>
        </w:rPr>
        <w:t>Specific Guidance:</w:t>
      </w:r>
    </w:p>
    <w:p w14:paraId="0EFE8EDE" w14:textId="77777777" w:rsidR="00A52926" w:rsidRDefault="00A52926" w:rsidP="00A52926">
      <w:pPr>
        <w:pStyle w:val="ListBullet"/>
      </w:pPr>
      <w:r w:rsidRPr="005E33EF">
        <w:t xml:space="preserve">Other utilities apparatus encountered within close proximity of an </w:t>
      </w:r>
      <w:r>
        <w:t xml:space="preserve">Openreach </w:t>
      </w:r>
      <w:r w:rsidRPr="005E33EF">
        <w:t xml:space="preserve">structure (i.e. chamber) must be recorded. This record must include the lateral and depth measurements from the external face of the </w:t>
      </w:r>
      <w:r>
        <w:t xml:space="preserve">Openreach </w:t>
      </w:r>
      <w:r w:rsidRPr="005E33EF">
        <w:t>structure</w:t>
      </w:r>
    </w:p>
    <w:p w14:paraId="56BB9684" w14:textId="77777777" w:rsidR="00A52926" w:rsidRDefault="00A52926" w:rsidP="00A52926">
      <w:pPr>
        <w:pStyle w:val="ListBullet"/>
      </w:pPr>
      <w:r w:rsidRPr="005E33EF">
        <w:t xml:space="preserve">Any known mains (not property services) whether </w:t>
      </w:r>
      <w:r>
        <w:t xml:space="preserve">Openreach </w:t>
      </w:r>
      <w:r w:rsidRPr="005E33EF">
        <w:t xml:space="preserve">or any other utility which are located and supported by records to hand must be included in the record for </w:t>
      </w:r>
      <w:r>
        <w:t xml:space="preserve">Openreach </w:t>
      </w:r>
      <w:r w:rsidRPr="005E33EF">
        <w:t>engineering purposes. The material of the apparatus, depth, relative position and service provider (e.g. gas, water, electricity and cable TV) must also be recorded</w:t>
      </w:r>
    </w:p>
    <w:p w14:paraId="758A24CF" w14:textId="77777777" w:rsidR="00A52926" w:rsidRDefault="00A52926" w:rsidP="00A52926">
      <w:pPr>
        <w:pStyle w:val="ListBullet"/>
      </w:pPr>
      <w:r w:rsidRPr="005E33EF">
        <w:t xml:space="preserve">Where an A55b which </w:t>
      </w:r>
      <w:r>
        <w:t xml:space="preserve">should have been returned to </w:t>
      </w:r>
      <w:r w:rsidRPr="005E33EF">
        <w:t>Openreach has not been included in the Audit Pack then the question must be marked as "Below Standard". The item can only be marked as "Not Checked" in circumstances where the work did not require the document to be returned</w:t>
      </w:r>
    </w:p>
    <w:p w14:paraId="4FB317C1" w14:textId="77777777" w:rsidR="00A52926" w:rsidRPr="00F41DE0" w:rsidRDefault="00A52926" w:rsidP="00A52926">
      <w:pPr>
        <w:pStyle w:val="Heading2"/>
        <w:rPr>
          <w:lang w:val="fr-FR"/>
        </w:rPr>
      </w:pPr>
      <w:bookmarkStart w:id="368" w:name="_Toc525740094"/>
      <w:bookmarkStart w:id="369" w:name="_Toc4054886"/>
      <w:bookmarkStart w:id="370" w:name="_Toc4502464"/>
      <w:r w:rsidRPr="00F41DE0">
        <w:rPr>
          <w:lang w:val="fr-FR"/>
        </w:rPr>
        <w:t>Item Code: V1007 Points Score: 5</w:t>
      </w:r>
      <w:bookmarkEnd w:id="368"/>
      <w:bookmarkEnd w:id="369"/>
      <w:bookmarkEnd w:id="370"/>
    </w:p>
    <w:p w14:paraId="24A31903"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0035006" w14:textId="77777777" w:rsidR="00A52926" w:rsidRDefault="00A52926" w:rsidP="00A52926">
      <w:pPr>
        <w:pStyle w:val="BodyText"/>
        <w:rPr>
          <w:rStyle w:val="Strong"/>
          <w:rFonts w:cs="Arial"/>
          <w:color w:val="000000"/>
        </w:rPr>
      </w:pPr>
      <w:r w:rsidRPr="00EE7782">
        <w:rPr>
          <w:rFonts w:eastAsia="Calibri" w:cs="Arial"/>
          <w:color w:val="000000"/>
          <w:szCs w:val="22"/>
        </w:rPr>
        <w:t>There are no more than 2 sections (of duct) recorded on the drawing.</w:t>
      </w:r>
    </w:p>
    <w:p w14:paraId="3A21B80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A9E4AE0" w14:textId="77777777" w:rsidR="00A52926" w:rsidRDefault="00A52926" w:rsidP="00A52926">
      <w:pPr>
        <w:pStyle w:val="BodyText"/>
        <w:rPr>
          <w:rStyle w:val="Strong"/>
          <w:rFonts w:cs="Arial"/>
          <w:color w:val="000000"/>
        </w:rPr>
      </w:pPr>
      <w:r w:rsidRPr="00EE7782">
        <w:rPr>
          <w:rFonts w:eastAsia="Calibri" w:cs="Arial"/>
          <w:color w:val="000000"/>
          <w:szCs w:val="22"/>
        </w:rPr>
        <w:t xml:space="preserve">To ascertain that no more than 2 ductwork sections (excluding spurs) have been recorded on the A55b. Applies to all A55b diagrams which have been completed by </w:t>
      </w:r>
      <w:r>
        <w:rPr>
          <w:rFonts w:eastAsia="Calibri" w:cs="Arial"/>
          <w:color w:val="000000"/>
          <w:szCs w:val="22"/>
        </w:rPr>
        <w:t xml:space="preserve">the supplier and returned to </w:t>
      </w:r>
      <w:r w:rsidRPr="00EE7782">
        <w:rPr>
          <w:rFonts w:eastAsia="Calibri" w:cs="Arial"/>
          <w:color w:val="000000"/>
          <w:szCs w:val="22"/>
        </w:rPr>
        <w:t>Openreach. An A55b diagram must be submitted for all aspects of the completed job as appropriate.</w:t>
      </w:r>
    </w:p>
    <w:p w14:paraId="65AB34C9"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414F2CF" w14:textId="77777777" w:rsidR="00A52926" w:rsidRPr="00EE7782" w:rsidRDefault="00A52926" w:rsidP="00A52926">
      <w:pPr>
        <w:pStyle w:val="ListBullet"/>
        <w:rPr>
          <w:rStyle w:val="Strong"/>
          <w:rFonts w:cs="Arial"/>
          <w:b w:val="0"/>
          <w:color w:val="000000"/>
        </w:rPr>
      </w:pPr>
      <w:r w:rsidRPr="00EE7782">
        <w:rPr>
          <w:rStyle w:val="Strong"/>
          <w:rFonts w:cs="Arial"/>
          <w:color w:val="000000"/>
        </w:rPr>
        <w:t>CPE/NNS/V006</w:t>
      </w:r>
    </w:p>
    <w:p w14:paraId="62B3EFB3" w14:textId="77777777" w:rsidR="00A52926" w:rsidRDefault="00A52926" w:rsidP="00A52926">
      <w:pPr>
        <w:pStyle w:val="BodyText"/>
        <w:rPr>
          <w:rStyle w:val="Strong"/>
          <w:rFonts w:cs="Arial"/>
          <w:color w:val="000000"/>
        </w:rPr>
      </w:pPr>
      <w:r>
        <w:rPr>
          <w:rStyle w:val="Strong"/>
          <w:rFonts w:cs="Arial"/>
          <w:color w:val="000000"/>
        </w:rPr>
        <w:t>Specific Guidance:</w:t>
      </w:r>
    </w:p>
    <w:p w14:paraId="2BFF93A6" w14:textId="77777777" w:rsidR="00A52926" w:rsidRDefault="00A52926" w:rsidP="00A52926">
      <w:pPr>
        <w:pStyle w:val="ListBullet"/>
        <w:rPr>
          <w:lang w:eastAsia="en-GB"/>
        </w:rPr>
      </w:pPr>
      <w:r w:rsidRPr="00EE7782">
        <w:rPr>
          <w:lang w:eastAsia="en-GB"/>
        </w:rPr>
        <w:t>A maximum of 2 ductwork sections box to box along the same trench line to be shown per A55b form. Exceptions will apply for spur duct sections to adjacent boxes, DP's, premises etc.</w:t>
      </w:r>
    </w:p>
    <w:p w14:paraId="06D0172F" w14:textId="77777777" w:rsidR="00A52926" w:rsidRDefault="00A52926" w:rsidP="00A52926">
      <w:pPr>
        <w:pStyle w:val="ListBullet"/>
      </w:pPr>
      <w:r w:rsidRPr="00EE7782">
        <w:rPr>
          <w:lang w:eastAsia="en-GB"/>
        </w:rPr>
        <w:t xml:space="preserve">Where an A55b which </w:t>
      </w:r>
      <w:r>
        <w:rPr>
          <w:lang w:eastAsia="en-GB"/>
        </w:rPr>
        <w:t xml:space="preserve">should have been returned to </w:t>
      </w:r>
      <w:r w:rsidRPr="00EE7782">
        <w:rPr>
          <w:lang w:eastAsia="en-GB"/>
        </w:rPr>
        <w:t>Openreach has not been included in the Audit Pack then the question must be marked as "Below Standard". The item can only be marked as "Not Checked" in circumstances where the work did not require the document to be returned</w:t>
      </w:r>
    </w:p>
    <w:p w14:paraId="78160B4F" w14:textId="77777777" w:rsidR="00A52926" w:rsidRPr="00F41DE0" w:rsidRDefault="00A52926" w:rsidP="00A52926">
      <w:pPr>
        <w:pStyle w:val="Heading2"/>
        <w:rPr>
          <w:lang w:val="fr-FR"/>
        </w:rPr>
      </w:pPr>
      <w:bookmarkStart w:id="371" w:name="_Toc525740095"/>
      <w:bookmarkStart w:id="372" w:name="_Toc4054887"/>
      <w:bookmarkStart w:id="373" w:name="_Toc4502465"/>
      <w:r w:rsidRPr="00F41DE0">
        <w:rPr>
          <w:lang w:val="fr-FR"/>
        </w:rPr>
        <w:t>Item Code: V1008 Points Score: 5</w:t>
      </w:r>
      <w:bookmarkEnd w:id="371"/>
      <w:bookmarkEnd w:id="372"/>
      <w:bookmarkEnd w:id="373"/>
    </w:p>
    <w:p w14:paraId="00BCE078"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8FC1E5A" w14:textId="77777777" w:rsidR="00A52926" w:rsidRDefault="00A52926" w:rsidP="00A52926">
      <w:pPr>
        <w:pStyle w:val="BodyText"/>
        <w:rPr>
          <w:rStyle w:val="Strong"/>
          <w:rFonts w:cs="Arial"/>
          <w:color w:val="000000"/>
        </w:rPr>
      </w:pPr>
      <w:r w:rsidRPr="00EE7782">
        <w:rPr>
          <w:rFonts w:cs="Arial"/>
          <w:color w:val="000000"/>
          <w:szCs w:val="22"/>
          <w:lang w:eastAsia="en-GB"/>
        </w:rPr>
        <w:t xml:space="preserve">Returned job pack contains all necessary components e.g. A55, Scheme plans (Map/Duct) etc. as per requirements of </w:t>
      </w:r>
      <w:r>
        <w:rPr>
          <w:rFonts w:cs="Arial"/>
          <w:color w:val="000000"/>
          <w:szCs w:val="22"/>
          <w:lang w:eastAsia="en-GB"/>
        </w:rPr>
        <w:t xml:space="preserve">the </w:t>
      </w:r>
      <w:r w:rsidRPr="00EE7782">
        <w:rPr>
          <w:rFonts w:cs="Arial"/>
          <w:color w:val="000000"/>
          <w:szCs w:val="22"/>
          <w:lang w:eastAsia="en-GB"/>
        </w:rPr>
        <w:t>Contract</w:t>
      </w:r>
    </w:p>
    <w:p w14:paraId="2B255CD5"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367192A" w14:textId="77777777" w:rsidR="00A52926" w:rsidRDefault="00A52926" w:rsidP="00A52926">
      <w:pPr>
        <w:pStyle w:val="BodyText"/>
        <w:rPr>
          <w:rStyle w:val="Strong"/>
          <w:rFonts w:cs="Arial"/>
          <w:color w:val="000000"/>
        </w:rPr>
      </w:pPr>
      <w:r w:rsidRPr="00EE7782">
        <w:rPr>
          <w:rFonts w:eastAsia="Calibri" w:cs="Arial"/>
          <w:color w:val="000000"/>
          <w:szCs w:val="22"/>
        </w:rPr>
        <w:t>To ascertain that</w:t>
      </w:r>
      <w:r>
        <w:rPr>
          <w:rFonts w:eastAsia="Calibri" w:cs="Arial"/>
          <w:color w:val="000000"/>
          <w:szCs w:val="22"/>
        </w:rPr>
        <w:t xml:space="preserve"> the returned job pack contains all necessary </w:t>
      </w:r>
    </w:p>
    <w:p w14:paraId="353D4C8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BADC2F1" w14:textId="77777777" w:rsidR="00A52926" w:rsidRPr="002E79BA" w:rsidRDefault="00A52926" w:rsidP="00A52926">
      <w:pPr>
        <w:pStyle w:val="ListBullet"/>
        <w:rPr>
          <w:rStyle w:val="Strong"/>
          <w:rFonts w:cs="Arial"/>
          <w:b w:val="0"/>
          <w:color w:val="000000"/>
        </w:rPr>
      </w:pPr>
      <w:r w:rsidRPr="002E79BA">
        <w:rPr>
          <w:rStyle w:val="Strong"/>
          <w:rFonts w:cs="Arial"/>
          <w:b w:val="0"/>
          <w:color w:val="000000"/>
        </w:rPr>
        <w:t>CPE/NNS/V006</w:t>
      </w:r>
    </w:p>
    <w:p w14:paraId="241C609C" w14:textId="77777777" w:rsidR="00A52926" w:rsidRDefault="00A52926" w:rsidP="00A52926">
      <w:pPr>
        <w:pStyle w:val="BodyText"/>
        <w:rPr>
          <w:rStyle w:val="Strong"/>
          <w:rFonts w:cs="Arial"/>
          <w:color w:val="000000"/>
        </w:rPr>
      </w:pPr>
      <w:r>
        <w:rPr>
          <w:rStyle w:val="Strong"/>
          <w:rFonts w:cs="Arial"/>
          <w:color w:val="000000"/>
        </w:rPr>
        <w:t>Specific Guidance:</w:t>
      </w:r>
    </w:p>
    <w:p w14:paraId="6FB2F7F7" w14:textId="77777777" w:rsidR="00A52926" w:rsidRDefault="00A52926" w:rsidP="00A52926">
      <w:pPr>
        <w:pStyle w:val="ListBullet"/>
      </w:pPr>
      <w:r w:rsidRPr="00EE7782">
        <w:rPr>
          <w:lang w:eastAsia="en-GB"/>
        </w:rPr>
        <w:t>Returned job pack contains all necessary components e.g. A55, Scheme plans (Map/Duct) etc</w:t>
      </w:r>
      <w:r>
        <w:rPr>
          <w:lang w:eastAsia="en-GB"/>
        </w:rPr>
        <w:t>.</w:t>
      </w:r>
    </w:p>
    <w:p w14:paraId="3FDFC0E2" w14:textId="77777777" w:rsidR="00A52926" w:rsidRDefault="00A52926" w:rsidP="00A52926">
      <w:pPr>
        <w:pStyle w:val="Heading1"/>
      </w:pPr>
      <w:bookmarkStart w:id="374" w:name="_Toc525740096"/>
      <w:bookmarkStart w:id="375" w:name="_Toc4054888"/>
      <w:bookmarkStart w:id="376" w:name="_Toc4502466"/>
      <w:r w:rsidRPr="00B56F5E">
        <w:t>V</w:t>
      </w:r>
      <w:r>
        <w:t>alidation Items – Drawings</w:t>
      </w:r>
      <w:bookmarkEnd w:id="374"/>
      <w:bookmarkEnd w:id="375"/>
      <w:bookmarkEnd w:id="376"/>
    </w:p>
    <w:p w14:paraId="05F76536" w14:textId="77777777" w:rsidR="00A52926" w:rsidRPr="00F41DE0" w:rsidRDefault="00A52926" w:rsidP="00A52926">
      <w:pPr>
        <w:pStyle w:val="Heading2"/>
        <w:rPr>
          <w:lang w:val="fr-FR"/>
        </w:rPr>
      </w:pPr>
      <w:bookmarkStart w:id="377" w:name="_Toc525740097"/>
      <w:bookmarkStart w:id="378" w:name="_Toc4054889"/>
      <w:bookmarkStart w:id="379" w:name="_Toc4502467"/>
      <w:r w:rsidRPr="00F41DE0">
        <w:rPr>
          <w:lang w:val="fr-FR"/>
        </w:rPr>
        <w:t>Item Code: V2001 Points Score: 5</w:t>
      </w:r>
      <w:bookmarkEnd w:id="377"/>
      <w:bookmarkEnd w:id="378"/>
      <w:bookmarkEnd w:id="379"/>
    </w:p>
    <w:p w14:paraId="7EF28A8D"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9BA3D6E" w14:textId="77777777" w:rsidR="00A52926" w:rsidRDefault="00A52926" w:rsidP="00A52926">
      <w:pPr>
        <w:pStyle w:val="BodyText"/>
        <w:rPr>
          <w:rStyle w:val="Strong"/>
          <w:rFonts w:cs="Arial"/>
          <w:color w:val="000000"/>
        </w:rPr>
      </w:pPr>
      <w:r>
        <w:t>Scheme plans, Duct/Cable diagrams completed correctly, any alterations shown &amp; annotated in red.</w:t>
      </w:r>
    </w:p>
    <w:p w14:paraId="38D388B1"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62FBF13" w14:textId="77777777" w:rsidR="00A52926" w:rsidRDefault="00A52926" w:rsidP="00A52926">
      <w:pPr>
        <w:pStyle w:val="BodyText"/>
        <w:rPr>
          <w:rStyle w:val="Strong"/>
          <w:rFonts w:cs="Arial"/>
          <w:color w:val="000000"/>
        </w:rPr>
      </w:pPr>
      <w:r w:rsidRPr="00B56F5E">
        <w:rPr>
          <w:rFonts w:eastAsia="Calibri" w:cs="Arial"/>
          <w:color w:val="000000"/>
          <w:szCs w:val="22"/>
        </w:rPr>
        <w:t xml:space="preserve">To ascertain that all Duct diagrams and all schematic </w:t>
      </w:r>
      <w:r>
        <w:rPr>
          <w:rFonts w:eastAsia="Calibri" w:cs="Arial"/>
          <w:color w:val="000000"/>
          <w:szCs w:val="22"/>
        </w:rPr>
        <w:t xml:space="preserve">prints which are returned to </w:t>
      </w:r>
      <w:r w:rsidRPr="00B56F5E">
        <w:rPr>
          <w:rFonts w:eastAsia="Calibri" w:cs="Arial"/>
          <w:color w:val="000000"/>
          <w:szCs w:val="22"/>
        </w:rPr>
        <w:t>Openreach on completion of work have been correctly amended and annotated using correct colours and symbols. All appropriate Duct/Cable diagrams must be submitted to cover the completed job.</w:t>
      </w:r>
    </w:p>
    <w:p w14:paraId="10C20E6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FAF385E" w14:textId="77777777" w:rsidR="00A52926" w:rsidRDefault="00A52926" w:rsidP="00A52926">
      <w:pPr>
        <w:pStyle w:val="BodyText"/>
        <w:rPr>
          <w:rStyle w:val="Strong"/>
          <w:rFonts w:cs="Arial"/>
          <w:color w:val="000000"/>
        </w:rPr>
      </w:pPr>
      <w:r>
        <w:rPr>
          <w:rStyle w:val="Strong"/>
          <w:rFonts w:cs="Arial"/>
          <w:color w:val="000000"/>
        </w:rPr>
        <w:t>Specific Guidance:</w:t>
      </w:r>
    </w:p>
    <w:p w14:paraId="00125BC6" w14:textId="77777777" w:rsidR="00A52926" w:rsidRDefault="00A52926" w:rsidP="00A52926">
      <w:pPr>
        <w:pStyle w:val="ListBullet"/>
      </w:pPr>
      <w:r w:rsidRPr="00306B0F">
        <w:rPr>
          <w:lang w:eastAsia="en-GB"/>
        </w:rPr>
        <w:t xml:space="preserve">All alterations are shown in Red. </w:t>
      </w:r>
    </w:p>
    <w:p w14:paraId="5B576483" w14:textId="77777777" w:rsidR="00A52926" w:rsidRDefault="00A52926" w:rsidP="00A52926">
      <w:pPr>
        <w:pStyle w:val="ListBullet"/>
      </w:pPr>
      <w:r>
        <w:rPr>
          <w:lang w:eastAsia="en-GB"/>
        </w:rPr>
        <w:t>Where required c</w:t>
      </w:r>
      <w:r w:rsidRPr="00306B0F">
        <w:rPr>
          <w:lang w:eastAsia="en-GB"/>
        </w:rPr>
        <w:t>orrect symbols used</w:t>
      </w:r>
    </w:p>
    <w:p w14:paraId="42B7EE87" w14:textId="77777777" w:rsidR="00A52926" w:rsidRPr="00306B0F" w:rsidRDefault="00A52926" w:rsidP="00A52926">
      <w:pPr>
        <w:pStyle w:val="ListBullet"/>
      </w:pPr>
      <w:r w:rsidRPr="00306B0F">
        <w:rPr>
          <w:rFonts w:cs="Arial"/>
          <w:color w:val="000000"/>
          <w:szCs w:val="22"/>
          <w:lang w:eastAsia="en-GB"/>
        </w:rPr>
        <w:t xml:space="preserve">Where a Scheme Plan/Cable diagram which </w:t>
      </w:r>
      <w:r>
        <w:rPr>
          <w:rFonts w:cs="Arial"/>
          <w:color w:val="000000"/>
          <w:szCs w:val="22"/>
          <w:lang w:eastAsia="en-GB"/>
        </w:rPr>
        <w:t xml:space="preserve">should have been returned to </w:t>
      </w:r>
      <w:r w:rsidRPr="00306B0F">
        <w:rPr>
          <w:rFonts w:cs="Arial"/>
          <w:color w:val="000000"/>
          <w:szCs w:val="22"/>
          <w:lang w:eastAsia="en-GB"/>
        </w:rPr>
        <w:t>Openreach has not been included in the Audit Pack then the question must be marked as "Below Standard". The item can only be marked as "Not Checked" in circumstances where the work did not require the document to be returned</w:t>
      </w:r>
    </w:p>
    <w:p w14:paraId="2546789A" w14:textId="77777777" w:rsidR="00A52926" w:rsidRPr="00F41DE0" w:rsidRDefault="00A52926" w:rsidP="00A52926">
      <w:pPr>
        <w:pStyle w:val="Heading2"/>
        <w:rPr>
          <w:lang w:val="fr-FR"/>
        </w:rPr>
      </w:pPr>
      <w:bookmarkStart w:id="380" w:name="_Toc525740098"/>
      <w:bookmarkStart w:id="381" w:name="_Toc4054890"/>
      <w:bookmarkStart w:id="382" w:name="_Toc4502468"/>
      <w:r w:rsidRPr="00F41DE0">
        <w:rPr>
          <w:lang w:val="fr-FR"/>
        </w:rPr>
        <w:t>Item Code: V2002 Points Score: 5</w:t>
      </w:r>
      <w:bookmarkEnd w:id="380"/>
      <w:bookmarkEnd w:id="381"/>
      <w:bookmarkEnd w:id="382"/>
    </w:p>
    <w:p w14:paraId="1B8D7155"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C418500" w14:textId="77777777" w:rsidR="00A52926" w:rsidRDefault="00A52926" w:rsidP="00A52926">
      <w:pPr>
        <w:pStyle w:val="BodyText"/>
        <w:rPr>
          <w:rStyle w:val="Strong"/>
          <w:rFonts w:cs="Arial"/>
          <w:color w:val="000000"/>
        </w:rPr>
      </w:pPr>
      <w:r w:rsidRPr="00306B0F">
        <w:rPr>
          <w:rFonts w:eastAsia="Calibri" w:cs="Arial"/>
          <w:color w:val="000000"/>
          <w:szCs w:val="22"/>
        </w:rPr>
        <w:t>Scheme plans, Duct/Cable diagrams legible, authorised as correct and dated</w:t>
      </w:r>
    </w:p>
    <w:p w14:paraId="1898108B"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CBF592C" w14:textId="77777777" w:rsidR="00A52926" w:rsidRDefault="00A52926" w:rsidP="00A52926">
      <w:pPr>
        <w:pStyle w:val="BodyText"/>
        <w:rPr>
          <w:rStyle w:val="Strong"/>
          <w:rFonts w:cs="Arial"/>
          <w:color w:val="000000"/>
        </w:rPr>
      </w:pPr>
      <w:r w:rsidRPr="00306B0F">
        <w:rPr>
          <w:rFonts w:eastAsia="Calibri" w:cs="Arial"/>
          <w:color w:val="000000"/>
          <w:szCs w:val="22"/>
        </w:rPr>
        <w:t xml:space="preserve">To ascertain that all schematic </w:t>
      </w:r>
      <w:r>
        <w:rPr>
          <w:rFonts w:eastAsia="Calibri" w:cs="Arial"/>
          <w:color w:val="000000"/>
          <w:szCs w:val="22"/>
        </w:rPr>
        <w:t xml:space="preserve">prints which are returned to </w:t>
      </w:r>
      <w:r w:rsidRPr="00306B0F">
        <w:rPr>
          <w:rFonts w:eastAsia="Calibri" w:cs="Arial"/>
          <w:color w:val="000000"/>
          <w:szCs w:val="22"/>
        </w:rPr>
        <w:t>Openreach on completion of work are legible and have been signed and dated as correct by the Supplier. All appropriate Scheme Plans, Duct cable Diagrams must be submitted to cover the completed job.</w:t>
      </w:r>
    </w:p>
    <w:p w14:paraId="73CCBB0F"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03112A2" w14:textId="77777777" w:rsidR="00A52926" w:rsidRDefault="00A52926" w:rsidP="00A52926">
      <w:pPr>
        <w:pStyle w:val="BodyText"/>
        <w:rPr>
          <w:rStyle w:val="Strong"/>
          <w:rFonts w:cs="Arial"/>
          <w:color w:val="000000"/>
        </w:rPr>
      </w:pPr>
      <w:r>
        <w:rPr>
          <w:rStyle w:val="Strong"/>
          <w:rFonts w:cs="Arial"/>
          <w:color w:val="000000"/>
        </w:rPr>
        <w:t>Specific Guidance:</w:t>
      </w:r>
    </w:p>
    <w:p w14:paraId="45A47EC8" w14:textId="77777777" w:rsidR="00A52926" w:rsidRDefault="00A52926" w:rsidP="00A52926">
      <w:pPr>
        <w:pStyle w:val="ListBullet"/>
      </w:pPr>
      <w:r w:rsidRPr="00306B0F">
        <w:rPr>
          <w:lang w:eastAsia="en-GB"/>
        </w:rPr>
        <w:t>All amendments must be clear and legible</w:t>
      </w:r>
    </w:p>
    <w:p w14:paraId="52A0A5C2" w14:textId="77777777" w:rsidR="00A52926" w:rsidRPr="00FE25D4" w:rsidRDefault="00A52926" w:rsidP="00A52926">
      <w:pPr>
        <w:pStyle w:val="ListBullet"/>
      </w:pPr>
      <w:r w:rsidRPr="00FE25D4">
        <w:rPr>
          <w:rFonts w:cs="Arial"/>
          <w:color w:val="000000"/>
          <w:szCs w:val="22"/>
          <w:lang w:eastAsia="en-GB"/>
        </w:rPr>
        <w:t xml:space="preserve">Requirements for mark up and certification may vary depending on type of work and whether work was executed as planned. </w:t>
      </w:r>
    </w:p>
    <w:p w14:paraId="7803DAEA" w14:textId="77777777" w:rsidR="00A52926" w:rsidRPr="00A5372B" w:rsidRDefault="00A52926" w:rsidP="00A52926">
      <w:pPr>
        <w:pStyle w:val="ListBullet"/>
      </w:pPr>
      <w:r w:rsidRPr="00FE25D4">
        <w:rPr>
          <w:rFonts w:cs="Arial"/>
          <w:color w:val="000000"/>
          <w:szCs w:val="22"/>
          <w:lang w:eastAsia="en-GB"/>
        </w:rPr>
        <w:t>Where Scheme Plans, Duct cable Diagrams which should have been returned to Openreach have not been included in the Audit Pack then the question must be marked as "Below Standard". The item can only be marked as "Not Checked" in circumstances where the work did not require the documents to be returned</w:t>
      </w:r>
    </w:p>
    <w:p w14:paraId="46F2423C" w14:textId="77777777" w:rsidR="00A52926" w:rsidRPr="00F41DE0" w:rsidRDefault="00A52926" w:rsidP="00A52926">
      <w:pPr>
        <w:pStyle w:val="Heading2"/>
        <w:rPr>
          <w:lang w:val="fr-FR"/>
        </w:rPr>
      </w:pPr>
      <w:bookmarkStart w:id="383" w:name="_Toc525740099"/>
      <w:bookmarkStart w:id="384" w:name="_Toc4054891"/>
      <w:bookmarkStart w:id="385" w:name="_Toc4502469"/>
      <w:r w:rsidRPr="00F41DE0">
        <w:rPr>
          <w:lang w:val="fr-FR"/>
        </w:rPr>
        <w:t>Item Code: V2004 Points Score: 5</w:t>
      </w:r>
      <w:bookmarkEnd w:id="383"/>
      <w:bookmarkEnd w:id="384"/>
      <w:bookmarkEnd w:id="385"/>
    </w:p>
    <w:p w14:paraId="56E3E21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F668F6E" w14:textId="77777777" w:rsidR="00A52926" w:rsidRDefault="00A52926" w:rsidP="00A52926">
      <w:pPr>
        <w:pStyle w:val="BodyText"/>
        <w:rPr>
          <w:rStyle w:val="Strong"/>
          <w:rFonts w:cs="Arial"/>
          <w:color w:val="000000"/>
        </w:rPr>
      </w:pPr>
      <w:r w:rsidRPr="00A5372B">
        <w:rPr>
          <w:rFonts w:eastAsia="Calibri" w:cs="Arial"/>
          <w:color w:val="000000"/>
          <w:szCs w:val="22"/>
        </w:rPr>
        <w:t>A502 Cable pressure diagrams completed correctly. Alterations highlighted and where required completed sets returned</w:t>
      </w:r>
    </w:p>
    <w:p w14:paraId="1C997CC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7559878" w14:textId="77777777" w:rsidR="00A52926" w:rsidRDefault="00A52926" w:rsidP="00A52926">
      <w:pPr>
        <w:pStyle w:val="BodyText"/>
        <w:rPr>
          <w:rStyle w:val="Strong"/>
          <w:rFonts w:cs="Arial"/>
          <w:color w:val="000000"/>
        </w:rPr>
      </w:pPr>
      <w:r w:rsidRPr="00A5372B">
        <w:rPr>
          <w:rFonts w:eastAsia="Calibri" w:cs="Arial"/>
          <w:color w:val="000000"/>
          <w:szCs w:val="22"/>
        </w:rPr>
        <w:t>To ascertain that all cable/pressurisation dia</w:t>
      </w:r>
      <w:r>
        <w:rPr>
          <w:rFonts w:eastAsia="Calibri" w:cs="Arial"/>
          <w:color w:val="000000"/>
          <w:szCs w:val="22"/>
        </w:rPr>
        <w:t xml:space="preserve">grams, which are returned to </w:t>
      </w:r>
      <w:r w:rsidRPr="00A5372B">
        <w:rPr>
          <w:rFonts w:eastAsia="Calibri" w:cs="Arial"/>
          <w:color w:val="000000"/>
          <w:szCs w:val="22"/>
        </w:rPr>
        <w:t>Openreach on completion of work, have been correctly amended and annotated using correct colours and symbols. All appropriate A502 Cable pressure diagrams must be submitted to cover the completed job.</w:t>
      </w:r>
    </w:p>
    <w:p w14:paraId="39C6FED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22AA637" w14:textId="77777777" w:rsidR="00A52926" w:rsidRPr="00306B0F" w:rsidRDefault="00A52926" w:rsidP="00A52926">
      <w:pPr>
        <w:pStyle w:val="ListBullet"/>
        <w:rPr>
          <w:rStyle w:val="Strong"/>
          <w:rFonts w:cs="Arial"/>
          <w:color w:val="000000"/>
        </w:rPr>
      </w:pPr>
      <w:r w:rsidRPr="00306B0F">
        <w:rPr>
          <w:rFonts w:eastAsia="Calibri" w:cs="Arial"/>
          <w:color w:val="000000"/>
          <w:szCs w:val="22"/>
        </w:rPr>
        <w:t xml:space="preserve">Supplier Mark-up of Openreach Job Packs (Available via </w:t>
      </w:r>
      <w:r>
        <w:rPr>
          <w:rFonts w:eastAsia="Calibri" w:cs="Arial"/>
          <w:color w:val="000000"/>
          <w:szCs w:val="22"/>
        </w:rPr>
        <w:t>CANDID)</w:t>
      </w:r>
    </w:p>
    <w:p w14:paraId="59376358" w14:textId="77777777" w:rsidR="00A52926" w:rsidRDefault="00A52926" w:rsidP="00A52926">
      <w:pPr>
        <w:pStyle w:val="BodyText"/>
        <w:rPr>
          <w:rStyle w:val="Strong"/>
          <w:rFonts w:cs="Arial"/>
          <w:color w:val="000000"/>
        </w:rPr>
      </w:pPr>
      <w:r>
        <w:rPr>
          <w:rStyle w:val="Strong"/>
          <w:rFonts w:cs="Arial"/>
          <w:color w:val="000000"/>
        </w:rPr>
        <w:t>Specific Guidance:</w:t>
      </w:r>
    </w:p>
    <w:p w14:paraId="3CEB1F3B" w14:textId="77777777" w:rsidR="00A52926" w:rsidRDefault="00A52926" w:rsidP="00A52926">
      <w:pPr>
        <w:pStyle w:val="ListBullet"/>
      </w:pPr>
      <w:r w:rsidRPr="00306B0F">
        <w:rPr>
          <w:lang w:eastAsia="en-GB"/>
        </w:rPr>
        <w:t>All amendments must be clear and legible</w:t>
      </w:r>
    </w:p>
    <w:p w14:paraId="2319E25E" w14:textId="77777777" w:rsidR="00A52926" w:rsidRPr="00306B0F" w:rsidRDefault="00A52926" w:rsidP="00A52926">
      <w:pPr>
        <w:pStyle w:val="ListBullet"/>
      </w:pPr>
      <w:r w:rsidRPr="00306B0F">
        <w:rPr>
          <w:rFonts w:cs="Arial"/>
          <w:color w:val="000000"/>
          <w:szCs w:val="22"/>
          <w:lang w:eastAsia="en-GB"/>
        </w:rPr>
        <w:t>Requirements for mark up and certification may vary depending on type of work and whether work was executed as planned. When marking this item reference will need to be made to the “Supplier Mark-up of Openreach Job Packs - Guidance Notes”</w:t>
      </w:r>
    </w:p>
    <w:p w14:paraId="330DF203" w14:textId="77777777" w:rsidR="00A52926" w:rsidRPr="00A5372B" w:rsidRDefault="00A52926" w:rsidP="00A52926">
      <w:pPr>
        <w:pStyle w:val="ListBullet"/>
      </w:pPr>
      <w:r w:rsidRPr="00306B0F">
        <w:rPr>
          <w:rFonts w:cs="Arial"/>
          <w:color w:val="000000"/>
          <w:szCs w:val="22"/>
          <w:lang w:eastAsia="en-GB"/>
        </w:rPr>
        <w:t xml:space="preserve">Where Scheme Plans, Duct cable Diagrams which </w:t>
      </w:r>
      <w:r>
        <w:rPr>
          <w:rFonts w:cs="Arial"/>
          <w:color w:val="000000"/>
          <w:szCs w:val="22"/>
          <w:lang w:eastAsia="en-GB"/>
        </w:rPr>
        <w:t xml:space="preserve">should have been returned to </w:t>
      </w:r>
      <w:r w:rsidRPr="00306B0F">
        <w:rPr>
          <w:rFonts w:cs="Arial"/>
          <w:color w:val="000000"/>
          <w:szCs w:val="22"/>
          <w:lang w:eastAsia="en-GB"/>
        </w:rPr>
        <w:t>Openreach have not been included in the Audit Pack then the question must be marked as "Below Standard". The item can only be marked as "Not Checked" in circumstances where the work did not require the documents to be returned</w:t>
      </w:r>
    </w:p>
    <w:p w14:paraId="390A29F8" w14:textId="77777777" w:rsidR="00A52926" w:rsidRPr="00F41DE0" w:rsidRDefault="00A52926" w:rsidP="00A52926">
      <w:pPr>
        <w:pStyle w:val="Heading2"/>
        <w:rPr>
          <w:lang w:val="fr-FR"/>
        </w:rPr>
      </w:pPr>
      <w:bookmarkStart w:id="386" w:name="_Toc525740100"/>
      <w:bookmarkStart w:id="387" w:name="_Toc4054892"/>
      <w:bookmarkStart w:id="388" w:name="_Toc4502470"/>
      <w:r w:rsidRPr="00F41DE0">
        <w:rPr>
          <w:lang w:val="fr-FR"/>
        </w:rPr>
        <w:t>Item Code: V2005 Points Score: 1</w:t>
      </w:r>
      <w:bookmarkEnd w:id="386"/>
      <w:bookmarkEnd w:id="387"/>
      <w:bookmarkEnd w:id="388"/>
    </w:p>
    <w:p w14:paraId="55F8D081"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563D4A8" w14:textId="77777777" w:rsidR="00A52926" w:rsidRDefault="00A52926" w:rsidP="00A52926">
      <w:pPr>
        <w:pStyle w:val="BodyText"/>
        <w:rPr>
          <w:rStyle w:val="Strong"/>
          <w:rFonts w:cs="Arial"/>
          <w:color w:val="000000"/>
        </w:rPr>
      </w:pPr>
      <w:r w:rsidRPr="00DA0FCE">
        <w:rPr>
          <w:rFonts w:eastAsia="Calibri" w:cs="Arial"/>
          <w:color w:val="000000"/>
          <w:szCs w:val="22"/>
        </w:rPr>
        <w:t>Ordnance Survey map completed correctly. Alterations highlighted and where required complete sets returned</w:t>
      </w:r>
    </w:p>
    <w:p w14:paraId="21E20B2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7D35E2A" w14:textId="77777777" w:rsidR="00A52926" w:rsidRDefault="00A52926" w:rsidP="00A52926">
      <w:pPr>
        <w:pStyle w:val="BodyText"/>
        <w:rPr>
          <w:rStyle w:val="Strong"/>
          <w:rFonts w:cs="Arial"/>
          <w:color w:val="000000"/>
        </w:rPr>
      </w:pPr>
      <w:r w:rsidRPr="00DA0FCE">
        <w:rPr>
          <w:rFonts w:eastAsia="Calibri" w:cs="Arial"/>
          <w:color w:val="000000"/>
          <w:szCs w:val="22"/>
        </w:rPr>
        <w:t>To ascertain that all Ordnance Surve</w:t>
      </w:r>
      <w:r>
        <w:rPr>
          <w:rFonts w:eastAsia="Calibri" w:cs="Arial"/>
          <w:color w:val="000000"/>
          <w:szCs w:val="22"/>
        </w:rPr>
        <w:t xml:space="preserve">y maps which are returned to </w:t>
      </w:r>
      <w:r w:rsidRPr="00DA0FCE">
        <w:rPr>
          <w:rFonts w:eastAsia="Calibri" w:cs="Arial"/>
          <w:color w:val="000000"/>
          <w:szCs w:val="22"/>
        </w:rPr>
        <w:t>Openreach on completion of work have been correctly amended and annotated using correct colours and symbols. All appropriate Ordnance Survey Maps must be submitted to cover the completed job.</w:t>
      </w:r>
    </w:p>
    <w:p w14:paraId="02D0608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F13EAD8" w14:textId="77777777" w:rsidR="00A52926" w:rsidRPr="00306B0F" w:rsidRDefault="00A52926" w:rsidP="00A52926">
      <w:pPr>
        <w:pStyle w:val="ListBullet"/>
        <w:rPr>
          <w:rFonts w:cs="Arial"/>
          <w:b/>
          <w:bCs/>
          <w:color w:val="000000"/>
        </w:rPr>
      </w:pPr>
      <w:r w:rsidRPr="00306B0F">
        <w:rPr>
          <w:rFonts w:eastAsia="Calibri"/>
        </w:rPr>
        <w:t>Schedule 4 Network Installation Process (Available via CANDID)</w:t>
      </w:r>
    </w:p>
    <w:p w14:paraId="0A25251C" w14:textId="77777777" w:rsidR="00A52926" w:rsidRPr="00306B0F" w:rsidRDefault="00A52926" w:rsidP="00A52926">
      <w:pPr>
        <w:pStyle w:val="ListBullet"/>
        <w:rPr>
          <w:rStyle w:val="Strong"/>
          <w:rFonts w:cs="Arial"/>
          <w:color w:val="000000"/>
        </w:rPr>
      </w:pPr>
      <w:r w:rsidRPr="00306B0F">
        <w:rPr>
          <w:rFonts w:eastAsia="Calibri" w:cs="Arial"/>
          <w:color w:val="000000"/>
          <w:szCs w:val="22"/>
        </w:rPr>
        <w:t xml:space="preserve">Supplier Mark-up of Openreach Job Packs (Available via </w:t>
      </w:r>
      <w:r>
        <w:rPr>
          <w:rFonts w:eastAsia="Calibri" w:cs="Arial"/>
          <w:color w:val="000000"/>
          <w:szCs w:val="22"/>
        </w:rPr>
        <w:t>CANDID)</w:t>
      </w:r>
    </w:p>
    <w:p w14:paraId="4E0D55F9" w14:textId="77777777" w:rsidR="00A52926" w:rsidRDefault="00A52926" w:rsidP="00A52926">
      <w:pPr>
        <w:pStyle w:val="BodyText"/>
        <w:rPr>
          <w:rStyle w:val="Strong"/>
          <w:rFonts w:cs="Arial"/>
          <w:color w:val="000000"/>
        </w:rPr>
      </w:pPr>
      <w:r>
        <w:rPr>
          <w:rStyle w:val="Strong"/>
          <w:rFonts w:cs="Arial"/>
          <w:color w:val="000000"/>
        </w:rPr>
        <w:t>Specific Guidance:</w:t>
      </w:r>
    </w:p>
    <w:p w14:paraId="70A81123" w14:textId="77777777" w:rsidR="00A52926" w:rsidRDefault="00A52926" w:rsidP="00A52926">
      <w:pPr>
        <w:pStyle w:val="ListBullet"/>
      </w:pPr>
      <w:r w:rsidRPr="00DA0FCE">
        <w:rPr>
          <w:lang w:eastAsia="en-GB"/>
        </w:rPr>
        <w:t>Requirements for mark up and certification may vary depending on type of work and whether work was executed as planned. When marking this item reference will need to be made to the “Supplier Mark-up of Openreach Job Packs - Guidance Notes”</w:t>
      </w:r>
    </w:p>
    <w:p w14:paraId="7AA66A31" w14:textId="77777777" w:rsidR="00A52926" w:rsidRPr="00DA0FCE" w:rsidRDefault="00A52926" w:rsidP="00A52926">
      <w:pPr>
        <w:pStyle w:val="ListBullet"/>
      </w:pPr>
      <w:r w:rsidRPr="00DA0FCE">
        <w:rPr>
          <w:rFonts w:cs="Arial"/>
          <w:color w:val="000000"/>
          <w:szCs w:val="22"/>
          <w:lang w:eastAsia="en-GB"/>
        </w:rPr>
        <w:t xml:space="preserve">Where an Ordnance Survey Map which </w:t>
      </w:r>
      <w:r>
        <w:rPr>
          <w:rFonts w:cs="Arial"/>
          <w:color w:val="000000"/>
          <w:szCs w:val="22"/>
          <w:lang w:eastAsia="en-GB"/>
        </w:rPr>
        <w:t xml:space="preserve">should have been returned to </w:t>
      </w:r>
      <w:r w:rsidRPr="00DA0FCE">
        <w:rPr>
          <w:rFonts w:cs="Arial"/>
          <w:color w:val="000000"/>
          <w:szCs w:val="22"/>
          <w:lang w:eastAsia="en-GB"/>
        </w:rPr>
        <w:t>Openreach has not been included in the Audit Pack then the question must be marked as "Below Standard". The item can only be marked as "Not Checked" in circumstances where the work did not require the documents to be returned</w:t>
      </w:r>
    </w:p>
    <w:p w14:paraId="5D44CB04" w14:textId="77777777" w:rsidR="00A52926" w:rsidRPr="00F41DE0" w:rsidRDefault="00A52926" w:rsidP="00A52926">
      <w:pPr>
        <w:pStyle w:val="Heading2"/>
        <w:rPr>
          <w:lang w:val="fr-FR"/>
        </w:rPr>
      </w:pPr>
      <w:bookmarkStart w:id="389" w:name="_Toc525740101"/>
      <w:bookmarkStart w:id="390" w:name="_Toc4054893"/>
      <w:bookmarkStart w:id="391" w:name="_Toc4502471"/>
      <w:r w:rsidRPr="00F41DE0">
        <w:rPr>
          <w:lang w:val="fr-FR"/>
        </w:rPr>
        <w:t>Item Code: V2006 Points Score: 5</w:t>
      </w:r>
      <w:bookmarkEnd w:id="389"/>
      <w:bookmarkEnd w:id="390"/>
      <w:bookmarkEnd w:id="391"/>
    </w:p>
    <w:p w14:paraId="332D43F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A959A65" w14:textId="77777777" w:rsidR="00A52926" w:rsidRDefault="00A52926" w:rsidP="00A52926">
      <w:pPr>
        <w:pStyle w:val="BodyText"/>
        <w:rPr>
          <w:rStyle w:val="Strong"/>
          <w:rFonts w:cs="Arial"/>
          <w:color w:val="000000"/>
        </w:rPr>
      </w:pPr>
      <w:r w:rsidRPr="00DA0FCE">
        <w:rPr>
          <w:rFonts w:eastAsia="Calibri" w:cs="Arial"/>
          <w:color w:val="000000"/>
          <w:szCs w:val="22"/>
        </w:rPr>
        <w:t>Duct Space records completed correctly and alternative bores identified</w:t>
      </w:r>
    </w:p>
    <w:p w14:paraId="085106F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784BEEB" w14:textId="77777777" w:rsidR="00A52926" w:rsidRDefault="00A52926" w:rsidP="00A52926">
      <w:pPr>
        <w:pStyle w:val="BodyText"/>
        <w:rPr>
          <w:rStyle w:val="Strong"/>
          <w:rFonts w:cs="Arial"/>
          <w:color w:val="000000"/>
        </w:rPr>
      </w:pPr>
      <w:r>
        <w:rPr>
          <w:rFonts w:eastAsia="Calibri" w:cs="Arial"/>
          <w:color w:val="000000"/>
          <w:szCs w:val="22"/>
        </w:rPr>
        <w:t xml:space="preserve">If supplied as part of the job pack this is to </w:t>
      </w:r>
      <w:r w:rsidRPr="00DA0FCE">
        <w:rPr>
          <w:rFonts w:eastAsia="Calibri" w:cs="Arial"/>
          <w:color w:val="000000"/>
          <w:szCs w:val="22"/>
        </w:rPr>
        <w:t>ascertain that all Duct Space Records (</w:t>
      </w:r>
      <w:r>
        <w:rPr>
          <w:rFonts w:eastAsia="Calibri" w:cs="Arial"/>
          <w:color w:val="000000"/>
          <w:szCs w:val="22"/>
        </w:rPr>
        <w:t xml:space="preserve">DSR’s) which are returned to </w:t>
      </w:r>
      <w:r w:rsidRPr="00DA0FCE">
        <w:rPr>
          <w:rFonts w:eastAsia="Calibri" w:cs="Arial"/>
          <w:color w:val="000000"/>
          <w:szCs w:val="22"/>
        </w:rPr>
        <w:t>Openreach on completion of work have been correctly completed and indicate the cable bore used. All appropriate Duct Space Records must be submitted to cover the completed job.</w:t>
      </w:r>
    </w:p>
    <w:p w14:paraId="2A9D160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762465B" w14:textId="77777777" w:rsidR="00A52926" w:rsidRDefault="00A52926" w:rsidP="00A52926">
      <w:pPr>
        <w:pStyle w:val="BodyText"/>
        <w:rPr>
          <w:rStyle w:val="Strong"/>
          <w:rFonts w:cs="Arial"/>
          <w:color w:val="000000"/>
        </w:rPr>
      </w:pPr>
      <w:r>
        <w:rPr>
          <w:rStyle w:val="Strong"/>
          <w:rFonts w:cs="Arial"/>
          <w:color w:val="000000"/>
        </w:rPr>
        <w:t>Specific Guidance:</w:t>
      </w:r>
    </w:p>
    <w:p w14:paraId="40320606" w14:textId="77777777" w:rsidR="00A52926" w:rsidRDefault="00A52926" w:rsidP="00A52926">
      <w:pPr>
        <w:pStyle w:val="ListBullet"/>
      </w:pPr>
      <w:r w:rsidRPr="00DA0FCE">
        <w:rPr>
          <w:lang w:eastAsia="en-GB"/>
        </w:rPr>
        <w:t>Where the cable is provided as planned, the supplier is required to fill-in the Circle (indicating the cable) and put the Bore number utilised in the ‘Way No’ column</w:t>
      </w:r>
    </w:p>
    <w:p w14:paraId="5A1DDC69" w14:textId="77777777" w:rsidR="00A52926" w:rsidRPr="00DA0FCE" w:rsidRDefault="00A52926" w:rsidP="00A52926">
      <w:pPr>
        <w:pStyle w:val="ListBullet"/>
      </w:pPr>
      <w:r w:rsidRPr="00DA0FCE">
        <w:t xml:space="preserve">Where a different bore is used then the supplier should cross out the circle and place a red disc in the actual bore used plus place the bore number in the ‘Way No’ column </w:t>
      </w:r>
    </w:p>
    <w:p w14:paraId="469D85E1" w14:textId="77777777" w:rsidR="00A52926" w:rsidRPr="00DA0FCE" w:rsidRDefault="00A52926" w:rsidP="00A52926">
      <w:pPr>
        <w:pStyle w:val="ListBullet"/>
      </w:pPr>
      <w:r w:rsidRPr="00DA0FCE">
        <w:rPr>
          <w:rFonts w:cs="Arial"/>
          <w:color w:val="000000"/>
          <w:szCs w:val="22"/>
          <w:lang w:eastAsia="en-GB"/>
        </w:rPr>
        <w:t>Where Duct Space Records which should have been retur</w:t>
      </w:r>
      <w:r>
        <w:rPr>
          <w:rFonts w:cs="Arial"/>
          <w:color w:val="000000"/>
          <w:szCs w:val="22"/>
          <w:lang w:eastAsia="en-GB"/>
        </w:rPr>
        <w:t xml:space="preserve">ned to </w:t>
      </w:r>
      <w:r w:rsidRPr="00DA0FCE">
        <w:rPr>
          <w:rFonts w:cs="Arial"/>
          <w:color w:val="000000"/>
          <w:szCs w:val="22"/>
          <w:lang w:eastAsia="en-GB"/>
        </w:rPr>
        <w:t>Openreach have not been included in the Audit Pack then the question must be marked as "Below Standard". The item can only be marked as "Not Checked" in circumstances where the work did not require the documents to be returned</w:t>
      </w:r>
    </w:p>
    <w:p w14:paraId="2425EB7F" w14:textId="77777777" w:rsidR="00A52926" w:rsidRPr="00F41DE0" w:rsidRDefault="00A52926" w:rsidP="00A52926">
      <w:pPr>
        <w:pStyle w:val="Heading2"/>
        <w:rPr>
          <w:lang w:val="fr-FR"/>
        </w:rPr>
      </w:pPr>
      <w:bookmarkStart w:id="392" w:name="_Toc525740102"/>
      <w:bookmarkStart w:id="393" w:name="_Toc4054894"/>
      <w:bookmarkStart w:id="394" w:name="_Toc4502472"/>
      <w:r w:rsidRPr="00F41DE0">
        <w:rPr>
          <w:lang w:val="fr-FR"/>
        </w:rPr>
        <w:t>Item Code: V2007 Points Score: 5</w:t>
      </w:r>
      <w:bookmarkEnd w:id="392"/>
      <w:bookmarkEnd w:id="393"/>
      <w:bookmarkEnd w:id="394"/>
    </w:p>
    <w:p w14:paraId="5DC82A0C"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6301F010" w14:textId="77777777" w:rsidR="00A52926" w:rsidRDefault="00A52926" w:rsidP="00A52926">
      <w:pPr>
        <w:pStyle w:val="BodyText"/>
        <w:rPr>
          <w:rStyle w:val="Strong"/>
          <w:rFonts w:cs="Arial"/>
          <w:color w:val="000000"/>
        </w:rPr>
      </w:pPr>
      <w:r w:rsidRPr="00BA7D05">
        <w:rPr>
          <w:rFonts w:eastAsia="Calibri" w:cs="Arial"/>
          <w:color w:val="000000"/>
          <w:szCs w:val="22"/>
        </w:rPr>
        <w:t xml:space="preserve">A154s routing schedules completed correctly &amp; submitted to the </w:t>
      </w:r>
      <w:r>
        <w:rPr>
          <w:rFonts w:eastAsia="Calibri" w:cs="Arial"/>
          <w:color w:val="000000"/>
          <w:szCs w:val="22"/>
        </w:rPr>
        <w:t xml:space="preserve">Openreach </w:t>
      </w:r>
      <w:r w:rsidRPr="00BA7D05">
        <w:rPr>
          <w:rFonts w:eastAsia="Calibri" w:cs="Arial"/>
          <w:color w:val="000000"/>
          <w:szCs w:val="22"/>
        </w:rPr>
        <w:t>routing office within required timescales</w:t>
      </w:r>
    </w:p>
    <w:p w14:paraId="5C63909E" w14:textId="77777777" w:rsidR="00A52926" w:rsidRDefault="00A52926" w:rsidP="00A52926">
      <w:pPr>
        <w:pStyle w:val="BodyText"/>
        <w:rPr>
          <w:rStyle w:val="Strong"/>
          <w:rFonts w:cs="Arial"/>
          <w:color w:val="000000"/>
        </w:rPr>
      </w:pPr>
      <w:r>
        <w:rPr>
          <w:rStyle w:val="Strong"/>
          <w:rFonts w:cs="Arial"/>
          <w:color w:val="000000"/>
        </w:rPr>
        <w:t xml:space="preserve">Scope: </w:t>
      </w:r>
    </w:p>
    <w:p w14:paraId="72AFF26F" w14:textId="77777777" w:rsidR="00A52926" w:rsidRDefault="00A52926" w:rsidP="00A52926">
      <w:pPr>
        <w:pStyle w:val="BodyText"/>
        <w:rPr>
          <w:rStyle w:val="Strong"/>
          <w:rFonts w:cs="Arial"/>
          <w:color w:val="000000"/>
        </w:rPr>
      </w:pPr>
      <w:r w:rsidRPr="00BA7D05">
        <w:rPr>
          <w:rFonts w:eastAsia="Calibri" w:cs="Arial"/>
          <w:color w:val="000000"/>
          <w:szCs w:val="22"/>
        </w:rPr>
        <w:t xml:space="preserve">All certified A154’s (Jointing schedules/routing schedules) should be accurately </w:t>
      </w:r>
      <w:r>
        <w:rPr>
          <w:rFonts w:eastAsia="Calibri" w:cs="Arial"/>
          <w:color w:val="000000"/>
          <w:szCs w:val="22"/>
        </w:rPr>
        <w:t xml:space="preserve">completed and returned to </w:t>
      </w:r>
      <w:r w:rsidRPr="00BA7D05">
        <w:rPr>
          <w:rFonts w:eastAsia="Calibri" w:cs="Arial"/>
          <w:color w:val="000000"/>
          <w:szCs w:val="22"/>
        </w:rPr>
        <w:t>Openreach within the prescribed timescale for the work type. All A154s must be submitted to cover the completed job</w:t>
      </w:r>
    </w:p>
    <w:p w14:paraId="62F481E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927BB27" w14:textId="77777777" w:rsidR="00A52926" w:rsidRDefault="00A52926" w:rsidP="00A52926">
      <w:pPr>
        <w:pStyle w:val="BodyText"/>
        <w:rPr>
          <w:rStyle w:val="Strong"/>
          <w:rFonts w:cs="Arial"/>
          <w:color w:val="000000"/>
        </w:rPr>
      </w:pPr>
      <w:r>
        <w:rPr>
          <w:rStyle w:val="Strong"/>
          <w:rFonts w:cs="Arial"/>
          <w:color w:val="000000"/>
        </w:rPr>
        <w:t>Specific Guidance:</w:t>
      </w:r>
    </w:p>
    <w:p w14:paraId="6443B144" w14:textId="77777777" w:rsidR="00A52926" w:rsidRDefault="00A52926" w:rsidP="00A52926">
      <w:pPr>
        <w:pStyle w:val="ListBullet"/>
      </w:pPr>
      <w:r w:rsidRPr="00CC07A6">
        <w:rPr>
          <w:lang w:eastAsia="en-GB"/>
        </w:rPr>
        <w:t xml:space="preserve">Time scales for return of A154s will differ depending on work type (Proactive, Reactive, Newsites etc.) </w:t>
      </w:r>
    </w:p>
    <w:p w14:paraId="13F45F56" w14:textId="77777777" w:rsidR="00A52926" w:rsidRPr="00CC07A6" w:rsidRDefault="00A52926" w:rsidP="00A52926">
      <w:pPr>
        <w:pStyle w:val="ListBullet"/>
      </w:pPr>
      <w:r w:rsidRPr="00CC07A6">
        <w:rPr>
          <w:rFonts w:cs="Arial"/>
          <w:color w:val="000000"/>
          <w:szCs w:val="22"/>
          <w:lang w:eastAsia="en-GB"/>
        </w:rPr>
        <w:t>A154s have been amended/completed correctly and certified as correct</w:t>
      </w:r>
    </w:p>
    <w:p w14:paraId="20FA33B8" w14:textId="77777777" w:rsidR="00A52926" w:rsidRPr="00CC07A6" w:rsidRDefault="00A52926" w:rsidP="00A52926">
      <w:pPr>
        <w:pStyle w:val="ListBullet"/>
      </w:pPr>
      <w:r w:rsidRPr="00CC07A6">
        <w:rPr>
          <w:rFonts w:cs="Arial"/>
          <w:color w:val="000000"/>
          <w:szCs w:val="22"/>
          <w:lang w:eastAsia="en-GB"/>
        </w:rPr>
        <w:t xml:space="preserve">Where A154s which </w:t>
      </w:r>
      <w:r>
        <w:rPr>
          <w:rFonts w:cs="Arial"/>
          <w:color w:val="000000"/>
          <w:szCs w:val="22"/>
          <w:lang w:eastAsia="en-GB"/>
        </w:rPr>
        <w:t xml:space="preserve">should have been returned to </w:t>
      </w:r>
      <w:r w:rsidRPr="00CC07A6">
        <w:rPr>
          <w:rFonts w:cs="Arial"/>
          <w:color w:val="000000"/>
          <w:szCs w:val="22"/>
          <w:lang w:eastAsia="en-GB"/>
        </w:rPr>
        <w:t>Openreach have not been included in the Audit Pack then the question must be marked as "Below Standard". The item can only be marked as "Not Checked" in circumstances where the work did not require the documents to be returned</w:t>
      </w:r>
    </w:p>
    <w:p w14:paraId="399EECA4" w14:textId="77777777" w:rsidR="00A52926" w:rsidRDefault="00A52926" w:rsidP="00A52926">
      <w:pPr>
        <w:pStyle w:val="Heading1"/>
      </w:pPr>
      <w:bookmarkStart w:id="395" w:name="_Toc525740103"/>
      <w:bookmarkStart w:id="396" w:name="_Toc4054895"/>
      <w:bookmarkStart w:id="397" w:name="_Toc4502473"/>
      <w:r w:rsidRPr="00CC07A6">
        <w:t>V</w:t>
      </w:r>
      <w:r>
        <w:t>alidation Items – Documentation</w:t>
      </w:r>
      <w:bookmarkEnd w:id="395"/>
      <w:bookmarkEnd w:id="396"/>
      <w:bookmarkEnd w:id="397"/>
    </w:p>
    <w:p w14:paraId="20E91E68" w14:textId="77777777" w:rsidR="00A52926" w:rsidRPr="00F41DE0" w:rsidRDefault="00A52926" w:rsidP="00A52926">
      <w:pPr>
        <w:pStyle w:val="Heading2"/>
        <w:rPr>
          <w:lang w:val="fr-FR"/>
        </w:rPr>
      </w:pPr>
      <w:bookmarkStart w:id="398" w:name="_Toc525740104"/>
      <w:bookmarkStart w:id="399" w:name="_Toc4054896"/>
      <w:bookmarkStart w:id="400" w:name="_Toc4502474"/>
      <w:r w:rsidRPr="00F41DE0">
        <w:rPr>
          <w:lang w:val="fr-FR"/>
        </w:rPr>
        <w:t>Item Code: V5002 Points Score: 10</w:t>
      </w:r>
      <w:bookmarkEnd w:id="398"/>
      <w:bookmarkEnd w:id="399"/>
      <w:bookmarkEnd w:id="400"/>
    </w:p>
    <w:p w14:paraId="2A40328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BE042F4" w14:textId="77777777" w:rsidR="00A52926" w:rsidRDefault="00A52926" w:rsidP="00A52926">
      <w:pPr>
        <w:pStyle w:val="BodyText"/>
        <w:rPr>
          <w:rStyle w:val="Strong"/>
          <w:rFonts w:cs="Arial"/>
          <w:color w:val="000000"/>
        </w:rPr>
      </w:pPr>
      <w:r w:rsidRPr="00CC07A6">
        <w:rPr>
          <w:rFonts w:eastAsia="Calibri" w:cs="Arial"/>
          <w:color w:val="000000"/>
          <w:szCs w:val="22"/>
        </w:rPr>
        <w:t>The quantity / volumes claimed match the actual quantity claimed / completed</w:t>
      </w:r>
    </w:p>
    <w:p w14:paraId="657594E2" w14:textId="77777777" w:rsidR="00A52926" w:rsidRDefault="00A52926" w:rsidP="00A52926">
      <w:pPr>
        <w:pStyle w:val="BodyText"/>
        <w:rPr>
          <w:rStyle w:val="Strong"/>
          <w:rFonts w:cs="Arial"/>
          <w:color w:val="000000"/>
        </w:rPr>
      </w:pPr>
      <w:r>
        <w:rPr>
          <w:rStyle w:val="Strong"/>
          <w:rFonts w:cs="Arial"/>
          <w:color w:val="000000"/>
        </w:rPr>
        <w:t xml:space="preserve">Scope: </w:t>
      </w:r>
    </w:p>
    <w:p w14:paraId="6ADD80E2" w14:textId="77777777" w:rsidR="00A52926" w:rsidRDefault="00A52926" w:rsidP="00A52926">
      <w:pPr>
        <w:pStyle w:val="BodyText"/>
        <w:rPr>
          <w:rStyle w:val="Strong"/>
          <w:rFonts w:cs="Arial"/>
          <w:color w:val="000000"/>
        </w:rPr>
      </w:pPr>
      <w:r w:rsidRPr="00C6683A">
        <w:rPr>
          <w:rFonts w:eastAsia="Calibri" w:cs="Arial"/>
          <w:color w:val="000000"/>
          <w:szCs w:val="22"/>
        </w:rPr>
        <w:t>To ascertain that items and quantities being claimed on the A537 correspond to those which have actually been supplied. Applies to all items on the A537. This question does not assess the necessity for, or validity of, a DFE. This is covered by item V5004</w:t>
      </w:r>
    </w:p>
    <w:p w14:paraId="4EA655B0"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E3216E1" w14:textId="77777777" w:rsidR="00A52926" w:rsidRDefault="00A52926" w:rsidP="00A52926">
      <w:pPr>
        <w:pStyle w:val="BodyText"/>
        <w:rPr>
          <w:rStyle w:val="Strong"/>
          <w:rFonts w:cs="Arial"/>
          <w:color w:val="000000"/>
        </w:rPr>
      </w:pPr>
      <w:r>
        <w:rPr>
          <w:rStyle w:val="Strong"/>
          <w:rFonts w:cs="Arial"/>
          <w:color w:val="000000"/>
        </w:rPr>
        <w:t>Specific Guidance:</w:t>
      </w:r>
    </w:p>
    <w:p w14:paraId="42A49CB1" w14:textId="77777777" w:rsidR="00A52926" w:rsidRDefault="00A52926" w:rsidP="00A52926">
      <w:pPr>
        <w:pStyle w:val="ListBullet"/>
      </w:pPr>
      <w:r w:rsidRPr="00C6683A">
        <w:rPr>
          <w:lang w:eastAsia="en-GB"/>
        </w:rPr>
        <w:t>All products and volumes claimed on the A537 correspond to the products/volumes supplied on the completed job</w:t>
      </w:r>
    </w:p>
    <w:p w14:paraId="401BFBCE" w14:textId="77777777" w:rsidR="00A52926" w:rsidRPr="00C6683A" w:rsidRDefault="00A52926" w:rsidP="00A52926">
      <w:pPr>
        <w:pStyle w:val="ListBullet"/>
      </w:pPr>
      <w:r w:rsidRPr="00C6683A">
        <w:rPr>
          <w:rFonts w:cs="Arial"/>
          <w:color w:val="000000"/>
          <w:szCs w:val="22"/>
          <w:lang w:eastAsia="en-GB"/>
        </w:rPr>
        <w:t>Where an item has been claimed but only part completed (e.g. “F&amp;C renewal” has been claimed but “Covers only” have been replaced), then this item should be marked as “Below Standard”. Where the product is also sub-standard in terms of quality or safety requirements then the appropriate item on the product checksheet must also be marked as "Below Standard”</w:t>
      </w:r>
    </w:p>
    <w:p w14:paraId="0C97EEF2" w14:textId="77777777" w:rsidR="00A52926" w:rsidRDefault="00A52926" w:rsidP="00A52926">
      <w:pPr>
        <w:pStyle w:val="Note"/>
        <w:rPr>
          <w:rFonts w:cs="Arial"/>
          <w:color w:val="000000"/>
          <w:szCs w:val="22"/>
          <w:lang w:eastAsia="en-GB"/>
        </w:rPr>
      </w:pPr>
      <w:r w:rsidRPr="00C6683A">
        <w:rPr>
          <w:rFonts w:cs="Arial"/>
          <w:color w:val="000000"/>
          <w:szCs w:val="22"/>
          <w:lang w:eastAsia="en-GB"/>
        </w:rPr>
        <w:t>This item must not be marked as “Not Checked”</w:t>
      </w:r>
    </w:p>
    <w:p w14:paraId="3BB67CFA" w14:textId="77777777" w:rsidR="00A52926" w:rsidRDefault="00A52926" w:rsidP="00A52926">
      <w:pPr>
        <w:pStyle w:val="Note"/>
        <w:rPr>
          <w:rFonts w:cs="Arial"/>
          <w:color w:val="000000"/>
          <w:szCs w:val="22"/>
          <w:lang w:eastAsia="en-GB"/>
        </w:rPr>
      </w:pPr>
      <w:r w:rsidRPr="00C6683A">
        <w:rPr>
          <w:rFonts w:cs="Arial"/>
          <w:color w:val="000000"/>
          <w:szCs w:val="22"/>
          <w:lang w:eastAsia="en-GB"/>
        </w:rPr>
        <w:t xml:space="preserve">Where all work on site associated with the estimate has been completed and differs from the original e537 then </w:t>
      </w:r>
      <w:r w:rsidRPr="00C6683A">
        <w:rPr>
          <w:rFonts w:cs="Arial"/>
          <w:b/>
          <w:bCs/>
          <w:color w:val="000000"/>
          <w:szCs w:val="22"/>
          <w:lang w:eastAsia="en-GB"/>
        </w:rPr>
        <w:t>V5004</w:t>
      </w:r>
      <w:r w:rsidRPr="00C6683A">
        <w:rPr>
          <w:rFonts w:cs="Arial"/>
          <w:color w:val="000000"/>
          <w:szCs w:val="22"/>
          <w:lang w:eastAsia="en-GB"/>
        </w:rPr>
        <w:t xml:space="preserve"> must be marked either "Checked OK" or "Below Standard"</w:t>
      </w:r>
    </w:p>
    <w:p w14:paraId="62E54C19" w14:textId="77777777" w:rsidR="00A52926" w:rsidRPr="00F41DE0" w:rsidRDefault="00A52926" w:rsidP="00A52926">
      <w:pPr>
        <w:pStyle w:val="Heading2"/>
        <w:rPr>
          <w:lang w:val="fr-FR" w:eastAsia="en-GB"/>
        </w:rPr>
      </w:pPr>
      <w:bookmarkStart w:id="401" w:name="_Toc525740105"/>
      <w:bookmarkStart w:id="402" w:name="_Toc4054897"/>
      <w:bookmarkStart w:id="403" w:name="_Toc4502475"/>
      <w:r w:rsidRPr="00F41DE0">
        <w:rPr>
          <w:lang w:val="fr-FR" w:eastAsia="en-GB"/>
        </w:rPr>
        <w:t>Item Code: V5003 Points Score: 10</w:t>
      </w:r>
      <w:bookmarkEnd w:id="401"/>
      <w:bookmarkEnd w:id="402"/>
      <w:bookmarkEnd w:id="403"/>
    </w:p>
    <w:p w14:paraId="11A54DA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DA0A8BB" w14:textId="77777777" w:rsidR="00A52926" w:rsidRDefault="00A52926" w:rsidP="00A52926">
      <w:pPr>
        <w:pStyle w:val="BodyText"/>
        <w:rPr>
          <w:rStyle w:val="Strong"/>
          <w:rFonts w:cs="Arial"/>
          <w:color w:val="000000"/>
        </w:rPr>
      </w:pPr>
      <w:r w:rsidRPr="00C6683A">
        <w:rPr>
          <w:rFonts w:cs="Arial"/>
          <w:color w:val="000000"/>
          <w:szCs w:val="22"/>
          <w:lang w:eastAsia="en-GB"/>
        </w:rPr>
        <w:t>Quantity of premium hourly rate per operatives corresponds with utilisation records available</w:t>
      </w:r>
    </w:p>
    <w:p w14:paraId="6775D616"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EA30720" w14:textId="77777777" w:rsidR="00A52926" w:rsidRDefault="00A52926" w:rsidP="00A52926">
      <w:pPr>
        <w:pStyle w:val="BodyText"/>
        <w:rPr>
          <w:rStyle w:val="Strong"/>
          <w:rFonts w:cs="Arial"/>
          <w:color w:val="000000"/>
        </w:rPr>
      </w:pPr>
      <w:r w:rsidRPr="00C6683A">
        <w:rPr>
          <w:rFonts w:cs="Arial"/>
          <w:color w:val="000000"/>
          <w:szCs w:val="22"/>
          <w:lang w:eastAsia="en-GB"/>
        </w:rPr>
        <w:t>Any Premium Hours claimed</w:t>
      </w:r>
    </w:p>
    <w:p w14:paraId="3F55172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3E65829D" w14:textId="77777777" w:rsidR="00A52926" w:rsidRPr="00C6683A" w:rsidRDefault="00A52926" w:rsidP="00A52926">
      <w:pPr>
        <w:pStyle w:val="ListBullet"/>
        <w:rPr>
          <w:rFonts w:cs="Arial"/>
          <w:b/>
          <w:bCs/>
          <w:color w:val="000000"/>
        </w:rPr>
      </w:pPr>
      <w:r w:rsidRPr="00C6683A">
        <w:rPr>
          <w:lang w:eastAsia="en-GB"/>
        </w:rPr>
        <w:t>DFE - Where applicable</w:t>
      </w:r>
    </w:p>
    <w:p w14:paraId="5750A643" w14:textId="77777777" w:rsidR="00A52926" w:rsidRPr="00F41DE0" w:rsidRDefault="00A52926" w:rsidP="00A52926">
      <w:pPr>
        <w:pStyle w:val="ListBullet"/>
        <w:rPr>
          <w:rFonts w:cs="Arial"/>
          <w:b/>
          <w:bCs/>
          <w:color w:val="000000"/>
          <w:lang w:val="fr-FR"/>
        </w:rPr>
      </w:pPr>
      <w:r w:rsidRPr="00C6683A">
        <w:rPr>
          <w:rFonts w:cs="Arial"/>
          <w:color w:val="000000"/>
          <w:szCs w:val="22"/>
          <w:lang w:val="fr-FR" w:eastAsia="en-GB"/>
        </w:rPr>
        <w:t>Suppliers Utilisation record (timesheets etc.)</w:t>
      </w:r>
    </w:p>
    <w:p w14:paraId="4C074164" w14:textId="77777777" w:rsidR="00A52926" w:rsidRDefault="00A52926" w:rsidP="00A52926">
      <w:pPr>
        <w:pStyle w:val="ListBullet"/>
        <w:rPr>
          <w:rStyle w:val="Strong"/>
          <w:rFonts w:cs="Arial"/>
          <w:color w:val="000000"/>
        </w:rPr>
      </w:pPr>
      <w:r w:rsidRPr="00C6683A">
        <w:rPr>
          <w:rFonts w:cs="Arial"/>
          <w:color w:val="000000"/>
          <w:szCs w:val="22"/>
          <w:lang w:eastAsia="en-GB"/>
        </w:rPr>
        <w:t>The Contract</w:t>
      </w:r>
    </w:p>
    <w:p w14:paraId="4D646621" w14:textId="77777777" w:rsidR="00A52926" w:rsidRDefault="00A52926" w:rsidP="00A52926">
      <w:pPr>
        <w:pStyle w:val="BodyText"/>
        <w:rPr>
          <w:rStyle w:val="Strong"/>
          <w:rFonts w:cs="Arial"/>
          <w:color w:val="000000"/>
        </w:rPr>
      </w:pPr>
      <w:r>
        <w:rPr>
          <w:rStyle w:val="Strong"/>
          <w:rFonts w:cs="Arial"/>
          <w:color w:val="000000"/>
        </w:rPr>
        <w:t>Specific Guidance:</w:t>
      </w:r>
    </w:p>
    <w:p w14:paraId="1FAEE0CC" w14:textId="77777777" w:rsidR="00A52926" w:rsidRDefault="00A52926" w:rsidP="00A52926">
      <w:pPr>
        <w:pStyle w:val="ListBullet"/>
        <w:rPr>
          <w:lang w:eastAsia="en-GB"/>
        </w:rPr>
      </w:pPr>
      <w:r w:rsidRPr="00C6683A">
        <w:rPr>
          <w:lang w:eastAsia="en-GB"/>
        </w:rPr>
        <w:t xml:space="preserve">The payment of Premium Hourly rate was applicable and agreed by </w:t>
      </w:r>
      <w:r>
        <w:rPr>
          <w:lang w:eastAsia="en-GB"/>
        </w:rPr>
        <w:t>Openreach</w:t>
      </w:r>
    </w:p>
    <w:p w14:paraId="12F2BFAA" w14:textId="77777777" w:rsidR="00A52926" w:rsidRPr="00C6683A" w:rsidRDefault="00A52926" w:rsidP="00A52926">
      <w:pPr>
        <w:pStyle w:val="ListBullet"/>
        <w:rPr>
          <w:lang w:eastAsia="en-GB"/>
        </w:rPr>
      </w:pPr>
      <w:r w:rsidRPr="00C6683A">
        <w:rPr>
          <w:rFonts w:cs="Arial"/>
          <w:color w:val="000000"/>
          <w:szCs w:val="22"/>
          <w:lang w:eastAsia="en-GB"/>
        </w:rPr>
        <w:t>The number of operatives and the hours claimed are correct</w:t>
      </w:r>
    </w:p>
    <w:p w14:paraId="05AF902A" w14:textId="77777777" w:rsidR="00A52926" w:rsidRPr="00F41DE0" w:rsidRDefault="00A52926" w:rsidP="00A52926">
      <w:pPr>
        <w:pStyle w:val="Heading2"/>
        <w:rPr>
          <w:lang w:val="fr-FR" w:eastAsia="en-GB"/>
        </w:rPr>
      </w:pPr>
      <w:bookmarkStart w:id="404" w:name="_Toc525740106"/>
      <w:bookmarkStart w:id="405" w:name="_Toc4054898"/>
      <w:bookmarkStart w:id="406" w:name="_Toc4502476"/>
      <w:r w:rsidRPr="00F41DE0">
        <w:rPr>
          <w:lang w:val="fr-FR" w:eastAsia="en-GB"/>
        </w:rPr>
        <w:t>Item Code: V5004 Points Score: 10</w:t>
      </w:r>
      <w:bookmarkEnd w:id="404"/>
      <w:bookmarkEnd w:id="405"/>
      <w:bookmarkEnd w:id="406"/>
    </w:p>
    <w:p w14:paraId="3B3A3F9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44A6AE18" w14:textId="77777777" w:rsidR="00A52926" w:rsidRDefault="00A52926" w:rsidP="00A52926">
      <w:pPr>
        <w:pStyle w:val="BodyText"/>
        <w:rPr>
          <w:rStyle w:val="Strong"/>
          <w:rFonts w:cs="Arial"/>
          <w:color w:val="000000"/>
        </w:rPr>
      </w:pPr>
      <w:r w:rsidRPr="003C244E">
        <w:rPr>
          <w:rFonts w:eastAsia="Calibri" w:cs="Arial"/>
          <w:color w:val="000000"/>
          <w:szCs w:val="22"/>
        </w:rPr>
        <w:t>DFE process followed for all departures from original planned estimate. A valid DFE (-ve/+ve) has been agreed where appropriate and corresponds with quantity/products supplied</w:t>
      </w:r>
    </w:p>
    <w:p w14:paraId="49719C92"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6905C51" w14:textId="77777777" w:rsidR="00A52926" w:rsidRDefault="00A52926" w:rsidP="00A52926">
      <w:pPr>
        <w:pStyle w:val="BodyText"/>
        <w:rPr>
          <w:rStyle w:val="Strong"/>
          <w:rFonts w:cs="Arial"/>
          <w:color w:val="000000"/>
        </w:rPr>
      </w:pPr>
      <w:r w:rsidRPr="003C244E">
        <w:rPr>
          <w:rFonts w:eastAsia="Calibri" w:cs="Arial"/>
          <w:color w:val="000000"/>
          <w:szCs w:val="22"/>
        </w:rPr>
        <w:t>This item applies to all jobs where the product/quantities supplied, differ from that which was requested on the original planned estimate. It ascertains whether a DFE has been agreed as appropriate. It also ascertains whether the products and quantities claimed/credited on the DFE match those which have been actually supplied/omitted</w:t>
      </w:r>
    </w:p>
    <w:p w14:paraId="0B3249A6"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3401DF4" w14:textId="77777777" w:rsidR="00A52926" w:rsidRDefault="00A52926" w:rsidP="00A52926">
      <w:pPr>
        <w:pStyle w:val="BodyText"/>
        <w:rPr>
          <w:rStyle w:val="Strong"/>
          <w:rFonts w:cs="Arial"/>
          <w:color w:val="000000"/>
        </w:rPr>
      </w:pPr>
      <w:r>
        <w:rPr>
          <w:rStyle w:val="Strong"/>
          <w:rFonts w:cs="Arial"/>
          <w:color w:val="000000"/>
        </w:rPr>
        <w:t>Specific Guidance:</w:t>
      </w:r>
    </w:p>
    <w:p w14:paraId="6DC9D967" w14:textId="77777777" w:rsidR="00A52926" w:rsidRPr="003C244E" w:rsidRDefault="00A52926" w:rsidP="00A52926">
      <w:pPr>
        <w:pStyle w:val="ListBullet"/>
        <w:rPr>
          <w:lang w:eastAsia="en-GB"/>
        </w:rPr>
      </w:pPr>
      <w:r w:rsidRPr="003C244E">
        <w:rPr>
          <w:rFonts w:eastAsia="Calibri" w:cs="Arial"/>
          <w:color w:val="000000"/>
          <w:szCs w:val="22"/>
        </w:rPr>
        <w:t>Auto DFE has been obtained where appropriate</w:t>
      </w:r>
    </w:p>
    <w:p w14:paraId="73A6345C" w14:textId="77777777" w:rsidR="00A52926" w:rsidRPr="003C244E" w:rsidRDefault="00A52926" w:rsidP="00A52926">
      <w:pPr>
        <w:pStyle w:val="ListBullet"/>
        <w:rPr>
          <w:lang w:eastAsia="en-GB"/>
        </w:rPr>
      </w:pPr>
      <w:r w:rsidRPr="003C244E">
        <w:rPr>
          <w:rFonts w:eastAsia="Calibri" w:cs="Arial"/>
          <w:color w:val="000000"/>
          <w:szCs w:val="22"/>
        </w:rPr>
        <w:t>All changes to product/quantities, which have been agreed as part of the DFE (+ve/-ve), match those which have actually been supplied</w:t>
      </w:r>
    </w:p>
    <w:p w14:paraId="4A3395A6" w14:textId="77777777" w:rsidR="00A52926" w:rsidRDefault="00A52926" w:rsidP="00A52926">
      <w:pPr>
        <w:pStyle w:val="Note"/>
        <w:rPr>
          <w:rFonts w:eastAsia="Calibri" w:cs="Arial"/>
          <w:color w:val="000000"/>
          <w:szCs w:val="22"/>
        </w:rPr>
      </w:pPr>
      <w:r w:rsidRPr="003C244E">
        <w:rPr>
          <w:rFonts w:eastAsia="Calibri" w:cs="Arial"/>
          <w:color w:val="000000"/>
          <w:szCs w:val="22"/>
        </w:rPr>
        <w:t>This item can only be marked as “Not Checked” in circumstances where the completed works match the original planned estimate</w:t>
      </w:r>
    </w:p>
    <w:p w14:paraId="3800CE42" w14:textId="77777777" w:rsidR="00A52926" w:rsidRDefault="00A52926" w:rsidP="00A52926">
      <w:pPr>
        <w:pStyle w:val="Note"/>
        <w:rPr>
          <w:rFonts w:eastAsia="Calibri"/>
        </w:rPr>
      </w:pPr>
      <w:r w:rsidRPr="003C244E">
        <w:rPr>
          <w:rFonts w:eastAsia="Calibri"/>
        </w:rPr>
        <w:t xml:space="preserve">Where no work was completed and the estimate was closed in error mark this item as "Not Checked" and </w:t>
      </w:r>
      <w:r w:rsidRPr="003C244E">
        <w:rPr>
          <w:rFonts w:eastAsia="Calibri"/>
          <w:b/>
          <w:bCs/>
        </w:rPr>
        <w:t>V5002</w:t>
      </w:r>
      <w:r w:rsidRPr="003C244E">
        <w:rPr>
          <w:rFonts w:eastAsia="Calibri"/>
        </w:rPr>
        <w:t xml:space="preserve"> as "Below Standard"</w:t>
      </w:r>
    </w:p>
    <w:p w14:paraId="11F5825C" w14:textId="77777777" w:rsidR="00A52926" w:rsidRDefault="00A52926" w:rsidP="00A52926">
      <w:pPr>
        <w:pStyle w:val="Note"/>
        <w:rPr>
          <w:rFonts w:eastAsia="Calibri"/>
        </w:rPr>
      </w:pPr>
      <w:r w:rsidRPr="003C244E">
        <w:rPr>
          <w:rFonts w:eastAsia="Calibri"/>
        </w:rPr>
        <w:t xml:space="preserve">Where not all work has been completed, but has been invoiced in error and should have been completed without the need for a DFE, mark this item as "Not Checked" and </w:t>
      </w:r>
      <w:r w:rsidRPr="003C244E">
        <w:rPr>
          <w:rFonts w:eastAsia="Calibri"/>
          <w:b/>
          <w:bCs/>
        </w:rPr>
        <w:t>V5002</w:t>
      </w:r>
      <w:r w:rsidRPr="003C244E">
        <w:rPr>
          <w:rFonts w:eastAsia="Calibri"/>
        </w:rPr>
        <w:t xml:space="preserve"> as "Below Standard" (as estimate should have been carried out as planned) providing outstanding work is then completed as part of V5002 CAR</w:t>
      </w:r>
    </w:p>
    <w:p w14:paraId="1296C8BC" w14:textId="77777777" w:rsidR="00A52926" w:rsidRDefault="00A52926" w:rsidP="00A52926">
      <w:pPr>
        <w:pStyle w:val="Note"/>
        <w:rPr>
          <w:rFonts w:eastAsia="Calibri" w:cs="Arial"/>
          <w:color w:val="000000"/>
          <w:szCs w:val="22"/>
        </w:rPr>
      </w:pPr>
      <w:r w:rsidRPr="003C244E">
        <w:rPr>
          <w:rFonts w:eastAsia="Calibri" w:cs="Arial"/>
          <w:color w:val="000000"/>
          <w:szCs w:val="22"/>
        </w:rPr>
        <w:t>Variations to the original quantities entered against the work items on the eBus Order (e537) can occur throughout the life cycle of a works order up to job closure and invoicing (status Z on NIMS/NEJ) Where this has occurred this is not a defect under this item</w:t>
      </w:r>
    </w:p>
    <w:p w14:paraId="3D9F8873" w14:textId="77777777" w:rsidR="00A52926" w:rsidRPr="00F41DE0" w:rsidRDefault="00A52926" w:rsidP="00A52926">
      <w:pPr>
        <w:pStyle w:val="Heading2"/>
        <w:rPr>
          <w:lang w:val="fr-FR"/>
        </w:rPr>
      </w:pPr>
      <w:bookmarkStart w:id="407" w:name="_Toc525740107"/>
      <w:bookmarkStart w:id="408" w:name="_Toc4054899"/>
      <w:bookmarkStart w:id="409" w:name="_Toc4502477"/>
      <w:r w:rsidRPr="00F41DE0">
        <w:rPr>
          <w:lang w:val="fr-FR"/>
        </w:rPr>
        <w:t>Item Code: V5005 Points Score: 10</w:t>
      </w:r>
      <w:bookmarkEnd w:id="407"/>
      <w:bookmarkEnd w:id="408"/>
      <w:bookmarkEnd w:id="409"/>
    </w:p>
    <w:p w14:paraId="2C426770"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A870E5B" w14:textId="77777777" w:rsidR="00A52926" w:rsidRDefault="00A52926" w:rsidP="00A52926">
      <w:pPr>
        <w:pStyle w:val="BodyText"/>
        <w:rPr>
          <w:rStyle w:val="Strong"/>
          <w:rFonts w:cs="Arial"/>
          <w:color w:val="000000"/>
        </w:rPr>
      </w:pPr>
      <w:r w:rsidRPr="00D56760">
        <w:rPr>
          <w:rFonts w:cs="Arial"/>
          <w:color w:val="000000"/>
          <w:szCs w:val="22"/>
          <w:lang w:eastAsia="en-GB"/>
        </w:rPr>
        <w:t>A537 sign off date, post perm reinstatement and site fully reinstated to permanent NRSWA standard</w:t>
      </w:r>
    </w:p>
    <w:p w14:paraId="7A3E644A" w14:textId="77777777" w:rsidR="00A52926" w:rsidRDefault="00A52926" w:rsidP="00A52926">
      <w:pPr>
        <w:pStyle w:val="BodyText"/>
        <w:rPr>
          <w:rStyle w:val="Strong"/>
          <w:rFonts w:cs="Arial"/>
          <w:color w:val="000000"/>
        </w:rPr>
      </w:pPr>
      <w:r>
        <w:rPr>
          <w:rStyle w:val="Strong"/>
          <w:rFonts w:cs="Arial"/>
          <w:color w:val="000000"/>
        </w:rPr>
        <w:t xml:space="preserve">Scope: </w:t>
      </w:r>
    </w:p>
    <w:p w14:paraId="469A63AB" w14:textId="77777777" w:rsidR="00A52926" w:rsidRDefault="00A52926" w:rsidP="00A52926">
      <w:pPr>
        <w:pStyle w:val="BodyText"/>
        <w:rPr>
          <w:rStyle w:val="Strong"/>
          <w:rFonts w:cs="Arial"/>
          <w:color w:val="000000"/>
        </w:rPr>
      </w:pPr>
      <w:r w:rsidRPr="00D56760">
        <w:rPr>
          <w:rFonts w:cs="Arial"/>
          <w:color w:val="000000"/>
          <w:szCs w:val="22"/>
          <w:lang w:eastAsia="en-GB"/>
        </w:rPr>
        <w:t>This item is to check that a permanent reinstatement has been provided prior to final invoice for all areas disturbed by the works</w:t>
      </w:r>
    </w:p>
    <w:p w14:paraId="2BEE697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450EBF8" w14:textId="77777777" w:rsidR="00A52926" w:rsidRPr="00D56760" w:rsidRDefault="00A52926" w:rsidP="00A52926">
      <w:pPr>
        <w:pStyle w:val="ListBullet"/>
        <w:rPr>
          <w:rFonts w:cs="Arial"/>
          <w:b/>
          <w:bCs/>
          <w:color w:val="000000"/>
        </w:rPr>
      </w:pPr>
      <w:r w:rsidRPr="00D56760">
        <w:rPr>
          <w:lang w:eastAsia="en-GB"/>
        </w:rPr>
        <w:t>Contract</w:t>
      </w:r>
    </w:p>
    <w:p w14:paraId="5F797EF4" w14:textId="77777777" w:rsidR="00A52926" w:rsidRPr="00FE25D4" w:rsidRDefault="00A52926" w:rsidP="00A52926">
      <w:pPr>
        <w:pStyle w:val="ListBullet"/>
        <w:rPr>
          <w:rFonts w:cs="Arial"/>
          <w:b/>
          <w:bCs/>
          <w:color w:val="000000"/>
        </w:rPr>
      </w:pPr>
      <w:r w:rsidRPr="00FE25D4">
        <w:rPr>
          <w:rFonts w:cs="Arial"/>
          <w:color w:val="000000"/>
          <w:szCs w:val="22"/>
          <w:lang w:eastAsia="en-GB"/>
        </w:rPr>
        <w:t xml:space="preserve">A537 complete date </w:t>
      </w:r>
    </w:p>
    <w:p w14:paraId="53084C34" w14:textId="77777777" w:rsidR="00A52926" w:rsidRPr="00FE25D4" w:rsidRDefault="00A52926" w:rsidP="00A52926">
      <w:pPr>
        <w:pStyle w:val="ListBullet"/>
        <w:rPr>
          <w:rStyle w:val="Strong"/>
          <w:rFonts w:cs="Arial"/>
          <w:color w:val="000000"/>
        </w:rPr>
      </w:pPr>
      <w:r w:rsidRPr="00FE25D4">
        <w:rPr>
          <w:rFonts w:cs="Arial"/>
          <w:color w:val="000000"/>
          <w:szCs w:val="22"/>
          <w:lang w:eastAsia="en-GB"/>
        </w:rPr>
        <w:t>ETON noticing system</w:t>
      </w:r>
    </w:p>
    <w:p w14:paraId="00604082" w14:textId="77777777" w:rsidR="00A52926" w:rsidRDefault="00A52926" w:rsidP="00A52926">
      <w:pPr>
        <w:pStyle w:val="BodyText"/>
        <w:rPr>
          <w:rStyle w:val="Strong"/>
          <w:rFonts w:cs="Arial"/>
          <w:color w:val="000000"/>
        </w:rPr>
      </w:pPr>
      <w:r>
        <w:rPr>
          <w:rStyle w:val="Strong"/>
          <w:rFonts w:cs="Arial"/>
          <w:color w:val="000000"/>
        </w:rPr>
        <w:t>Specific Guidance:</w:t>
      </w:r>
    </w:p>
    <w:p w14:paraId="079777FF" w14:textId="77777777" w:rsidR="00A52926" w:rsidRDefault="00A52926" w:rsidP="00A52926">
      <w:pPr>
        <w:pStyle w:val="ListBullet"/>
      </w:pPr>
      <w:r w:rsidRPr="00D56760">
        <w:rPr>
          <w:lang w:eastAsia="en-GB"/>
        </w:rPr>
        <w:t>Permanent reinstatement provided for all areas disturbed by works</w:t>
      </w:r>
    </w:p>
    <w:p w14:paraId="58E33107" w14:textId="77777777" w:rsidR="00A52926" w:rsidRPr="00D56760" w:rsidRDefault="00A52926" w:rsidP="00A52926">
      <w:pPr>
        <w:pStyle w:val="ListBullet"/>
      </w:pPr>
      <w:r w:rsidRPr="00D56760">
        <w:rPr>
          <w:rFonts w:cs="Arial"/>
          <w:color w:val="000000"/>
          <w:szCs w:val="22"/>
          <w:lang w:eastAsia="en-GB"/>
        </w:rPr>
        <w:t>Permanent reinstatement notice issued prior to final invoice date</w:t>
      </w:r>
    </w:p>
    <w:p w14:paraId="1EDCB506" w14:textId="77777777" w:rsidR="00A52926" w:rsidRDefault="00A52926" w:rsidP="00A52926">
      <w:pPr>
        <w:pStyle w:val="Note"/>
        <w:rPr>
          <w:rFonts w:cs="Arial"/>
          <w:color w:val="000000"/>
          <w:szCs w:val="22"/>
          <w:lang w:eastAsia="en-GB"/>
        </w:rPr>
      </w:pPr>
      <w:r w:rsidRPr="00D56760">
        <w:rPr>
          <w:rFonts w:cs="Arial"/>
          <w:color w:val="000000"/>
          <w:szCs w:val="22"/>
          <w:lang w:eastAsia="en-GB"/>
        </w:rPr>
        <w:t>The actual physical quality of the reinstatement is not reported under this item. For this aspect use either C6018 or N3411</w:t>
      </w:r>
    </w:p>
    <w:p w14:paraId="1419696B" w14:textId="77777777" w:rsidR="00A52926" w:rsidRPr="00F41DE0" w:rsidRDefault="00A52926" w:rsidP="00A52926">
      <w:pPr>
        <w:pStyle w:val="Heading2"/>
        <w:rPr>
          <w:lang w:val="fr-FR" w:eastAsia="en-GB"/>
        </w:rPr>
      </w:pPr>
      <w:bookmarkStart w:id="410" w:name="_Toc525740108"/>
      <w:bookmarkStart w:id="411" w:name="_Toc4054900"/>
      <w:bookmarkStart w:id="412" w:name="_Toc4502478"/>
      <w:r w:rsidRPr="00F41DE0">
        <w:rPr>
          <w:lang w:val="fr-FR" w:eastAsia="en-GB"/>
        </w:rPr>
        <w:t>Item Code: V5009 Points Score: 5</w:t>
      </w:r>
      <w:bookmarkEnd w:id="410"/>
      <w:bookmarkEnd w:id="411"/>
      <w:bookmarkEnd w:id="412"/>
    </w:p>
    <w:p w14:paraId="2DEDF73A"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D323F3E" w14:textId="77777777" w:rsidR="00A52926" w:rsidRDefault="00A52926" w:rsidP="00A52926">
      <w:pPr>
        <w:pStyle w:val="BodyText"/>
        <w:rPr>
          <w:rStyle w:val="Strong"/>
          <w:rFonts w:cs="Arial"/>
          <w:color w:val="000000"/>
        </w:rPr>
      </w:pPr>
      <w:r w:rsidRPr="00D56760">
        <w:rPr>
          <w:rFonts w:cs="Arial"/>
          <w:color w:val="000000"/>
          <w:szCs w:val="22"/>
          <w:lang w:eastAsia="en-GB"/>
        </w:rPr>
        <w:t>Completed job meets Works Originators Requirements</w:t>
      </w:r>
    </w:p>
    <w:p w14:paraId="2BB0F8D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F46A58C" w14:textId="77777777" w:rsidR="00A52926" w:rsidRDefault="00A52926" w:rsidP="00A52926">
      <w:pPr>
        <w:pStyle w:val="BodyText"/>
        <w:rPr>
          <w:rStyle w:val="Strong"/>
          <w:rFonts w:cs="Arial"/>
          <w:color w:val="000000"/>
        </w:rPr>
      </w:pPr>
      <w:r w:rsidRPr="00D56760">
        <w:rPr>
          <w:rFonts w:cs="Arial"/>
          <w:color w:val="000000"/>
          <w:szCs w:val="22"/>
          <w:lang w:eastAsia="en-GB"/>
        </w:rPr>
        <w:t>This is to ascertain that the completed work is in accordance with the Work Originators design. Applies to all aspects of the work being checked. This question is not intended to assess the quality and measure of the product</w:t>
      </w:r>
    </w:p>
    <w:p w14:paraId="1449BF1C"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6C354114" w14:textId="77777777" w:rsidR="00A52926" w:rsidRDefault="00A52926" w:rsidP="00A52926">
      <w:pPr>
        <w:pStyle w:val="ListBullet"/>
        <w:rPr>
          <w:rStyle w:val="Strong"/>
          <w:rFonts w:cs="Arial"/>
          <w:color w:val="000000"/>
        </w:rPr>
      </w:pPr>
      <w:r w:rsidRPr="00D56760">
        <w:rPr>
          <w:lang w:eastAsia="en-GB"/>
        </w:rPr>
        <w:t>N/A</w:t>
      </w:r>
    </w:p>
    <w:p w14:paraId="520E870A" w14:textId="77777777" w:rsidR="00A52926" w:rsidRDefault="00A52926" w:rsidP="00A52926">
      <w:pPr>
        <w:pStyle w:val="BodyText"/>
        <w:rPr>
          <w:rStyle w:val="Strong"/>
          <w:rFonts w:cs="Arial"/>
          <w:color w:val="000000"/>
        </w:rPr>
      </w:pPr>
      <w:r>
        <w:rPr>
          <w:rStyle w:val="Strong"/>
          <w:rFonts w:cs="Arial"/>
          <w:color w:val="000000"/>
        </w:rPr>
        <w:t>Specific Guidance:</w:t>
      </w:r>
    </w:p>
    <w:p w14:paraId="125F5E55" w14:textId="77777777" w:rsidR="00A52926" w:rsidRDefault="00A52926" w:rsidP="00A52926">
      <w:pPr>
        <w:pStyle w:val="ListBullet"/>
        <w:rPr>
          <w:lang w:eastAsia="en-GB"/>
        </w:rPr>
      </w:pPr>
      <w:r w:rsidRPr="00D56760">
        <w:rPr>
          <w:lang w:eastAsia="en-GB"/>
        </w:rPr>
        <w:t>Work has been completed as per the Work Originators design in order that all follow on activities can be completed (i.e. pairs provided/diverted to specified location, Jointing chamber built on correct duct/cable where specified etc.)</w:t>
      </w:r>
    </w:p>
    <w:p w14:paraId="6FB2923B" w14:textId="77777777" w:rsidR="00A52926" w:rsidRPr="00D56760" w:rsidRDefault="00A52926" w:rsidP="00A52926">
      <w:pPr>
        <w:pStyle w:val="ListBullet"/>
        <w:rPr>
          <w:lang w:eastAsia="en-GB"/>
        </w:rPr>
      </w:pPr>
      <w:r w:rsidRPr="00D56760">
        <w:rPr>
          <w:rFonts w:cs="Arial"/>
          <w:color w:val="000000"/>
          <w:szCs w:val="22"/>
          <w:lang w:eastAsia="en-GB"/>
        </w:rPr>
        <w:t>Any deviation from the original planned job has been agreed with the Work originator</w:t>
      </w:r>
    </w:p>
    <w:p w14:paraId="30A0D9D8" w14:textId="77777777" w:rsidR="00A52926" w:rsidRPr="00D56760" w:rsidRDefault="00A52926" w:rsidP="00A52926">
      <w:pPr>
        <w:pStyle w:val="ListBullet"/>
        <w:rPr>
          <w:lang w:eastAsia="en-GB"/>
        </w:rPr>
      </w:pPr>
      <w:r w:rsidRPr="00D56760">
        <w:rPr>
          <w:rFonts w:cs="Arial"/>
          <w:color w:val="000000"/>
          <w:szCs w:val="22"/>
          <w:lang w:eastAsia="en-GB"/>
        </w:rPr>
        <w:t>Product is usable and fit for purpose</w:t>
      </w:r>
    </w:p>
    <w:p w14:paraId="25D2096A" w14:textId="77777777" w:rsidR="00A52926" w:rsidRDefault="00A52926" w:rsidP="00A52926">
      <w:pPr>
        <w:pStyle w:val="Note"/>
        <w:rPr>
          <w:rFonts w:cs="Arial"/>
          <w:color w:val="000000"/>
          <w:szCs w:val="22"/>
          <w:lang w:eastAsia="en-GB"/>
        </w:rPr>
      </w:pPr>
      <w:r w:rsidRPr="00D56760">
        <w:rPr>
          <w:rFonts w:cs="Arial"/>
          <w:color w:val="000000"/>
          <w:szCs w:val="22"/>
          <w:lang w:eastAsia="en-GB"/>
        </w:rPr>
        <w:t>Although this question is not primarily intended to assess the quality and measure of the finished product, in circumstances where the quality is so poor that the product cannot be used (i.e. unable to cable through duct etc) then it must be deemed that the product does not meet the W/O requirements and the question must be marked as “Below Standard”. The defect will also be recorded on the appropriate product checksheet</w:t>
      </w:r>
    </w:p>
    <w:p w14:paraId="05BFE81A" w14:textId="77777777" w:rsidR="00A52926" w:rsidRPr="00F41DE0" w:rsidRDefault="00A52926" w:rsidP="00A52926">
      <w:pPr>
        <w:pStyle w:val="Heading2"/>
        <w:rPr>
          <w:lang w:val="fr-FR" w:eastAsia="en-GB"/>
        </w:rPr>
      </w:pPr>
      <w:bookmarkStart w:id="413" w:name="_Toc525740109"/>
      <w:bookmarkStart w:id="414" w:name="_Toc4054901"/>
      <w:bookmarkStart w:id="415" w:name="_Toc4502479"/>
      <w:r w:rsidRPr="00F41DE0">
        <w:rPr>
          <w:lang w:val="fr-FR" w:eastAsia="en-GB"/>
        </w:rPr>
        <w:t>Item Code: V5010 Points Score: 1</w:t>
      </w:r>
      <w:bookmarkEnd w:id="413"/>
      <w:bookmarkEnd w:id="414"/>
      <w:bookmarkEnd w:id="415"/>
    </w:p>
    <w:p w14:paraId="2E37D09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2E49EB9A" w14:textId="77777777" w:rsidR="00A52926" w:rsidRDefault="00A52926" w:rsidP="00A52926">
      <w:pPr>
        <w:pStyle w:val="BodyText"/>
        <w:rPr>
          <w:rStyle w:val="Strong"/>
          <w:rFonts w:cs="Arial"/>
          <w:color w:val="000000"/>
        </w:rPr>
      </w:pPr>
      <w:r>
        <w:t>A1024 label(s) removed from plant following rectification of defect.</w:t>
      </w:r>
    </w:p>
    <w:p w14:paraId="64E03601" w14:textId="77777777" w:rsidR="00A52926" w:rsidRDefault="00A52926" w:rsidP="00A52926">
      <w:pPr>
        <w:pStyle w:val="BodyText"/>
        <w:rPr>
          <w:rStyle w:val="Strong"/>
          <w:rFonts w:cs="Arial"/>
          <w:color w:val="000000"/>
        </w:rPr>
      </w:pPr>
      <w:r>
        <w:rPr>
          <w:rStyle w:val="Strong"/>
          <w:rFonts w:cs="Arial"/>
          <w:color w:val="000000"/>
        </w:rPr>
        <w:t xml:space="preserve">Scope: </w:t>
      </w:r>
    </w:p>
    <w:p w14:paraId="0884B403" w14:textId="77777777" w:rsidR="00A52926" w:rsidRDefault="00A52926" w:rsidP="00A52926">
      <w:pPr>
        <w:pStyle w:val="BodyText"/>
        <w:rPr>
          <w:rStyle w:val="Strong"/>
          <w:rFonts w:cs="Arial"/>
          <w:color w:val="000000"/>
        </w:rPr>
      </w:pPr>
      <w:r w:rsidRPr="00090435">
        <w:rPr>
          <w:rFonts w:cs="Arial"/>
          <w:color w:val="000000"/>
          <w:szCs w:val="22"/>
          <w:lang w:eastAsia="en-GB"/>
        </w:rPr>
        <w:t>To ascertain that the Supplier has removed all A1024 defect labels, associated with the plant worked on, following completion of the remedial work and rectification of the reported defect. Only the Label associated with the actual defect being worked on should be removed.</w:t>
      </w:r>
    </w:p>
    <w:p w14:paraId="65FA7CED"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559785E2" w14:textId="77777777" w:rsidR="00A52926" w:rsidRPr="00FE25D4" w:rsidRDefault="00A52926" w:rsidP="00A52926">
      <w:pPr>
        <w:pStyle w:val="ListBullet"/>
        <w:rPr>
          <w:rStyle w:val="Strong"/>
          <w:rFonts w:cs="Arial"/>
          <w:b w:val="0"/>
          <w:color w:val="000000"/>
        </w:rPr>
      </w:pPr>
      <w:r w:rsidRPr="00FE25D4">
        <w:rPr>
          <w:rStyle w:val="Strong"/>
          <w:rFonts w:cs="Arial"/>
          <w:b w:val="0"/>
          <w:color w:val="000000"/>
        </w:rPr>
        <w:t>NWK/NNS/V080</w:t>
      </w:r>
    </w:p>
    <w:p w14:paraId="30F81D9F" w14:textId="77777777" w:rsidR="00A52926" w:rsidRDefault="00A52926" w:rsidP="00A52926">
      <w:pPr>
        <w:pStyle w:val="BodyText"/>
        <w:rPr>
          <w:rStyle w:val="Strong"/>
          <w:rFonts w:cs="Arial"/>
          <w:color w:val="000000"/>
        </w:rPr>
      </w:pPr>
      <w:r>
        <w:rPr>
          <w:rStyle w:val="Strong"/>
          <w:rFonts w:cs="Arial"/>
          <w:color w:val="000000"/>
        </w:rPr>
        <w:t>Specific Guidance:</w:t>
      </w:r>
    </w:p>
    <w:p w14:paraId="39953388" w14:textId="77777777" w:rsidR="00A52926" w:rsidRDefault="00A52926" w:rsidP="00A52926">
      <w:pPr>
        <w:pStyle w:val="ListBullet"/>
        <w:rPr>
          <w:lang w:eastAsia="en-GB"/>
        </w:rPr>
      </w:pPr>
      <w:r w:rsidRPr="00090435">
        <w:rPr>
          <w:lang w:eastAsia="en-GB"/>
        </w:rPr>
        <w:t>All A1024 labels have been removed where the specific reported defect has been fully rectified by the supplier</w:t>
      </w:r>
    </w:p>
    <w:p w14:paraId="2BE6A8EC" w14:textId="77777777" w:rsidR="00A52926" w:rsidRPr="00F41DE0" w:rsidRDefault="00A52926" w:rsidP="00A52926">
      <w:pPr>
        <w:pStyle w:val="Heading2"/>
        <w:rPr>
          <w:lang w:val="fr-FR" w:eastAsia="en-GB"/>
        </w:rPr>
      </w:pPr>
      <w:bookmarkStart w:id="416" w:name="_Toc525740110"/>
      <w:bookmarkStart w:id="417" w:name="_Toc4054902"/>
      <w:bookmarkStart w:id="418" w:name="_Toc4502480"/>
      <w:r w:rsidRPr="00F41DE0">
        <w:rPr>
          <w:lang w:val="fr-FR" w:eastAsia="en-GB"/>
        </w:rPr>
        <w:t>Item Code: V5011 Points Score: 1</w:t>
      </w:r>
      <w:bookmarkEnd w:id="416"/>
      <w:bookmarkEnd w:id="417"/>
      <w:bookmarkEnd w:id="418"/>
    </w:p>
    <w:p w14:paraId="4AEB2845"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3A74C44C" w14:textId="77777777" w:rsidR="00A52926" w:rsidRDefault="00A52926" w:rsidP="00A52926">
      <w:pPr>
        <w:pStyle w:val="BodyText"/>
        <w:rPr>
          <w:rStyle w:val="Strong"/>
          <w:rFonts w:cs="Arial"/>
          <w:color w:val="000000"/>
        </w:rPr>
      </w:pPr>
      <w:r w:rsidRPr="00783E78">
        <w:rPr>
          <w:rFonts w:eastAsia="Calibri" w:cs="Arial"/>
          <w:color w:val="000000"/>
          <w:szCs w:val="22"/>
        </w:rPr>
        <w:t>Supplier provides blocking/wire recovery log</w:t>
      </w:r>
    </w:p>
    <w:p w14:paraId="2C9B5A4C" w14:textId="77777777" w:rsidR="00A52926" w:rsidRDefault="00A52926" w:rsidP="00A52926">
      <w:pPr>
        <w:pStyle w:val="BodyText"/>
        <w:rPr>
          <w:rStyle w:val="Strong"/>
          <w:rFonts w:cs="Arial"/>
          <w:color w:val="000000"/>
        </w:rPr>
      </w:pPr>
      <w:r>
        <w:rPr>
          <w:rStyle w:val="Strong"/>
          <w:rFonts w:cs="Arial"/>
          <w:color w:val="000000"/>
        </w:rPr>
        <w:t xml:space="preserve">Scope: </w:t>
      </w:r>
    </w:p>
    <w:p w14:paraId="5EE3E269" w14:textId="77777777" w:rsidR="00A52926" w:rsidRDefault="00A52926" w:rsidP="00A52926">
      <w:pPr>
        <w:pStyle w:val="BodyText"/>
        <w:rPr>
          <w:rStyle w:val="Strong"/>
          <w:rFonts w:cs="Arial"/>
          <w:color w:val="000000"/>
        </w:rPr>
      </w:pPr>
      <w:r w:rsidRPr="00783E78">
        <w:rPr>
          <w:rFonts w:eastAsia="Calibri" w:cs="Arial"/>
          <w:color w:val="000000"/>
          <w:szCs w:val="22"/>
        </w:rPr>
        <w:t xml:space="preserve">To ascertain that the supplier is able to provide a document recording details of all newly provided wires which have not been run directly into the customer’s property (i.e. blocked) and also all wires that have been recovered from non </w:t>
      </w:r>
      <w:r>
        <w:rPr>
          <w:rFonts w:eastAsia="Calibri" w:cs="Arial"/>
          <w:color w:val="000000"/>
          <w:szCs w:val="22"/>
        </w:rPr>
        <w:t xml:space="preserve">Openreach </w:t>
      </w:r>
      <w:r w:rsidRPr="00783E78">
        <w:rPr>
          <w:rFonts w:eastAsia="Calibri" w:cs="Arial"/>
          <w:color w:val="000000"/>
          <w:szCs w:val="22"/>
        </w:rPr>
        <w:t>customers. Where these circumstances have not occurred a log is not required</w:t>
      </w:r>
    </w:p>
    <w:p w14:paraId="6771B6F3"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10847C32" w14:textId="77777777" w:rsidR="00A52926" w:rsidRDefault="00A52926" w:rsidP="00A52926">
      <w:pPr>
        <w:pStyle w:val="ListBullet"/>
        <w:rPr>
          <w:rStyle w:val="Strong"/>
          <w:rFonts w:cs="Arial"/>
          <w:color w:val="000000"/>
        </w:rPr>
      </w:pPr>
      <w:r>
        <w:rPr>
          <w:rFonts w:eastAsia="Calibri" w:cs="Arial"/>
          <w:color w:val="000000"/>
          <w:szCs w:val="22"/>
        </w:rPr>
        <w:t xml:space="preserve">Contract </w:t>
      </w:r>
    </w:p>
    <w:p w14:paraId="459D3D91" w14:textId="77777777" w:rsidR="00A52926" w:rsidRDefault="00A52926" w:rsidP="00A52926">
      <w:pPr>
        <w:pStyle w:val="BodyText"/>
        <w:rPr>
          <w:rStyle w:val="Strong"/>
          <w:rFonts w:cs="Arial"/>
          <w:color w:val="000000"/>
        </w:rPr>
      </w:pPr>
      <w:r>
        <w:rPr>
          <w:rStyle w:val="Strong"/>
          <w:rFonts w:cs="Arial"/>
          <w:color w:val="000000"/>
        </w:rPr>
        <w:t>Specific Guidance:</w:t>
      </w:r>
    </w:p>
    <w:p w14:paraId="3C4FAE61" w14:textId="77777777" w:rsidR="00A52926" w:rsidRDefault="00A52926" w:rsidP="00A52926">
      <w:pPr>
        <w:pStyle w:val="ListBullet"/>
        <w:rPr>
          <w:lang w:eastAsia="en-GB"/>
        </w:rPr>
      </w:pPr>
      <w:r w:rsidRPr="00783E78">
        <w:rPr>
          <w:lang w:eastAsia="en-GB"/>
        </w:rPr>
        <w:t>All recovered wires and newly provided “blocked” wires are recorded in a log</w:t>
      </w:r>
    </w:p>
    <w:p w14:paraId="57E19CBF" w14:textId="77777777" w:rsidR="00A52926" w:rsidRPr="00783E78" w:rsidRDefault="00A52926" w:rsidP="00A52926">
      <w:pPr>
        <w:pStyle w:val="ListBullet"/>
        <w:rPr>
          <w:lang w:eastAsia="en-GB"/>
        </w:rPr>
      </w:pPr>
      <w:r w:rsidRPr="00783E78">
        <w:rPr>
          <w:rFonts w:cs="Arial"/>
          <w:color w:val="000000"/>
          <w:szCs w:val="22"/>
          <w:lang w:eastAsia="en-GB"/>
        </w:rPr>
        <w:t>Customers signatures have been obtained where wires have been recovered or permission has been granted by the AAPO and recorded in log</w:t>
      </w:r>
    </w:p>
    <w:p w14:paraId="05473F9B" w14:textId="77777777" w:rsidR="00A52926" w:rsidRPr="00783E78" w:rsidRDefault="00A52926" w:rsidP="00A52926">
      <w:pPr>
        <w:pStyle w:val="ListBullet"/>
        <w:rPr>
          <w:lang w:eastAsia="en-GB"/>
        </w:rPr>
      </w:pPr>
      <w:r w:rsidRPr="00783E78">
        <w:rPr>
          <w:rFonts w:cs="Arial"/>
          <w:color w:val="000000"/>
          <w:szCs w:val="22"/>
          <w:lang w:eastAsia="en-GB"/>
        </w:rPr>
        <w:t>Customer signatures have been recorded (where customer was at home during execution of work) where newly provided wires have not been taken directly into the customer’s property</w:t>
      </w:r>
    </w:p>
    <w:p w14:paraId="195FC639" w14:textId="77777777" w:rsidR="00A52926" w:rsidRPr="00F41DE0" w:rsidRDefault="00A52926" w:rsidP="00A52926">
      <w:pPr>
        <w:pStyle w:val="Heading2"/>
        <w:rPr>
          <w:lang w:val="fr-FR" w:eastAsia="en-GB"/>
        </w:rPr>
      </w:pPr>
      <w:bookmarkStart w:id="419" w:name="_Toc525740111"/>
      <w:bookmarkStart w:id="420" w:name="_Toc4054903"/>
      <w:bookmarkStart w:id="421" w:name="_Toc4502481"/>
      <w:r w:rsidRPr="00F41DE0">
        <w:rPr>
          <w:lang w:val="fr-FR" w:eastAsia="en-GB"/>
        </w:rPr>
        <w:t>Item Code: V5012 Points Score: 10</w:t>
      </w:r>
      <w:bookmarkEnd w:id="419"/>
      <w:bookmarkEnd w:id="420"/>
      <w:bookmarkEnd w:id="421"/>
    </w:p>
    <w:p w14:paraId="0A4432EE"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5628D1B" w14:textId="77777777" w:rsidR="00A52926" w:rsidRDefault="00A52926" w:rsidP="00A52926">
      <w:pPr>
        <w:pStyle w:val="BodyText"/>
        <w:rPr>
          <w:rStyle w:val="Strong"/>
          <w:rFonts w:cs="Arial"/>
          <w:color w:val="000000"/>
        </w:rPr>
      </w:pPr>
      <w:r>
        <w:rPr>
          <w:rStyle w:val="style31"/>
          <w:rFonts w:cs="Arial"/>
          <w:color w:val="000000"/>
        </w:rPr>
        <w:t>TDFS process followed for all products constructed outside of tolerance limits. A valid TDFS has been agreed prior to commencement of work on non-conforming product.</w:t>
      </w:r>
    </w:p>
    <w:p w14:paraId="60CC2AEF" w14:textId="77777777" w:rsidR="00A52926" w:rsidRDefault="00A52926" w:rsidP="00A52926">
      <w:pPr>
        <w:pStyle w:val="BodyText"/>
        <w:rPr>
          <w:rStyle w:val="Strong"/>
          <w:rFonts w:cs="Arial"/>
          <w:color w:val="000000"/>
        </w:rPr>
      </w:pPr>
      <w:r>
        <w:rPr>
          <w:rStyle w:val="Strong"/>
          <w:rFonts w:cs="Arial"/>
          <w:color w:val="000000"/>
        </w:rPr>
        <w:t xml:space="preserve">Scope: </w:t>
      </w:r>
    </w:p>
    <w:p w14:paraId="139802D8" w14:textId="77777777" w:rsidR="00A52926" w:rsidRDefault="00A52926" w:rsidP="00A52926">
      <w:pPr>
        <w:pStyle w:val="BodyText"/>
        <w:rPr>
          <w:rStyle w:val="Strong"/>
          <w:rFonts w:cs="Arial"/>
          <w:color w:val="000000"/>
        </w:rPr>
      </w:pPr>
      <w:r>
        <w:rPr>
          <w:rFonts w:cs="Arial"/>
          <w:color w:val="000000"/>
          <w:szCs w:val="22"/>
        </w:rPr>
        <w:t>This item applies to all products which were constructed outside of base tolerance limits. It does not cover modifications to jointing chambers where the materials, design or dimensions are not in accordance with the LN550, the relevant standard CN Drawing for that chamber and the tolerances in CN15456. These changes require authorisation from Openreach Technical Approval Authority (TAA) or their nominee and shall be agreed with the Work Originator for the structure. LN550 gives further guidance. Note: The TDFS process is currently only applicable to Civils activities. The item should therefore be marked as “Not Checked” where only non- civils Checksheets are being used.</w:t>
      </w:r>
    </w:p>
    <w:p w14:paraId="49B1E126"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48174FFD" w14:textId="77777777" w:rsidR="00A52926" w:rsidRPr="00090435" w:rsidRDefault="00A52926" w:rsidP="00A52926">
      <w:pPr>
        <w:pStyle w:val="ListBullet"/>
        <w:rPr>
          <w:rFonts w:cs="Arial"/>
          <w:b/>
          <w:bCs/>
          <w:color w:val="000000"/>
        </w:rPr>
      </w:pPr>
      <w:r>
        <w:t>CN 15456</w:t>
      </w:r>
    </w:p>
    <w:p w14:paraId="416466F1" w14:textId="77777777" w:rsidR="00A52926" w:rsidRPr="00090435" w:rsidRDefault="00A52926" w:rsidP="00A52926">
      <w:pPr>
        <w:pStyle w:val="ListBullet"/>
        <w:rPr>
          <w:rFonts w:cs="Arial"/>
          <w:b/>
          <w:bCs/>
          <w:color w:val="000000"/>
        </w:rPr>
      </w:pPr>
      <w:r>
        <w:rPr>
          <w:rFonts w:cs="Arial"/>
          <w:color w:val="000000"/>
          <w:szCs w:val="22"/>
        </w:rPr>
        <w:t>LN550</w:t>
      </w:r>
    </w:p>
    <w:p w14:paraId="43CDF0B6" w14:textId="77777777" w:rsidR="00A52926" w:rsidRPr="00FE25D4" w:rsidRDefault="00A52926" w:rsidP="00A52926">
      <w:pPr>
        <w:pStyle w:val="ListBullet"/>
        <w:rPr>
          <w:rStyle w:val="Strong"/>
          <w:rFonts w:cs="Arial"/>
          <w:b w:val="0"/>
          <w:color w:val="000000"/>
        </w:rPr>
      </w:pPr>
      <w:r w:rsidRPr="00FE25D4">
        <w:rPr>
          <w:rStyle w:val="Strong"/>
          <w:rFonts w:cs="Arial"/>
          <w:b w:val="0"/>
          <w:color w:val="000000"/>
        </w:rPr>
        <w:t>CPE/NNS/V010</w:t>
      </w:r>
    </w:p>
    <w:p w14:paraId="4E9842B1" w14:textId="77777777" w:rsidR="00A52926" w:rsidRDefault="00A52926" w:rsidP="00A52926">
      <w:pPr>
        <w:pStyle w:val="BodyText"/>
        <w:rPr>
          <w:rStyle w:val="Strong"/>
          <w:rFonts w:cs="Arial"/>
          <w:color w:val="000000"/>
        </w:rPr>
      </w:pPr>
      <w:r>
        <w:rPr>
          <w:rStyle w:val="Strong"/>
          <w:rFonts w:cs="Arial"/>
          <w:color w:val="000000"/>
        </w:rPr>
        <w:t>Specific Guidance:</w:t>
      </w:r>
    </w:p>
    <w:p w14:paraId="42437291" w14:textId="77777777" w:rsidR="00A52926" w:rsidRDefault="00A52926" w:rsidP="00A52926">
      <w:pPr>
        <w:pStyle w:val="ListBullet"/>
        <w:rPr>
          <w:lang w:eastAsia="en-GB"/>
        </w:rPr>
      </w:pPr>
      <w:r>
        <w:t>Reason for TDFS is in accordance with criteria/limits detailed in CPE/NNS/V010 and associated documents. TDFS has not been obtained to cover poor workmanship</w:t>
      </w:r>
    </w:p>
    <w:p w14:paraId="308EFE97" w14:textId="77777777" w:rsidR="00A52926" w:rsidRPr="00090435" w:rsidRDefault="00A52926" w:rsidP="00A52926">
      <w:pPr>
        <w:pStyle w:val="ListBullet"/>
        <w:rPr>
          <w:lang w:eastAsia="en-GB"/>
        </w:rPr>
      </w:pPr>
      <w:r>
        <w:rPr>
          <w:rFonts w:cs="Arial"/>
          <w:color w:val="000000"/>
          <w:szCs w:val="22"/>
        </w:rPr>
        <w:t>TDFS has not been requested for situations which are outside of the scope of the TDFS process (i.e. Depths of chamber exceeding the design depth, In situ concrete strength, Wall thickness, Reinforcing bars – number, type and location etc.) In these circumstances the item must be marked as ‘Below Standard’. The appropriate product check item must also be marked as ‘Below Standard’</w:t>
      </w:r>
    </w:p>
    <w:p w14:paraId="78C9BF7E" w14:textId="77777777" w:rsidR="00A52926" w:rsidRPr="00090435" w:rsidRDefault="00A52926" w:rsidP="00A52926">
      <w:pPr>
        <w:pStyle w:val="ListBullet"/>
        <w:rPr>
          <w:lang w:eastAsia="en-GB"/>
        </w:rPr>
      </w:pPr>
      <w:r>
        <w:rPr>
          <w:rFonts w:cs="Arial"/>
          <w:color w:val="000000"/>
          <w:szCs w:val="22"/>
        </w:rPr>
        <w:t>Auto TDFS obtained for minor deviations from specification (see table in ISIS CPE/NNS/V010)</w:t>
      </w:r>
    </w:p>
    <w:p w14:paraId="6EC44067" w14:textId="77777777" w:rsidR="00A52926" w:rsidRPr="00090435" w:rsidRDefault="00A52926" w:rsidP="00A52926">
      <w:pPr>
        <w:pStyle w:val="ListBullet"/>
        <w:rPr>
          <w:lang w:eastAsia="en-GB"/>
        </w:rPr>
      </w:pPr>
      <w:r>
        <w:rPr>
          <w:rFonts w:cs="Arial"/>
          <w:color w:val="000000"/>
          <w:szCs w:val="22"/>
        </w:rPr>
        <w:t>Non-Auto TDFS obtained for all deviations from specification which are not listed in table held in CPE/NNS/V010</w:t>
      </w:r>
    </w:p>
    <w:p w14:paraId="79E7A487" w14:textId="77777777" w:rsidR="00A52926" w:rsidRPr="00090435" w:rsidRDefault="00A52926" w:rsidP="00A52926">
      <w:pPr>
        <w:pStyle w:val="ListBullet"/>
        <w:rPr>
          <w:lang w:eastAsia="en-GB"/>
        </w:rPr>
      </w:pPr>
      <w:r>
        <w:rPr>
          <w:rFonts w:cs="Arial"/>
          <w:color w:val="000000"/>
          <w:szCs w:val="22"/>
        </w:rPr>
        <w:t>Non-Auto TDFS obtained for all deviations from specification on all jobs marked as ‘Engineering sensitive’</w:t>
      </w:r>
    </w:p>
    <w:p w14:paraId="469FCBA6" w14:textId="77777777" w:rsidR="00A52926" w:rsidRPr="00090435" w:rsidRDefault="00A52926" w:rsidP="00A52926">
      <w:pPr>
        <w:pStyle w:val="ListBullet"/>
        <w:rPr>
          <w:lang w:eastAsia="en-GB"/>
        </w:rPr>
      </w:pPr>
      <w:r>
        <w:rPr>
          <w:rFonts w:cs="Arial"/>
          <w:color w:val="000000"/>
          <w:szCs w:val="22"/>
        </w:rPr>
        <w:t>All TDFS permits are logged and available for audit. (Recorded in site log for ‘In Progress’ check and recorded on rear of A55b for ‘Retro’ check)</w:t>
      </w:r>
    </w:p>
    <w:p w14:paraId="7B547BD6" w14:textId="77777777" w:rsidR="00A52926" w:rsidRPr="00090435" w:rsidRDefault="00A52926" w:rsidP="00A52926">
      <w:pPr>
        <w:pStyle w:val="ListBullet"/>
        <w:rPr>
          <w:lang w:eastAsia="en-GB"/>
        </w:rPr>
      </w:pPr>
      <w:r>
        <w:rPr>
          <w:rFonts w:cs="Arial"/>
          <w:color w:val="000000"/>
          <w:szCs w:val="22"/>
        </w:rPr>
        <w:t>Photo(s) which clearly identify the reason for TDFS are made available on request</w:t>
      </w:r>
    </w:p>
    <w:p w14:paraId="731FCD74" w14:textId="77777777" w:rsidR="00A52926" w:rsidRDefault="00A52926" w:rsidP="00A52926">
      <w:pPr>
        <w:pStyle w:val="Note"/>
      </w:pPr>
      <w:r>
        <w:t>Where a TDFS has been obtained to cover poor workmanship/sub-standard materials, then this Item must be marked as ‘Below Standard’ and the appropriate product item must also be marked as ‘Below Standard’</w:t>
      </w:r>
    </w:p>
    <w:p w14:paraId="2619E024" w14:textId="77777777" w:rsidR="00A52926" w:rsidRDefault="00A52926" w:rsidP="00A52926">
      <w:pPr>
        <w:pStyle w:val="Heading1"/>
      </w:pPr>
      <w:bookmarkStart w:id="422" w:name="_Toc525740112"/>
      <w:bookmarkStart w:id="423" w:name="_Toc4054904"/>
      <w:bookmarkStart w:id="424" w:name="_Toc4502482"/>
      <w:r w:rsidRPr="00090435">
        <w:t>Validation Items</w:t>
      </w:r>
      <w:r>
        <w:t xml:space="preserve"> – </w:t>
      </w:r>
      <w:r w:rsidRPr="00090435">
        <w:t>NRSWA Noticing</w:t>
      </w:r>
      <w:bookmarkEnd w:id="422"/>
      <w:bookmarkEnd w:id="423"/>
      <w:bookmarkEnd w:id="424"/>
    </w:p>
    <w:p w14:paraId="49B88870" w14:textId="77777777" w:rsidR="00A52926" w:rsidRPr="00F41DE0" w:rsidRDefault="00A52926" w:rsidP="00A52926">
      <w:pPr>
        <w:pStyle w:val="Heading2"/>
        <w:rPr>
          <w:lang w:val="fr-FR"/>
        </w:rPr>
      </w:pPr>
      <w:bookmarkStart w:id="425" w:name="_Toc525740113"/>
      <w:bookmarkStart w:id="426" w:name="_Toc4054905"/>
      <w:bookmarkStart w:id="427" w:name="_Toc4502483"/>
      <w:r w:rsidRPr="00F41DE0">
        <w:rPr>
          <w:lang w:val="fr-FR"/>
        </w:rPr>
        <w:t>Item Code: V4101 Points Score: 10</w:t>
      </w:r>
      <w:bookmarkEnd w:id="425"/>
      <w:bookmarkEnd w:id="426"/>
      <w:bookmarkEnd w:id="427"/>
    </w:p>
    <w:p w14:paraId="475715D7"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72EDBB2F" w14:textId="77777777" w:rsidR="00A52926" w:rsidRDefault="00A52926" w:rsidP="00A52926">
      <w:pPr>
        <w:pStyle w:val="BodyText"/>
        <w:rPr>
          <w:rStyle w:val="Strong"/>
          <w:rFonts w:cs="Arial"/>
          <w:color w:val="000000"/>
        </w:rPr>
      </w:pPr>
      <w:r w:rsidRPr="00090435">
        <w:rPr>
          <w:rFonts w:cs="Arial"/>
          <w:color w:val="000000"/>
          <w:szCs w:val="22"/>
          <w:lang w:eastAsia="en-GB"/>
        </w:rPr>
        <w:t>Notice valid for type of work, duration and location of the operation</w:t>
      </w:r>
    </w:p>
    <w:p w14:paraId="2532F15D"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E6236DB" w14:textId="77777777" w:rsidR="00A52926" w:rsidRDefault="00A52926" w:rsidP="00A52926">
      <w:pPr>
        <w:pStyle w:val="BodyText"/>
        <w:rPr>
          <w:rStyle w:val="Strong"/>
          <w:rFonts w:cs="Arial"/>
          <w:color w:val="000000"/>
        </w:rPr>
      </w:pPr>
      <w:r w:rsidRPr="00090435">
        <w:rPr>
          <w:rFonts w:cs="Arial"/>
          <w:color w:val="000000"/>
          <w:szCs w:val="22"/>
          <w:lang w:eastAsia="en-GB"/>
        </w:rPr>
        <w:t>All Opening and Closing Notices pertinent to each NRSWA defined Section on the Job being inspected</w:t>
      </w:r>
    </w:p>
    <w:p w14:paraId="08DF40A2"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77BF4EDB" w14:textId="77777777" w:rsidR="00A52926" w:rsidRPr="00AD7137" w:rsidRDefault="00183979" w:rsidP="00A52926">
      <w:pPr>
        <w:pStyle w:val="ListBullet"/>
        <w:rPr>
          <w:rFonts w:cs="Arial"/>
          <w:b/>
          <w:bCs/>
          <w:color w:val="000000"/>
        </w:rPr>
      </w:pPr>
      <w:hyperlink r:id="rId68" w:history="1">
        <w:r w:rsidR="00A52926" w:rsidRPr="00AD7137">
          <w:rPr>
            <w:rStyle w:val="Hyperlink"/>
            <w:rFonts w:cs="Arial"/>
            <w:szCs w:val="22"/>
            <w:lang w:eastAsia="en-GB"/>
          </w:rPr>
          <w:t>NRSWA Co-ordination COP</w:t>
        </w:r>
      </w:hyperlink>
    </w:p>
    <w:p w14:paraId="014116C2" w14:textId="77777777" w:rsidR="00A52926" w:rsidRPr="001C6EBD" w:rsidRDefault="00A52926" w:rsidP="00A52926">
      <w:pPr>
        <w:pStyle w:val="ListBullet"/>
        <w:rPr>
          <w:rFonts w:cs="Arial"/>
          <w:b/>
          <w:bCs/>
          <w:color w:val="000000"/>
        </w:rPr>
      </w:pPr>
      <w:r w:rsidRPr="001C6EBD">
        <w:rPr>
          <w:rFonts w:cs="Arial"/>
          <w:color w:val="000000"/>
          <w:szCs w:val="22"/>
          <w:lang w:eastAsia="en-GB"/>
        </w:rPr>
        <w:t>EPT/OAM/H062</w:t>
      </w:r>
    </w:p>
    <w:p w14:paraId="3912B2DF" w14:textId="77777777" w:rsidR="00A52926" w:rsidRDefault="00A52926" w:rsidP="00A52926">
      <w:pPr>
        <w:pStyle w:val="ListBullet"/>
        <w:rPr>
          <w:rStyle w:val="Strong"/>
          <w:rFonts w:cs="Arial"/>
          <w:color w:val="000000"/>
        </w:rPr>
      </w:pPr>
      <w:r w:rsidRPr="001C6EBD">
        <w:rPr>
          <w:rFonts w:cs="Arial"/>
          <w:color w:val="000000"/>
          <w:szCs w:val="22"/>
          <w:lang w:eastAsia="en-GB"/>
        </w:rPr>
        <w:t>The Contract</w:t>
      </w:r>
    </w:p>
    <w:p w14:paraId="1D64D6CD" w14:textId="77777777" w:rsidR="00A52926" w:rsidRDefault="00A52926" w:rsidP="00A52926">
      <w:pPr>
        <w:pStyle w:val="BodyText"/>
        <w:rPr>
          <w:rStyle w:val="Strong"/>
          <w:rFonts w:cs="Arial"/>
          <w:color w:val="000000"/>
        </w:rPr>
      </w:pPr>
      <w:r>
        <w:rPr>
          <w:rStyle w:val="Strong"/>
          <w:rFonts w:cs="Arial"/>
          <w:color w:val="000000"/>
        </w:rPr>
        <w:t>Specific Guidance:</w:t>
      </w:r>
    </w:p>
    <w:p w14:paraId="409147D8" w14:textId="77777777" w:rsidR="00A52926" w:rsidRDefault="00A52926" w:rsidP="00A52926">
      <w:pPr>
        <w:pStyle w:val="ListBullet"/>
      </w:pPr>
      <w:r w:rsidRPr="001C6EBD">
        <w:rPr>
          <w:lang w:eastAsia="en-GB"/>
        </w:rPr>
        <w:t>NRSWA Notice is correct for Type of work</w:t>
      </w:r>
    </w:p>
    <w:p w14:paraId="207E0D5A" w14:textId="77777777" w:rsidR="00A52926" w:rsidRPr="001C6EBD" w:rsidRDefault="00A52926" w:rsidP="00A52926">
      <w:pPr>
        <w:pStyle w:val="ListBullet"/>
      </w:pPr>
      <w:r w:rsidRPr="001C6EBD">
        <w:rPr>
          <w:rFonts w:cs="Arial"/>
          <w:color w:val="000000"/>
          <w:szCs w:val="22"/>
          <w:lang w:eastAsia="en-GB"/>
        </w:rPr>
        <w:t>The work was completed within the notice period</w:t>
      </w:r>
    </w:p>
    <w:p w14:paraId="1ED2EE0B" w14:textId="77777777" w:rsidR="00A52926" w:rsidRPr="00F41DE0" w:rsidRDefault="00A52926" w:rsidP="00A52926">
      <w:pPr>
        <w:pStyle w:val="Heading2"/>
        <w:rPr>
          <w:lang w:val="fr-FR"/>
        </w:rPr>
      </w:pPr>
      <w:bookmarkStart w:id="428" w:name="_Toc525740114"/>
      <w:bookmarkStart w:id="429" w:name="_Toc4054906"/>
      <w:bookmarkStart w:id="430" w:name="_Toc4502484"/>
      <w:r w:rsidRPr="00F41DE0">
        <w:rPr>
          <w:lang w:val="fr-FR"/>
        </w:rPr>
        <w:t>Item Code: V4102 Points Score: 10</w:t>
      </w:r>
      <w:bookmarkEnd w:id="428"/>
      <w:bookmarkEnd w:id="429"/>
      <w:bookmarkEnd w:id="430"/>
    </w:p>
    <w:p w14:paraId="1D02E641"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1347FF51" w14:textId="77777777" w:rsidR="00A52926" w:rsidRDefault="00A52926" w:rsidP="00A52926">
      <w:pPr>
        <w:pStyle w:val="BodyText"/>
        <w:rPr>
          <w:rStyle w:val="Strong"/>
          <w:rFonts w:cs="Arial"/>
          <w:color w:val="000000"/>
        </w:rPr>
      </w:pPr>
      <w:r w:rsidRPr="001C6EBD">
        <w:rPr>
          <w:rFonts w:cs="Arial"/>
          <w:color w:val="000000"/>
          <w:szCs w:val="22"/>
          <w:lang w:eastAsia="en-GB"/>
        </w:rPr>
        <w:t>Notice closed within required time scale</w:t>
      </w:r>
    </w:p>
    <w:p w14:paraId="4C1A86A4" w14:textId="77777777" w:rsidR="00A52926" w:rsidRDefault="00A52926" w:rsidP="00A52926">
      <w:pPr>
        <w:pStyle w:val="BodyText"/>
        <w:rPr>
          <w:rStyle w:val="Strong"/>
          <w:rFonts w:cs="Arial"/>
          <w:color w:val="000000"/>
        </w:rPr>
      </w:pPr>
      <w:r>
        <w:rPr>
          <w:rStyle w:val="Strong"/>
          <w:rFonts w:cs="Arial"/>
          <w:color w:val="000000"/>
        </w:rPr>
        <w:t xml:space="preserve">Scope: </w:t>
      </w:r>
    </w:p>
    <w:p w14:paraId="30AC0E9B" w14:textId="77777777" w:rsidR="00A52926" w:rsidRDefault="00A52926" w:rsidP="00A52926">
      <w:pPr>
        <w:pStyle w:val="BodyText"/>
        <w:rPr>
          <w:rStyle w:val="Strong"/>
          <w:rFonts w:cs="Arial"/>
          <w:color w:val="000000"/>
        </w:rPr>
      </w:pPr>
      <w:r w:rsidRPr="001C6EBD">
        <w:rPr>
          <w:rFonts w:cs="Arial"/>
          <w:color w:val="000000"/>
          <w:szCs w:val="22"/>
          <w:lang w:eastAsia="en-GB"/>
        </w:rPr>
        <w:t>To ascertain that all NRSWA notices applicable to the work being checked have been closed by the supplier within the prescribed timescales</w:t>
      </w:r>
    </w:p>
    <w:p w14:paraId="53B91FA8"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00005796" w14:textId="77777777" w:rsidR="00A52926" w:rsidRDefault="00183979" w:rsidP="00A52926">
      <w:pPr>
        <w:pStyle w:val="ListBullet"/>
        <w:rPr>
          <w:rStyle w:val="Strong"/>
          <w:rFonts w:cs="Arial"/>
          <w:color w:val="000000"/>
        </w:rPr>
      </w:pPr>
      <w:hyperlink r:id="rId69" w:history="1">
        <w:r w:rsidR="00A52926" w:rsidRPr="00AD7137">
          <w:rPr>
            <w:rStyle w:val="Hyperlink"/>
            <w:rFonts w:cs="Arial"/>
            <w:szCs w:val="22"/>
            <w:lang w:eastAsia="en-GB"/>
          </w:rPr>
          <w:t>NRSWA Co-ordination COP</w:t>
        </w:r>
      </w:hyperlink>
    </w:p>
    <w:p w14:paraId="282CCA05" w14:textId="77777777" w:rsidR="00A52926" w:rsidRDefault="00A52926" w:rsidP="00A52926">
      <w:pPr>
        <w:pStyle w:val="BodyText"/>
        <w:rPr>
          <w:rStyle w:val="Strong"/>
          <w:rFonts w:cs="Arial"/>
          <w:color w:val="000000"/>
        </w:rPr>
      </w:pPr>
      <w:r>
        <w:rPr>
          <w:rStyle w:val="Strong"/>
          <w:rFonts w:cs="Arial"/>
          <w:color w:val="000000"/>
        </w:rPr>
        <w:t>Specific Guidance:</w:t>
      </w:r>
    </w:p>
    <w:p w14:paraId="594EE1F5" w14:textId="77777777" w:rsidR="00A52926" w:rsidRDefault="00A52926" w:rsidP="00A52926">
      <w:pPr>
        <w:pStyle w:val="ListBullet"/>
      </w:pPr>
      <w:r w:rsidRPr="001C6EBD">
        <w:rPr>
          <w:lang w:eastAsia="en-GB"/>
        </w:rPr>
        <w:t xml:space="preserve">The notice must be closed </w:t>
      </w:r>
      <w:r>
        <w:rPr>
          <w:lang w:eastAsia="en-GB"/>
        </w:rPr>
        <w:t xml:space="preserve">within correct timescales </w:t>
      </w:r>
    </w:p>
    <w:p w14:paraId="423F47D9" w14:textId="77777777" w:rsidR="00A52926" w:rsidRPr="001C6EBD" w:rsidRDefault="00A52926" w:rsidP="00A52926">
      <w:pPr>
        <w:pStyle w:val="ListBullet"/>
      </w:pPr>
      <w:r w:rsidRPr="001C6EBD">
        <w:rPr>
          <w:rFonts w:cs="Arial"/>
          <w:color w:val="000000"/>
          <w:szCs w:val="22"/>
          <w:lang w:eastAsia="en-GB"/>
        </w:rPr>
        <w:t>Where a closing notice is required and has not been included in the Audit Pack then the question must be marked as "Below Standard". The item can only be marked as "Not Checked" in circumstances where the work did not require the document to be returned</w:t>
      </w:r>
    </w:p>
    <w:p w14:paraId="10B4337D" w14:textId="77777777" w:rsidR="00A52926" w:rsidRDefault="00A52926" w:rsidP="00A52926">
      <w:pPr>
        <w:pStyle w:val="Note"/>
        <w:rPr>
          <w:lang w:eastAsia="en-GB"/>
        </w:rPr>
      </w:pPr>
      <w:r w:rsidRPr="001C6EBD">
        <w:rPr>
          <w:lang w:eastAsia="en-GB"/>
        </w:rPr>
        <w:t>In addition to the permanent R/S being completed, the site should also be clear of all spoil, materials and equipment before “works Closed” can be reported</w:t>
      </w:r>
    </w:p>
    <w:p w14:paraId="6C280C36" w14:textId="77777777" w:rsidR="00A52926" w:rsidRPr="00F41DE0" w:rsidRDefault="00A52926" w:rsidP="00A52926">
      <w:pPr>
        <w:pStyle w:val="Heading2"/>
        <w:rPr>
          <w:lang w:val="fr-FR" w:eastAsia="en-GB"/>
        </w:rPr>
      </w:pPr>
      <w:bookmarkStart w:id="431" w:name="_Toc525740115"/>
      <w:bookmarkStart w:id="432" w:name="_Toc4054907"/>
      <w:bookmarkStart w:id="433" w:name="_Toc4502485"/>
      <w:r w:rsidRPr="00F41DE0">
        <w:rPr>
          <w:lang w:val="fr-FR" w:eastAsia="en-GB"/>
        </w:rPr>
        <w:t>Item Code: V4103 Points Score: 5</w:t>
      </w:r>
      <w:bookmarkEnd w:id="431"/>
      <w:bookmarkEnd w:id="432"/>
      <w:bookmarkEnd w:id="433"/>
    </w:p>
    <w:p w14:paraId="57697099" w14:textId="77777777" w:rsidR="00A52926" w:rsidRDefault="00A52926" w:rsidP="00A52926">
      <w:pPr>
        <w:pStyle w:val="BodyText"/>
        <w:rPr>
          <w:rStyle w:val="Strong"/>
          <w:rFonts w:cs="Arial"/>
          <w:color w:val="000000"/>
        </w:rPr>
      </w:pPr>
      <w:r>
        <w:rPr>
          <w:rStyle w:val="Strong"/>
          <w:rFonts w:cs="Arial"/>
          <w:color w:val="000000"/>
        </w:rPr>
        <w:t xml:space="preserve">Item Description: </w:t>
      </w:r>
    </w:p>
    <w:p w14:paraId="03117687" w14:textId="77777777" w:rsidR="00A52926" w:rsidRDefault="00A52926" w:rsidP="00A52926">
      <w:pPr>
        <w:pStyle w:val="BodyText"/>
        <w:rPr>
          <w:rStyle w:val="Strong"/>
          <w:rFonts w:cs="Arial"/>
          <w:color w:val="000000"/>
        </w:rPr>
      </w:pPr>
      <w:r w:rsidRPr="006D7001">
        <w:rPr>
          <w:rFonts w:cs="Arial"/>
          <w:color w:val="000000"/>
          <w:szCs w:val="22"/>
          <w:lang w:eastAsia="en-GB"/>
        </w:rPr>
        <w:t>Notice dimensions match actual site dimensions for Length and Width</w:t>
      </w:r>
    </w:p>
    <w:p w14:paraId="4FFCBD75" w14:textId="77777777" w:rsidR="00A52926" w:rsidRDefault="00A52926" w:rsidP="00A52926">
      <w:pPr>
        <w:pStyle w:val="BodyText"/>
        <w:rPr>
          <w:rStyle w:val="Strong"/>
          <w:rFonts w:cs="Arial"/>
          <w:color w:val="000000"/>
        </w:rPr>
      </w:pPr>
      <w:r>
        <w:rPr>
          <w:rStyle w:val="Strong"/>
          <w:rFonts w:cs="Arial"/>
          <w:color w:val="000000"/>
        </w:rPr>
        <w:t xml:space="preserve">Scope: </w:t>
      </w:r>
    </w:p>
    <w:p w14:paraId="2DFD15FD" w14:textId="77777777" w:rsidR="00A52926" w:rsidRDefault="00A52926" w:rsidP="00A52926">
      <w:pPr>
        <w:pStyle w:val="BodyText"/>
        <w:rPr>
          <w:rStyle w:val="Strong"/>
          <w:rFonts w:cs="Arial"/>
          <w:color w:val="000000"/>
        </w:rPr>
      </w:pPr>
      <w:r w:rsidRPr="006D7001">
        <w:rPr>
          <w:rFonts w:cs="Arial"/>
          <w:color w:val="000000"/>
          <w:szCs w:val="22"/>
          <w:lang w:eastAsia="en-GB"/>
        </w:rPr>
        <w:t>To ascertain that all dimensions recorded on the closing notice accurately reflect the actual dimensions of the excavation on site. Applies to all NRSWA notices covering the work being checked</w:t>
      </w:r>
    </w:p>
    <w:p w14:paraId="61414547" w14:textId="77777777" w:rsidR="00A52926" w:rsidRDefault="00A52926" w:rsidP="00A52926">
      <w:pPr>
        <w:pStyle w:val="BodyText"/>
        <w:rPr>
          <w:rStyle w:val="Strong"/>
          <w:rFonts w:cs="Arial"/>
          <w:color w:val="000000"/>
        </w:rPr>
      </w:pPr>
      <w:r>
        <w:rPr>
          <w:rStyle w:val="Strong"/>
          <w:rFonts w:cs="Arial"/>
          <w:color w:val="000000"/>
        </w:rPr>
        <w:t xml:space="preserve">Points of Reference: </w:t>
      </w:r>
    </w:p>
    <w:p w14:paraId="200BA1BE" w14:textId="77777777" w:rsidR="00A52926" w:rsidRDefault="00183979" w:rsidP="00A52926">
      <w:pPr>
        <w:pStyle w:val="ListBullet"/>
        <w:rPr>
          <w:rStyle w:val="Strong"/>
          <w:rFonts w:cs="Arial"/>
          <w:color w:val="000000"/>
        </w:rPr>
      </w:pPr>
      <w:hyperlink r:id="rId70" w:history="1">
        <w:r w:rsidR="00A52926" w:rsidRPr="00AD7137">
          <w:rPr>
            <w:rStyle w:val="Hyperlink"/>
            <w:rFonts w:cs="Arial"/>
            <w:szCs w:val="22"/>
            <w:lang w:eastAsia="en-GB"/>
          </w:rPr>
          <w:t>NRSWA Co-ordination COP</w:t>
        </w:r>
      </w:hyperlink>
    </w:p>
    <w:p w14:paraId="7948AD8B" w14:textId="77777777" w:rsidR="00A52926" w:rsidRDefault="00A52926" w:rsidP="00A52926">
      <w:pPr>
        <w:pStyle w:val="BodyText"/>
        <w:rPr>
          <w:rStyle w:val="Strong"/>
          <w:rFonts w:cs="Arial"/>
          <w:color w:val="000000"/>
        </w:rPr>
      </w:pPr>
      <w:r>
        <w:rPr>
          <w:rStyle w:val="Strong"/>
          <w:rFonts w:cs="Arial"/>
          <w:color w:val="000000"/>
        </w:rPr>
        <w:t>Specific Guidance:</w:t>
      </w:r>
    </w:p>
    <w:p w14:paraId="74369E2F" w14:textId="77777777" w:rsidR="00A52926" w:rsidRDefault="00A52926" w:rsidP="00A52926">
      <w:pPr>
        <w:pStyle w:val="ListBullet"/>
        <w:rPr>
          <w:lang w:eastAsia="en-GB"/>
        </w:rPr>
      </w:pPr>
      <w:r w:rsidRPr="006D7001">
        <w:rPr>
          <w:lang w:eastAsia="en-GB"/>
        </w:rPr>
        <w:t>All excavation measurements recorded on the NRSWA notice accurately reflect the physical dimensions of the excavations on site</w:t>
      </w:r>
    </w:p>
    <w:p w14:paraId="6E5F7878" w14:textId="77777777" w:rsidR="00A52926" w:rsidRPr="006D7001" w:rsidRDefault="00A52926" w:rsidP="00A52926">
      <w:pPr>
        <w:pStyle w:val="ListBullet"/>
        <w:rPr>
          <w:lang w:eastAsia="en-GB"/>
        </w:rPr>
      </w:pPr>
      <w:r w:rsidRPr="006D7001">
        <w:rPr>
          <w:rFonts w:cs="Arial"/>
          <w:color w:val="000000"/>
          <w:szCs w:val="22"/>
          <w:lang w:eastAsia="en-GB"/>
        </w:rPr>
        <w:t>Where a closing notice is required and has not been included in the Audit Pack then the question must be marked as "Below Standard". The item can only be marked as "Not Checked" in circumstances where the work did not require the documents to be returned</w:t>
      </w:r>
    </w:p>
    <w:p w14:paraId="5F9D761F" w14:textId="77777777" w:rsidR="00A52926" w:rsidRPr="00D71112" w:rsidRDefault="00A52926" w:rsidP="00A52926">
      <w:pPr>
        <w:pStyle w:val="EndOfDocMarker"/>
      </w:pPr>
      <w:r w:rsidRPr="00D71112">
        <w:t>END OF DOCUMENT</w:t>
      </w:r>
    </w:p>
    <w:sectPr w:rsidR="00A52926" w:rsidRPr="00D71112">
      <w:headerReference w:type="even" r:id="rId71"/>
      <w:pgSz w:w="11909" w:h="16834"/>
      <w:pgMar w:top="1843" w:right="1208" w:bottom="1843" w:left="1644" w:header="720" w:footer="850" w:gutter="0"/>
      <w:paperSrc w:first="1" w:other="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2" w:author="Noakes,B,Ben,BLLD21 R" w:date="2019-03-26T14:16:00Z" w:initials="NR">
    <w:p w14:paraId="58703666" w14:textId="77777777" w:rsidR="00A52926" w:rsidRDefault="00A52926" w:rsidP="00A52926">
      <w:pPr>
        <w:pStyle w:val="CommentText"/>
      </w:pPr>
      <w:r>
        <w:rPr>
          <w:rStyle w:val="CommentReference"/>
        </w:rPr>
        <w:annotationRef/>
      </w:r>
      <w:r>
        <w:t>Better category</w:t>
      </w:r>
    </w:p>
  </w:comment>
  <w:comment w:id="226" w:author="Noakes,B,Ben,BLLD21 R" w:date="2019-03-26T14:16:00Z" w:initials="NR">
    <w:p w14:paraId="63E3D127" w14:textId="77777777" w:rsidR="00A52926" w:rsidRDefault="00A52926" w:rsidP="00A52926">
      <w:pPr>
        <w:pStyle w:val="CommentText"/>
      </w:pPr>
      <w:r>
        <w:rPr>
          <w:rStyle w:val="CommentReference"/>
        </w:rPr>
        <w:annotationRef/>
      </w:r>
      <w:r>
        <w:t>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703666" w15:done="0"/>
  <w15:commentEx w15:paraId="63E3D12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E022C" w14:textId="77777777" w:rsidR="00183979" w:rsidRDefault="00183979">
      <w:r>
        <w:separator/>
      </w:r>
    </w:p>
  </w:endnote>
  <w:endnote w:type="continuationSeparator" w:id="0">
    <w:p w14:paraId="1F5CD680" w14:textId="77777777" w:rsidR="00183979" w:rsidRDefault="00183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3DD8F" w14:textId="77777777"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14:paraId="17A7B415" w14:textId="77777777"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2FF9" w14:textId="77777777"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A3EC3" w14:textId="77777777" w:rsidR="00497B48" w:rsidRDefault="00497B48">
    <w:pPr>
      <w:pStyle w:val="Footer"/>
    </w:pPr>
    <w:r>
      <w:tab/>
      <w:t xml:space="preserve"> Page </w:t>
    </w:r>
    <w:r>
      <w:fldChar w:fldCharType="begin"/>
    </w:r>
    <w:r>
      <w:instrText>page \* arabic</w:instrText>
    </w:r>
    <w:r>
      <w:fldChar w:fldCharType="separate"/>
    </w:r>
    <w:r w:rsidR="00482EF2">
      <w:rPr>
        <w:noProof/>
      </w:rPr>
      <w:t>2</w:t>
    </w:r>
    <w:r>
      <w:fldChar w:fldCharType="end"/>
    </w:r>
    <w:r>
      <w:t xml:space="preserve"> of </w:t>
    </w:r>
    <w:r>
      <w:fldChar w:fldCharType="begin"/>
    </w:r>
    <w:r>
      <w:instrText xml:space="preserve">numpages </w:instrText>
    </w:r>
    <w:r>
      <w:fldChar w:fldCharType="separate"/>
    </w:r>
    <w:r w:rsidR="00482EF2">
      <w:rPr>
        <w:noProof/>
      </w:rPr>
      <w:t>3</w:t>
    </w:r>
    <w:r>
      <w:fldChar w:fldCharType="end"/>
    </w:r>
  </w:p>
  <w:p w14:paraId="5C869AB3" w14:textId="77777777" w:rsidR="00497B48" w:rsidRDefault="00D71112">
    <w:pPr>
      <w:pStyle w:val="SecurityClassification"/>
      <w:rPr>
        <w:rFonts w:ascii="Times" w:hAnsi="Times"/>
        <w:b w:val="0"/>
        <w:i/>
        <w:sz w:val="20"/>
      </w:rPr>
    </w:pPr>
    <w:bookmarkStart w:id="21" w:name="Bookmark_Footer"/>
    <w:bookmarkEnd w:id="21"/>
    <w:r>
      <w:t>NWK/NNS/V048, Issue 2 (14-Mar-2019)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C2FC6" w14:textId="77777777" w:rsidR="00183979" w:rsidRDefault="00183979">
      <w:r>
        <w:separator/>
      </w:r>
    </w:p>
  </w:footnote>
  <w:footnote w:type="continuationSeparator" w:id="0">
    <w:p w14:paraId="0D544ABB" w14:textId="77777777" w:rsidR="00183979" w:rsidRDefault="00183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F4D94" w14:textId="77777777" w:rsidR="00497B48" w:rsidRDefault="00497B48">
    <w:pPr>
      <w:pStyle w:val="SecurityClassification"/>
    </w:pPr>
    <w:r>
      <w:fldChar w:fldCharType="begin"/>
    </w:r>
    <w:r>
      <w:instrText xml:space="preserve"> COMMENTS  \* MERGEFORMAT </w:instrText>
    </w:r>
    <w:r>
      <w:fldChar w:fldCharType="end"/>
    </w:r>
  </w:p>
  <w:p w14:paraId="174FE27C" w14:textId="77777777" w:rsidR="00497B48" w:rsidRDefault="00D71112">
    <w:pPr>
      <w:pStyle w:val="Header"/>
      <w:jc w:val="left"/>
    </w:pPr>
    <w:fldSimple w:instr=" STYLEREF Title \* MERGEFORMAT ">
      <w:r w:rsidR="005923A4">
        <w:rPr>
          <w:noProof/>
        </w:rPr>
        <w:t>Document Title</w:t>
      </w:r>
    </w:fldSimple>
  </w:p>
  <w:p w14:paraId="6EB07FF8" w14:textId="77777777"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F087B" w14:textId="77777777" w:rsidR="00497B48" w:rsidRDefault="00D71112">
    <w:pPr>
      <w:pStyle w:val="Header2"/>
    </w:pPr>
    <w:bookmarkStart w:id="20" w:name="Bookmark_Header"/>
    <w:bookmarkEnd w:id="20"/>
    <w:r>
      <w:t>Guidance Notes for Civils Quality Checks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A0E8A" w14:textId="77777777" w:rsidR="00F16794" w:rsidRDefault="00A52926">
    <w:pPr>
      <w:pStyle w:val="SecurityClassification"/>
    </w:pPr>
    <w:r>
      <w:fldChar w:fldCharType="begin"/>
    </w:r>
    <w:r>
      <w:instrText xml:space="preserve"> COMMENTS  \* MERGEFORMAT </w:instrText>
    </w:r>
    <w:r>
      <w:fldChar w:fldCharType="end"/>
    </w:r>
  </w:p>
  <w:p w14:paraId="248C9C7A" w14:textId="77777777" w:rsidR="00F16794" w:rsidRDefault="00A52926">
    <w:pPr>
      <w:pStyle w:val="Header"/>
      <w:jc w:val="left"/>
    </w:pPr>
    <w:r>
      <w:rPr>
        <w:noProof/>
      </w:rPr>
      <w:fldChar w:fldCharType="begin"/>
    </w:r>
    <w:r>
      <w:rPr>
        <w:noProof/>
      </w:rPr>
      <w:instrText xml:space="preserve"> STYLEREF Title \* MERGEFORMAT </w:instrText>
    </w:r>
    <w:r>
      <w:rPr>
        <w:noProof/>
      </w:rPr>
      <w:fldChar w:fldCharType="separate"/>
    </w:r>
    <w:r>
      <w:rPr>
        <w:noProof/>
      </w:rPr>
      <w:t>Guidance Notes for Civils Quality Checks</w:t>
    </w:r>
    <w:r>
      <w:rPr>
        <w:noProof/>
      </w:rPr>
      <w:fldChar w:fldCharType="end"/>
    </w:r>
  </w:p>
  <w:p w14:paraId="415BADB7" w14:textId="77777777" w:rsidR="00F16794" w:rsidRDefault="00A52926">
    <w:pPr>
      <w:pStyle w:val="Header2"/>
      <w:jc w:val="left"/>
    </w:pPr>
    <w:r>
      <w:rPr>
        <w:b/>
        <w:bCs/>
        <w:noProof/>
        <w:lang w:val="en-US"/>
      </w:rPr>
      <w:fldChar w:fldCharType="begin"/>
    </w:r>
    <w:r>
      <w:rPr>
        <w:b/>
        <w:bCs/>
        <w:noProof/>
        <w:lang w:val="en-US"/>
      </w:rPr>
      <w:instrText xml:space="preserve"> STYLEREF "Heading 1" \* MERGEFORMAT </w:instrText>
    </w:r>
    <w:r>
      <w:rPr>
        <w:b/>
        <w:bCs/>
        <w:noProof/>
        <w:lang w:val="en-US"/>
      </w:rPr>
      <w:fldChar w:fldCharType="separate"/>
    </w:r>
    <w:r>
      <w:rPr>
        <w:b/>
        <w:bCs/>
        <w:noProof/>
        <w:lang w:val="en-US"/>
      </w:rPr>
      <w:t>Introduction</w:t>
    </w:r>
    <w:r>
      <w:rPr>
        <w:b/>
        <w:bCs/>
        <w:noProo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2CB1D2B"/>
    <w:multiLevelType w:val="hybridMultilevel"/>
    <w:tmpl w:val="54F6B9F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5" w15:restartNumberingAfterBreak="0">
    <w:nsid w:val="3E8832AD"/>
    <w:multiLevelType w:val="singleLevel"/>
    <w:tmpl w:val="5C7A2900"/>
    <w:lvl w:ilvl="0">
      <w:numFmt w:val="bullet"/>
      <w:pStyle w:val="ListBullet2"/>
      <w:lvlText w:val="*"/>
      <w:lvlJc w:val="left"/>
    </w:lvl>
  </w:abstractNum>
  <w:abstractNum w:abstractNumId="16"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17"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19"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20"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2"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3" w15:restartNumberingAfterBreak="0">
    <w:nsid w:val="63D47EDB"/>
    <w:multiLevelType w:val="multilevel"/>
    <w:tmpl w:val="E1B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5"/>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19"/>
  </w:num>
  <w:num w:numId="5">
    <w:abstractNumId w:val="13"/>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20"/>
  </w:num>
  <w:num w:numId="14">
    <w:abstractNumId w:val="17"/>
  </w:num>
  <w:num w:numId="15">
    <w:abstractNumId w:val="22"/>
  </w:num>
  <w:num w:numId="16">
    <w:abstractNumId w:val="16"/>
  </w:num>
  <w:num w:numId="17">
    <w:abstractNumId w:val="18"/>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4"/>
  </w:num>
  <w:num w:numId="21">
    <w:abstractNumId w:val="21"/>
  </w:num>
  <w:num w:numId="22">
    <w:abstractNumId w:val="25"/>
  </w:num>
  <w:num w:numId="23">
    <w:abstractNumId w:val="11"/>
  </w:num>
  <w:num w:numId="24">
    <w:abstractNumId w:val="8"/>
  </w:num>
  <w:num w:numId="25">
    <w:abstractNumId w:val="23"/>
  </w:num>
  <w:num w:numId="2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83979"/>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2EF2"/>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52926"/>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112"/>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438"/>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DD665"/>
  <w15:docId w15:val="{550F2BD0-02A8-43C0-8752-FE9ACEF9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EF2"/>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482E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2EF2"/>
  </w:style>
  <w:style w:type="paragraph" w:styleId="NormalIndent">
    <w:name w:val="Normal Indent"/>
    <w:basedOn w:val="Normal"/>
    <w:semiHidden/>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semiHidden/>
    <w:rsid w:val="008C19AE"/>
    <w:pPr>
      <w:tabs>
        <w:tab w:val="right" w:pos="9000"/>
      </w:tabs>
      <w:spacing w:before="0"/>
      <w:ind w:left="0"/>
    </w:pPr>
    <w:rPr>
      <w:i/>
      <w:sz w:val="20"/>
    </w:rPr>
  </w:style>
  <w:style w:type="paragraph" w:styleId="Header">
    <w:name w:val="header"/>
    <w:basedOn w:val="Footer"/>
    <w:link w:val="HeaderChar"/>
    <w:semiHidden/>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semiHidden/>
    <w:rsid w:val="008C19AE"/>
    <w:rPr>
      <w:i/>
    </w:rPr>
  </w:style>
  <w:style w:type="character" w:customStyle="1" w:styleId="Bold">
    <w:name w:val="Bold"/>
    <w:semiHidden/>
    <w:rsid w:val="008C19AE"/>
    <w:rPr>
      <w:b/>
    </w:rPr>
  </w:style>
  <w:style w:type="character" w:customStyle="1" w:styleId="NormalText">
    <w:name w:val="NormalText"/>
    <w:semiHidden/>
    <w:rsid w:val="008C19AE"/>
  </w:style>
  <w:style w:type="character" w:customStyle="1" w:styleId="Superscript">
    <w:name w:val="Superscript"/>
    <w:semiHidden/>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semiHidden/>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semiHidden/>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semiHidden/>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semiHidden/>
    <w:rsid w:val="005F42EA"/>
    <w:rPr>
      <w:rFonts w:ascii="Arial" w:hAnsi="Arial"/>
      <w:i/>
      <w:lang w:eastAsia="en-US"/>
    </w:rPr>
  </w:style>
  <w:style w:type="character" w:customStyle="1" w:styleId="HeaderChar">
    <w:name w:val="Header Char"/>
    <w:link w:val="Header"/>
    <w:semiHidden/>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uiPriority w:val="99"/>
    <w:semiHidden/>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uiPriority w:val="34"/>
    <w:semiHidden/>
    <w:qFormat/>
    <w:rsid w:val="00FE57FB"/>
    <w:pPr>
      <w:spacing w:before="120" w:after="0" w:line="240" w:lineRule="auto"/>
      <w:ind w:left="720"/>
    </w:pPr>
    <w:rPr>
      <w:szCs w:val="20"/>
      <w:lang w:eastAsia="en-GB"/>
    </w:rPr>
  </w:style>
  <w:style w:type="character" w:styleId="PlaceholderText">
    <w:name w:val="Placeholder Text"/>
    <w:uiPriority w:val="99"/>
    <w:semiHidden/>
    <w:rsid w:val="00A52926"/>
    <w:rPr>
      <w:color w:val="808080"/>
    </w:rPr>
  </w:style>
  <w:style w:type="paragraph" w:styleId="BlockText">
    <w:name w:val="Block Text"/>
    <w:basedOn w:val="Normal"/>
    <w:semiHidden/>
    <w:rsid w:val="00A52926"/>
    <w:pPr>
      <w:pBdr>
        <w:top w:val="single" w:sz="2" w:space="10" w:color="4F81BD" w:shadow="1"/>
        <w:left w:val="single" w:sz="2" w:space="10" w:color="4F81BD" w:shadow="1"/>
        <w:bottom w:val="single" w:sz="2" w:space="10" w:color="4F81BD" w:shadow="1"/>
        <w:right w:val="single" w:sz="2" w:space="10" w:color="4F81BD" w:shadow="1"/>
      </w:pBdr>
      <w:tabs>
        <w:tab w:val="left" w:pos="1440"/>
      </w:tabs>
      <w:ind w:left="1152" w:right="1152"/>
    </w:pPr>
    <w:rPr>
      <w:rFonts w:eastAsia="Times New Roman"/>
      <w:i/>
      <w:iCs/>
      <w:color w:val="4F81BD"/>
    </w:rPr>
  </w:style>
  <w:style w:type="character" w:customStyle="1" w:styleId="style31">
    <w:name w:val="style31"/>
    <w:rsid w:val="00A52926"/>
    <w:rPr>
      <w:sz w:val="22"/>
      <w:szCs w:val="22"/>
    </w:rPr>
  </w:style>
  <w:style w:type="character" w:styleId="FollowedHyperlink">
    <w:name w:val="FollowedHyperlink"/>
    <w:semiHidden/>
    <w:unhideWhenUsed/>
    <w:rsid w:val="00A529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hyperlink" Target="https://shop.bsigroup.com/ProductDetail/?pid=000000000030212560" TargetMode="External"/><Relationship Id="rId39" Type="http://schemas.openxmlformats.org/officeDocument/2006/relationships/hyperlink" Target="https://assets.publishing.service.gov.uk/government/uploads/system/uploads/attachment_data/file/4382/practicalguidetostreetworks.pdf" TargetMode="External"/><Relationship Id="rId21" Type="http://schemas.openxmlformats.org/officeDocument/2006/relationships/hyperlink" Target="http://shop.bsigroup.com/ProductDetail/?pid=000000000030050210" TargetMode="External"/><Relationship Id="rId34" Type="http://schemas.openxmlformats.org/officeDocument/2006/relationships/hyperlink" Target="https://www.gov.uk/government/publications/specification-for-the-reinstatement-of-openings-in-highways" TargetMode="External"/><Relationship Id="rId42" Type="http://schemas.openxmlformats.org/officeDocument/2006/relationships/hyperlink" Target="https://assets.publishing.service.gov.uk/government/uploads/system/uploads/attachment_data/file/11042/sroh.pdf" TargetMode="External"/><Relationship Id="rId47" Type="http://schemas.openxmlformats.org/officeDocument/2006/relationships/hyperlink" Target="https://assets.publishing.service.gov.uk/government/uploads/system/uploads/attachment_data/file/4382/practicalguidetostreetworks.pdf" TargetMode="External"/><Relationship Id="rId50" Type="http://schemas.openxmlformats.org/officeDocument/2006/relationships/hyperlink" Target="https://assets.publishing.service.gov.uk/government/uploads/system/uploads/attachment_data/file/11042/sroh.pdf" TargetMode="External"/><Relationship Id="rId55" Type="http://schemas.openxmlformats.org/officeDocument/2006/relationships/hyperlink" Target="https://assets.publishing.service.gov.uk/government/uploads/system/uploads/attachment_data/file/11042/sroh.pdf" TargetMode="External"/><Relationship Id="rId63" Type="http://schemas.openxmlformats.org/officeDocument/2006/relationships/hyperlink" Target="http://www.opsi.gov.uk/si/si2002/20023217.htm" TargetMode="External"/><Relationship Id="rId68" Type="http://schemas.openxmlformats.org/officeDocument/2006/relationships/hyperlink" Target="https://assets.publishing.service.gov.uk/government/uploads/system/uploads/attachment_data/file/43578/street-works-code-of-practice.pdf" TargetMode="External"/><Relationship Id="rId7" Type="http://schemas.openxmlformats.org/officeDocument/2006/relationships/styles" Target="styles.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hop.bsigroup.com/ProductDetail/?pid=000000000030142472" TargetMode="External"/><Relationship Id="rId11" Type="http://schemas.openxmlformats.org/officeDocument/2006/relationships/endnotes" Target="endnotes.xml"/><Relationship Id="rId24" Type="http://schemas.openxmlformats.org/officeDocument/2006/relationships/hyperlink" Target="http://shop.bsigroup.com/ProductDetail/?pid=000000000030159150" TargetMode="External"/><Relationship Id="rId32" Type="http://schemas.openxmlformats.org/officeDocument/2006/relationships/hyperlink" Target="http://shop.bsigroup.com/ProductDetail/?pid=000000000030212050" TargetMode="External"/><Relationship Id="rId37" Type="http://schemas.openxmlformats.org/officeDocument/2006/relationships/hyperlink" Target="https://www.gov.uk/government/publications/specification-for-the-reinstatement-of-openings-in-highways" TargetMode="External"/><Relationship Id="rId40" Type="http://schemas.openxmlformats.org/officeDocument/2006/relationships/hyperlink" Target="https://assets.publishing.service.gov.uk/government/uploads/system/uploads/attachment_data/file/11042/sroh.pdf" TargetMode="External"/><Relationship Id="rId45" Type="http://schemas.openxmlformats.org/officeDocument/2006/relationships/hyperlink" Target="https://assets.publishing.service.gov.uk/government/uploads/system/uploads/attachment_data/file/4382/practicalguidetostreetworks.pdf" TargetMode="External"/><Relationship Id="rId53" Type="http://schemas.openxmlformats.org/officeDocument/2006/relationships/hyperlink" Target="https://assets.publishing.service.gov.uk/government/uploads/system/uploads/attachment_data/file/11042/sroh.pdf" TargetMode="External"/><Relationship Id="rId58" Type="http://schemas.openxmlformats.org/officeDocument/2006/relationships/hyperlink" Target="https://assets.publishing.service.gov.uk/government/uploads/system/uploads/attachment_data/file/11042/sroh.pdf" TargetMode="External"/><Relationship Id="rId66" Type="http://schemas.openxmlformats.org/officeDocument/2006/relationships/hyperlink" Target="https://assets.publishing.service.gov.uk/government/uploads/system/uploads/attachment_data/file/511704/recording-of-underground-apparatus-in-streets-code-of-practice.pdf"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shop.bsigroup.com/ProductDetail/?pid=000000000000049380" TargetMode="External"/><Relationship Id="rId28" Type="http://schemas.openxmlformats.org/officeDocument/2006/relationships/hyperlink" Target="http://shop.bsigroup.com/ProductDetail/?pid=000000000001532242" TargetMode="External"/><Relationship Id="rId36" Type="http://schemas.openxmlformats.org/officeDocument/2006/relationships/hyperlink" Target="https://shop.bsigroup.com/ProductDetail/?pid=000000000030242745" TargetMode="External"/><Relationship Id="rId49" Type="http://schemas.openxmlformats.org/officeDocument/2006/relationships/hyperlink" Target="https://www.gov.uk/government/publications/specification-for-the-reinstatement-of-openings-in-highways" TargetMode="External"/><Relationship Id="rId57" Type="http://schemas.openxmlformats.org/officeDocument/2006/relationships/hyperlink" Target="https://assets.publishing.service.gov.uk/government/uploads/system/uploads/attachment_data/file/11042/sroh.pdf" TargetMode="External"/><Relationship Id="rId61" Type="http://schemas.openxmlformats.org/officeDocument/2006/relationships/hyperlink" Target="http://www.opsi.gov.uk/si/si2002/20023217.htm" TargetMode="Externa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hyperlink" Target="http://shop.bsigroup.com/ProductDetail/?pid=000000000030211042" TargetMode="External"/><Relationship Id="rId44" Type="http://schemas.openxmlformats.org/officeDocument/2006/relationships/hyperlink" Target="https://assets.publishing.service.gov.uk/government/uploads/system/uploads/attachment_data/file/11042/sroh.pdf" TargetMode="External"/><Relationship Id="rId52" Type="http://schemas.openxmlformats.org/officeDocument/2006/relationships/hyperlink" Target="https://assets.publishing.service.gov.uk/government/uploads/system/uploads/attachment_data/file/11042/sroh.pdf" TargetMode="External"/><Relationship Id="rId60" Type="http://schemas.openxmlformats.org/officeDocument/2006/relationships/hyperlink" Target="https://assets.publishing.service.gov.uk/government/uploads/system/uploads/attachment_data/file/511704/recording-of-underground-apparatus-in-streets-code-of-practice.pdf" TargetMode="External"/><Relationship Id="rId65" Type="http://schemas.openxmlformats.org/officeDocument/2006/relationships/hyperlink" Target="http://www.opsi.gov.uk/si/si2002/20023217.htm"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shop.bsigroup.com/ProductDetail/?pid=000000000000662550" TargetMode="External"/><Relationship Id="rId27" Type="http://schemas.openxmlformats.org/officeDocument/2006/relationships/hyperlink" Target="http://shop.bsigroup.com/ProductDetail/?pid=000000000001532230" TargetMode="External"/><Relationship Id="rId30" Type="http://schemas.openxmlformats.org/officeDocument/2006/relationships/hyperlink" Target="http://shop.bsigroup.com/ProductDetail/?pid=000000000030168897" TargetMode="External"/><Relationship Id="rId35" Type="http://schemas.openxmlformats.org/officeDocument/2006/relationships/hyperlink" Target="http://shop.bsigroup.com/ProductDetail/?pid=000000000030148156" TargetMode="External"/><Relationship Id="rId43" Type="http://schemas.openxmlformats.org/officeDocument/2006/relationships/hyperlink" Target="https://assets.publishing.service.gov.uk/government/uploads/system/uploads/attachment_data/file/4382/practicalguidetostreetworks.pdf" TargetMode="External"/><Relationship Id="rId48" Type="http://schemas.openxmlformats.org/officeDocument/2006/relationships/hyperlink" Target="https://www.gov.uk/government/publications/specification-for-the-reinstatement-of-openings-in-highways" TargetMode="External"/><Relationship Id="rId56" Type="http://schemas.openxmlformats.org/officeDocument/2006/relationships/hyperlink" Target="https://assets.publishing.service.gov.uk/government/uploads/system/uploads/attachment_data/file/4382/practicalguidetostreetworks.pdf" TargetMode="External"/><Relationship Id="rId64" Type="http://schemas.openxmlformats.org/officeDocument/2006/relationships/hyperlink" Target="https://assets.publishing.service.gov.uk/government/uploads/system/uploads/attachment_data/file/511704/recording-of-underground-apparatus-in-streets-code-of-practice.pdf" TargetMode="External"/><Relationship Id="rId69" Type="http://schemas.openxmlformats.org/officeDocument/2006/relationships/hyperlink" Target="https://assets.publishing.service.gov.uk/government/uploads/system/uploads/attachment_data/file/43578/street-works-code-of-practice.pdf" TargetMode="External"/><Relationship Id="rId8" Type="http://schemas.openxmlformats.org/officeDocument/2006/relationships/settings" Target="settings.xml"/><Relationship Id="rId51" Type="http://schemas.openxmlformats.org/officeDocument/2006/relationships/hyperlink" Target="https://assets.publishing.service.gov.uk/government/uploads/system/uploads/attachment_data/file/11042/sroh.pdf"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shop.bsigroup.com/ProductDetail/?pid=000000000030334783" TargetMode="External"/><Relationship Id="rId33" Type="http://schemas.openxmlformats.org/officeDocument/2006/relationships/hyperlink" Target="https://shop.bsigroup.com/ProductDetail/?pid=000000000030193156http://shop.bsigroup.com/ProductDetail/?pid=000000000030238098" TargetMode="External"/><Relationship Id="rId38" Type="http://schemas.openxmlformats.org/officeDocument/2006/relationships/hyperlink" Target="https://assets.publishing.service.gov.uk/government/uploads/system/uploads/attachment_data/file/4382/practicalguidetostreetworks.pdf" TargetMode="External"/><Relationship Id="rId46" Type="http://schemas.openxmlformats.org/officeDocument/2006/relationships/hyperlink" Target="https://assets.publishing.service.gov.uk/government/uploads/system/uploads/attachment_data/file/11042/sroh.pdf" TargetMode="External"/><Relationship Id="rId59" Type="http://schemas.openxmlformats.org/officeDocument/2006/relationships/hyperlink" Target="http://www.opsi.gov.uk/si/si2002/20023217.htm" TargetMode="External"/><Relationship Id="rId67" Type="http://schemas.openxmlformats.org/officeDocument/2006/relationships/hyperlink" Target="http://www.google.co.uk/url?sa=t&amp;rct=j&amp;q=&amp;esrc=s&amp;source=web&amp;cd=1&amp;cad=rja&amp;uact=8&amp;ved=2ahUKEwil4f6NhtbdAhXLJlAKHf7UAzoQFjAAegQIChAB&amp;url=http%3A%2F%2Fwww.legislation.gov.uk%2Fuksi%2F2007%2F320%2Fcontents%2Fmade&amp;usg=AOvVaw38CEZWXEkyt1Sa-f1ttRG3" TargetMode="External"/><Relationship Id="rId20" Type="http://schemas.openxmlformats.org/officeDocument/2006/relationships/hyperlink" Target="http://shop.bsigroup.com/ProductDetail/?pid=000000000030331489" TargetMode="External"/><Relationship Id="rId41" Type="http://schemas.openxmlformats.org/officeDocument/2006/relationships/hyperlink" Target="https://assets.publishing.service.gov.uk/government/uploads/system/uploads/attachment_data/file/4382/practicalguidetostreetworks.pdf" TargetMode="External"/><Relationship Id="rId54" Type="http://schemas.openxmlformats.org/officeDocument/2006/relationships/hyperlink" Target="https://assets.publishing.service.gov.uk/government/uploads/system/uploads/attachment_data/file/11042/sroh.pdf" TargetMode="External"/><Relationship Id="rId62" Type="http://schemas.openxmlformats.org/officeDocument/2006/relationships/hyperlink" Target="https://assets.publishing.service.gov.uk/government/uploads/system/uploads/attachment_data/file/511704/recording-of-underground-apparatus-in-streets-code-of-practice.pdf" TargetMode="External"/><Relationship Id="rId70" Type="http://schemas.openxmlformats.org/officeDocument/2006/relationships/hyperlink" Target="https://assets.publishing.service.gov.uk/government/uploads/system/uploads/attachment_data/file/43578/street-works-code-of-practice.pdf"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4.xml><?xml version="1.0" encoding="utf-8"?>
<?mso-contentType ?>
<FormTemplates xmlns="http://schemas.microsoft.com/sharepoint/v3/contenttype/forms">
  <Display>ListForm</Display>
  <Edit>ListForm</Edit>
  <New>ListForm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618582-04A6-42E9-886B-CB99F0D638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F0FDBBF8-C5BE-4759-BBD8-378B147B618A}">
  <ds:schemaRefs>
    <ds:schemaRef ds:uri="http://schemas.microsoft.com/sharepoint/v3/contenttype/forms"/>
  </ds:schemaRefs>
</ds:datastoreItem>
</file>

<file path=customXml/itemProps5.xml><?xml version="1.0" encoding="utf-8"?>
<ds:datastoreItem xmlns:ds="http://schemas.openxmlformats.org/officeDocument/2006/customXml" ds:itemID="{7F3B6C2A-47FB-4F3D-A6B0-53D851CC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13705</Words>
  <Characters>78122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91644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802315401</dc:creator>
  <cp:keywords>Document Manager</cp:keywords>
  <dc:description>Uncontrolled if Printed</dc:description>
  <cp:lastModifiedBy>Dave Smart</cp:lastModifiedBy>
  <cp:revision>2</cp:revision>
  <cp:lastPrinted>1999-11-15T08:00:00Z</cp:lastPrinted>
  <dcterms:created xsi:type="dcterms:W3CDTF">2020-03-05T22:26:00Z</dcterms:created>
  <dcterms:modified xsi:type="dcterms:W3CDTF">2020-03-05T22:26:00Z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